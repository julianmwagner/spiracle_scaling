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B6D48" w14:textId="418420AA" w:rsidR="004A5680" w:rsidRPr="004A5680" w:rsidRDefault="002E4707" w:rsidP="004A5680">
      <w:pPr>
        <w:pStyle w:val="CommentText"/>
        <w:spacing w:line="480" w:lineRule="auto"/>
        <w:rPr>
          <w:rFonts w:ascii="Times New Roman" w:hAnsi="Times New Roman" w:cs="Times New Roman"/>
        </w:rPr>
      </w:pPr>
      <w:r>
        <w:rPr>
          <w:rFonts w:ascii="Times New Roman" w:hAnsi="Times New Roman" w:cs="Times New Roman"/>
        </w:rPr>
        <w:t>Is</w:t>
      </w:r>
      <w:r w:rsidR="00ED46A6">
        <w:rPr>
          <w:rFonts w:ascii="Times New Roman" w:hAnsi="Times New Roman" w:cs="Times New Roman"/>
        </w:rPr>
        <w:t>o</w:t>
      </w:r>
      <w:r w:rsidR="004A5680" w:rsidRPr="004A5680">
        <w:rPr>
          <w:rFonts w:ascii="Times New Roman" w:hAnsi="Times New Roman" w:cs="Times New Roman"/>
        </w:rPr>
        <w:t xml:space="preserve">metric Spiracular Scaling </w:t>
      </w:r>
      <w:r w:rsidR="00C609E9">
        <w:rPr>
          <w:rFonts w:ascii="Times New Roman" w:hAnsi="Times New Roman" w:cs="Times New Roman"/>
        </w:rPr>
        <w:t>in Scarab Beetles</w:t>
      </w:r>
      <w:r>
        <w:rPr>
          <w:rFonts w:ascii="Times New Roman" w:hAnsi="Times New Roman" w:cs="Times New Roman"/>
        </w:rPr>
        <w:t>: Implications for Diffusive and Advective Oxygen Transport</w:t>
      </w:r>
      <w:r w:rsidR="00C609E9">
        <w:rPr>
          <w:rFonts w:ascii="Times New Roman" w:hAnsi="Times New Roman" w:cs="Times New Roman"/>
        </w:rPr>
        <w:t xml:space="preserve"> </w:t>
      </w:r>
    </w:p>
    <w:p w14:paraId="37BC5533" w14:textId="77777777" w:rsidR="004A5680" w:rsidRPr="004A5680" w:rsidRDefault="004A5680" w:rsidP="004A5680">
      <w:pPr>
        <w:spacing w:after="0" w:line="480" w:lineRule="auto"/>
        <w:rPr>
          <w:rFonts w:ascii="Times New Roman" w:hAnsi="Times New Roman" w:cs="Times New Roman"/>
          <w:sz w:val="24"/>
          <w:szCs w:val="24"/>
        </w:rPr>
      </w:pPr>
      <w:r w:rsidRPr="004A5680">
        <w:rPr>
          <w:rFonts w:ascii="Times New Roman" w:hAnsi="Times New Roman" w:cs="Times New Roman"/>
          <w:sz w:val="24"/>
          <w:szCs w:val="24"/>
        </w:rPr>
        <w:t>Julian M. Wagner</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 C. Jaco Klok</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 Meghan E. Duell</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 John J. Socha</w:t>
      </w:r>
      <w:r w:rsidRPr="004A5680">
        <w:rPr>
          <w:rFonts w:ascii="Times New Roman" w:hAnsi="Times New Roman" w:cs="Times New Roman"/>
          <w:sz w:val="24"/>
          <w:szCs w:val="24"/>
          <w:vertAlign w:val="superscript"/>
        </w:rPr>
        <w:t>2</w:t>
      </w:r>
      <w:r w:rsidRPr="004A5680">
        <w:rPr>
          <w:rFonts w:ascii="Times New Roman" w:hAnsi="Times New Roman" w:cs="Times New Roman"/>
          <w:sz w:val="24"/>
          <w:szCs w:val="24"/>
        </w:rPr>
        <w:t xml:space="preserve">, </w:t>
      </w:r>
      <w:proofErr w:type="spellStart"/>
      <w:r w:rsidRPr="004A5680">
        <w:rPr>
          <w:rFonts w:ascii="Times New Roman" w:hAnsi="Times New Roman" w:cs="Times New Roman"/>
          <w:sz w:val="24"/>
          <w:szCs w:val="24"/>
        </w:rPr>
        <w:t>Guohua</w:t>
      </w:r>
      <w:proofErr w:type="spellEnd"/>
      <w:r w:rsidRPr="004A5680">
        <w:rPr>
          <w:rFonts w:ascii="Times New Roman" w:hAnsi="Times New Roman" w:cs="Times New Roman"/>
          <w:sz w:val="24"/>
          <w:szCs w:val="24"/>
        </w:rPr>
        <w:t xml:space="preserve"> Cao</w:t>
      </w:r>
      <w:r w:rsidRPr="004A5680">
        <w:rPr>
          <w:rFonts w:ascii="Times New Roman" w:hAnsi="Times New Roman" w:cs="Times New Roman"/>
          <w:sz w:val="24"/>
          <w:szCs w:val="24"/>
          <w:vertAlign w:val="superscript"/>
        </w:rPr>
        <w:t>2</w:t>
      </w:r>
      <w:r w:rsidRPr="004A5680">
        <w:rPr>
          <w:rFonts w:ascii="Times New Roman" w:hAnsi="Times New Roman" w:cs="Times New Roman"/>
          <w:sz w:val="24"/>
          <w:szCs w:val="24"/>
        </w:rPr>
        <w:t>, Hao Gong</w:t>
      </w:r>
      <w:r w:rsidRPr="004A5680">
        <w:rPr>
          <w:rFonts w:ascii="Times New Roman" w:hAnsi="Times New Roman" w:cs="Times New Roman"/>
          <w:sz w:val="24"/>
          <w:szCs w:val="24"/>
          <w:vertAlign w:val="superscript"/>
        </w:rPr>
        <w:t>2</w:t>
      </w:r>
      <w:r w:rsidRPr="004A5680">
        <w:rPr>
          <w:rFonts w:ascii="Times New Roman" w:hAnsi="Times New Roman" w:cs="Times New Roman"/>
          <w:sz w:val="24"/>
          <w:szCs w:val="24"/>
        </w:rPr>
        <w:t>, Jon F. Harrison</w:t>
      </w:r>
      <w:r w:rsidRPr="004A5680">
        <w:rPr>
          <w:rFonts w:ascii="Times New Roman" w:hAnsi="Times New Roman" w:cs="Times New Roman"/>
          <w:sz w:val="24"/>
          <w:szCs w:val="24"/>
          <w:vertAlign w:val="superscript"/>
        </w:rPr>
        <w:t>1</w:t>
      </w:r>
    </w:p>
    <w:p w14:paraId="4F1D4AB0" w14:textId="77777777" w:rsidR="004A5680" w:rsidRPr="004A5680" w:rsidRDefault="004A5680" w:rsidP="00EE4F89">
      <w:pPr>
        <w:spacing w:after="0" w:line="480" w:lineRule="auto"/>
        <w:outlineLvl w:val="0"/>
        <w:rPr>
          <w:rStyle w:val="addr-line"/>
          <w:rFonts w:ascii="Times New Roman" w:hAnsi="Times New Roman" w:cs="Times New Roman"/>
          <w:i/>
          <w:iCs/>
          <w:color w:val="000000" w:themeColor="text1"/>
          <w:sz w:val="24"/>
          <w:szCs w:val="24"/>
          <w:bdr w:val="none" w:sz="0" w:space="0" w:color="auto" w:frame="1"/>
          <w:shd w:val="clear" w:color="auto" w:fill="FFFFFF"/>
        </w:rPr>
      </w:pPr>
      <w:r w:rsidRPr="004A5680">
        <w:rPr>
          <w:rFonts w:ascii="Times New Roman" w:hAnsi="Times New Roman" w:cs="Times New Roman"/>
          <w:i/>
          <w:iCs/>
          <w:color w:val="000000" w:themeColor="text1"/>
          <w:sz w:val="24"/>
          <w:szCs w:val="24"/>
          <w:shd w:val="clear" w:color="auto" w:fill="FFFFFF"/>
          <w:vertAlign w:val="superscript"/>
        </w:rPr>
        <w:t>1</w:t>
      </w:r>
      <w:r w:rsidRPr="004A5680">
        <w:rPr>
          <w:rFonts w:ascii="Times New Roman" w:hAnsi="Times New Roman" w:cs="Times New Roman"/>
          <w:i/>
          <w:iCs/>
          <w:color w:val="000000" w:themeColor="text1"/>
          <w:sz w:val="24"/>
          <w:szCs w:val="24"/>
          <w:shd w:val="clear" w:color="auto" w:fill="FFFFFF"/>
        </w:rPr>
        <w:t>School of Life Sciences, Arizona State University</w:t>
      </w:r>
      <w:r w:rsidRPr="004A5680">
        <w:rPr>
          <w:rStyle w:val="addr-line"/>
          <w:rFonts w:ascii="Times New Roman" w:hAnsi="Times New Roman" w:cs="Times New Roman"/>
          <w:i/>
          <w:iCs/>
          <w:color w:val="000000" w:themeColor="text1"/>
          <w:sz w:val="24"/>
          <w:szCs w:val="24"/>
          <w:bdr w:val="none" w:sz="0" w:space="0" w:color="auto" w:frame="1"/>
          <w:shd w:val="clear" w:color="auto" w:fill="FFFFFF"/>
        </w:rPr>
        <w:t>, Tempe, AZ 85287-4501, USA</w:t>
      </w:r>
    </w:p>
    <w:p w14:paraId="3C84A9DB" w14:textId="7C2E4D44" w:rsidR="004A5680" w:rsidRPr="0035166B" w:rsidRDefault="004A5680" w:rsidP="004A5680">
      <w:pPr>
        <w:spacing w:after="0" w:line="480" w:lineRule="auto"/>
        <w:rPr>
          <w:rStyle w:val="Hyperlink"/>
          <w:rFonts w:ascii="Times New Roman" w:hAnsi="Times New Roman" w:cs="Times New Roman"/>
          <w:i/>
          <w:color w:val="auto"/>
          <w:sz w:val="24"/>
          <w:szCs w:val="24"/>
          <w:u w:val="none"/>
        </w:rPr>
      </w:pPr>
      <w:r w:rsidRPr="004A5680">
        <w:rPr>
          <w:rFonts w:ascii="Times New Roman" w:hAnsi="Times New Roman" w:cs="Times New Roman"/>
          <w:i/>
          <w:sz w:val="24"/>
          <w:szCs w:val="24"/>
          <w:vertAlign w:val="superscript"/>
        </w:rPr>
        <w:t>2</w:t>
      </w:r>
      <w:r w:rsidRPr="004A5680">
        <w:rPr>
          <w:rFonts w:ascii="Times New Roman" w:hAnsi="Times New Roman" w:cs="Times New Roman"/>
          <w:i/>
          <w:sz w:val="24"/>
          <w:szCs w:val="24"/>
        </w:rPr>
        <w:t>Department of Biomedical Engineering and Mechanics, Virginia Tech, VA 24061, USA</w:t>
      </w:r>
    </w:p>
    <w:p w14:paraId="48751079" w14:textId="77777777" w:rsidR="004A5680" w:rsidRPr="004A5680" w:rsidRDefault="004A5680" w:rsidP="004A5680">
      <w:pPr>
        <w:spacing w:after="0" w:line="480" w:lineRule="auto"/>
        <w:rPr>
          <w:rStyle w:val="Hyperlink"/>
          <w:rFonts w:ascii="Times New Roman" w:hAnsi="Times New Roman" w:cs="Times New Roman"/>
          <w:i/>
          <w:color w:val="000000" w:themeColor="text1"/>
          <w:sz w:val="24"/>
          <w:szCs w:val="24"/>
        </w:rPr>
      </w:pPr>
    </w:p>
    <w:p w14:paraId="4E05CA99" w14:textId="77777777" w:rsidR="004A5680" w:rsidRPr="004A5680" w:rsidRDefault="004A5680" w:rsidP="00EE4F89">
      <w:pPr>
        <w:spacing w:after="0" w:line="480" w:lineRule="auto"/>
        <w:outlineLvl w:val="0"/>
        <w:rPr>
          <w:rStyle w:val="Hyperlink"/>
          <w:rFonts w:ascii="Times New Roman" w:hAnsi="Times New Roman" w:cs="Times New Roman"/>
          <w:color w:val="000000" w:themeColor="text1"/>
          <w:sz w:val="24"/>
          <w:szCs w:val="24"/>
        </w:rPr>
      </w:pPr>
      <w:r w:rsidRPr="004A5680">
        <w:rPr>
          <w:rStyle w:val="Hyperlink"/>
          <w:rFonts w:ascii="Times New Roman" w:hAnsi="Times New Roman" w:cs="Times New Roman"/>
          <w:color w:val="000000" w:themeColor="text1"/>
          <w:sz w:val="24"/>
          <w:szCs w:val="24"/>
        </w:rPr>
        <w:t>Short title: Spiracle scaling of beetles</w:t>
      </w:r>
    </w:p>
    <w:p w14:paraId="4F3A24DA" w14:textId="085530DF" w:rsidR="004A5680" w:rsidRPr="004A5680" w:rsidRDefault="004A5680" w:rsidP="004A5680">
      <w:pPr>
        <w:spacing w:after="0" w:line="480" w:lineRule="auto"/>
        <w:rPr>
          <w:rStyle w:val="Hyperlink"/>
          <w:rFonts w:ascii="Times New Roman" w:hAnsi="Times New Roman" w:cs="Times New Roman"/>
          <w:color w:val="000000" w:themeColor="text1"/>
          <w:sz w:val="24"/>
          <w:szCs w:val="24"/>
        </w:rPr>
      </w:pPr>
      <w:r w:rsidRPr="004A5680">
        <w:rPr>
          <w:rStyle w:val="Hyperlink"/>
          <w:rFonts w:ascii="Times New Roman" w:hAnsi="Times New Roman" w:cs="Times New Roman"/>
          <w:color w:val="000000" w:themeColor="text1"/>
          <w:sz w:val="24"/>
          <w:szCs w:val="24"/>
        </w:rPr>
        <w:t xml:space="preserve">Corresponding author: </w:t>
      </w:r>
      <w:r w:rsidR="00EE4EBD">
        <w:rPr>
          <w:rStyle w:val="Hyperlink"/>
          <w:rFonts w:ascii="Times New Roman" w:hAnsi="Times New Roman" w:cs="Times New Roman"/>
          <w:color w:val="000000" w:themeColor="text1"/>
          <w:sz w:val="24"/>
          <w:szCs w:val="24"/>
        </w:rPr>
        <w:t>Jon Harrison</w:t>
      </w:r>
      <w:r w:rsidRPr="004A5680">
        <w:rPr>
          <w:rStyle w:val="Hyperlink"/>
          <w:rFonts w:ascii="Times New Roman" w:hAnsi="Times New Roman" w:cs="Times New Roman"/>
          <w:color w:val="000000" w:themeColor="text1"/>
          <w:sz w:val="24"/>
          <w:szCs w:val="24"/>
        </w:rPr>
        <w:t>, School of Life Sciences, Arizona State University, Tempe, AZ 85287-4501 USA, +1 (</w:t>
      </w:r>
      <w:r w:rsidR="00EE4EBD">
        <w:rPr>
          <w:rStyle w:val="Hyperlink"/>
          <w:rFonts w:ascii="Times New Roman" w:hAnsi="Times New Roman" w:cs="Times New Roman"/>
          <w:color w:val="000000" w:themeColor="text1"/>
          <w:sz w:val="24"/>
          <w:szCs w:val="24"/>
        </w:rPr>
        <w:t>480)-965-9459; j.harrison@asu.edu</w:t>
      </w:r>
    </w:p>
    <w:p w14:paraId="04A48DCD" w14:textId="77777777" w:rsidR="004A5680" w:rsidRPr="004A5680" w:rsidRDefault="004A5680" w:rsidP="004A5680">
      <w:pPr>
        <w:spacing w:after="0" w:line="480" w:lineRule="auto"/>
        <w:rPr>
          <w:rStyle w:val="Hyperlink"/>
          <w:rFonts w:ascii="Times New Roman" w:hAnsi="Times New Roman" w:cs="Times New Roman"/>
          <w:i/>
          <w:sz w:val="24"/>
          <w:szCs w:val="24"/>
        </w:rPr>
      </w:pPr>
    </w:p>
    <w:p w14:paraId="37E09357" w14:textId="77777777" w:rsidR="004A5680" w:rsidRPr="004A5680" w:rsidRDefault="004A5680" w:rsidP="004A5680">
      <w:pPr>
        <w:spacing w:after="0" w:line="480" w:lineRule="auto"/>
        <w:rPr>
          <w:rStyle w:val="Hyperlink"/>
          <w:rFonts w:ascii="Times New Roman" w:hAnsi="Times New Roman" w:cs="Times New Roman"/>
          <w:i/>
          <w:sz w:val="24"/>
          <w:szCs w:val="24"/>
        </w:rPr>
      </w:pPr>
    </w:p>
    <w:p w14:paraId="3D814E57" w14:textId="77777777" w:rsidR="004A5680" w:rsidRPr="004A5680" w:rsidRDefault="004A5680" w:rsidP="004A5680">
      <w:pPr>
        <w:spacing w:after="0" w:line="480" w:lineRule="auto"/>
        <w:rPr>
          <w:rStyle w:val="Hyperlink"/>
          <w:rFonts w:ascii="Times New Roman" w:hAnsi="Times New Roman" w:cs="Times New Roman"/>
          <w:i/>
          <w:sz w:val="24"/>
          <w:szCs w:val="24"/>
        </w:rPr>
      </w:pPr>
    </w:p>
    <w:p w14:paraId="24A7425D" w14:textId="77777777" w:rsidR="004A5680" w:rsidRPr="004A5680" w:rsidRDefault="004A5680" w:rsidP="004A5680">
      <w:pPr>
        <w:spacing w:after="0" w:line="480" w:lineRule="auto"/>
        <w:rPr>
          <w:rStyle w:val="Hyperlink"/>
          <w:rFonts w:ascii="Times New Roman" w:hAnsi="Times New Roman" w:cs="Times New Roman"/>
          <w:i/>
          <w:sz w:val="24"/>
          <w:szCs w:val="24"/>
        </w:rPr>
      </w:pPr>
    </w:p>
    <w:p w14:paraId="3FA9ACB2" w14:textId="77777777" w:rsidR="004A5680" w:rsidRPr="004A5680" w:rsidRDefault="004A5680" w:rsidP="004A5680">
      <w:pPr>
        <w:spacing w:after="0" w:line="480" w:lineRule="auto"/>
        <w:rPr>
          <w:rStyle w:val="Hyperlink"/>
          <w:rFonts w:ascii="Times New Roman" w:hAnsi="Times New Roman" w:cs="Times New Roman"/>
          <w:i/>
          <w:sz w:val="24"/>
          <w:szCs w:val="24"/>
        </w:rPr>
      </w:pPr>
    </w:p>
    <w:p w14:paraId="6B530A5E" w14:textId="77777777" w:rsidR="004A5680" w:rsidRPr="004A5680" w:rsidRDefault="004A5680" w:rsidP="004A5680">
      <w:pPr>
        <w:spacing w:after="0" w:line="480" w:lineRule="auto"/>
        <w:rPr>
          <w:rFonts w:ascii="Times New Roman" w:hAnsi="Times New Roman" w:cs="Times New Roman"/>
          <w:i/>
          <w:sz w:val="24"/>
          <w:szCs w:val="24"/>
        </w:rPr>
      </w:pPr>
      <w:r w:rsidRPr="004A5680">
        <w:rPr>
          <w:rFonts w:ascii="Times New Roman" w:hAnsi="Times New Roman" w:cs="Times New Roman"/>
          <w:i/>
          <w:sz w:val="24"/>
          <w:szCs w:val="24"/>
        </w:rPr>
        <w:br w:type="page"/>
      </w:r>
    </w:p>
    <w:p w14:paraId="6BC1B2F4" w14:textId="77777777" w:rsidR="004A5680" w:rsidRPr="004A5680" w:rsidRDefault="004A5680" w:rsidP="00EE4F89">
      <w:pPr>
        <w:spacing w:after="0" w:line="480" w:lineRule="auto"/>
        <w:outlineLvl w:val="0"/>
        <w:rPr>
          <w:rFonts w:ascii="Times New Roman" w:hAnsi="Times New Roman" w:cs="Times New Roman"/>
          <w:b/>
          <w:sz w:val="24"/>
          <w:szCs w:val="24"/>
        </w:rPr>
      </w:pPr>
      <w:r w:rsidRPr="004A5680">
        <w:rPr>
          <w:rFonts w:ascii="Times New Roman" w:hAnsi="Times New Roman" w:cs="Times New Roman"/>
          <w:b/>
          <w:sz w:val="24"/>
          <w:szCs w:val="24"/>
        </w:rPr>
        <w:lastRenderedPageBreak/>
        <w:t>Abstract</w:t>
      </w:r>
    </w:p>
    <w:p w14:paraId="00FB2FC2" w14:textId="0EB88B5C" w:rsidR="004A5680" w:rsidRPr="004A5680" w:rsidRDefault="00B145BD" w:rsidP="004A56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scaling of respiratory structures has been hypothesized to be a major driving factor in the evolution of many aspects of animal physiology. Here we provide the first assessment of the scaling of the spiracles of insects, using ten scarab beetle species</w:t>
      </w:r>
      <w:r w:rsidR="00ED46A6">
        <w:rPr>
          <w:rFonts w:ascii="Times New Roman" w:hAnsi="Times New Roman" w:cs="Times New Roman"/>
          <w:sz w:val="24"/>
          <w:szCs w:val="24"/>
        </w:rPr>
        <w:t xml:space="preserve"> differing 180x in mass</w:t>
      </w:r>
      <w:r>
        <w:rPr>
          <w:rFonts w:ascii="Times New Roman" w:hAnsi="Times New Roman" w:cs="Times New Roman"/>
          <w:sz w:val="24"/>
          <w:szCs w:val="24"/>
        </w:rPr>
        <w:t xml:space="preserve">, including some of the most massive extant insects. </w:t>
      </w:r>
      <w:r w:rsidR="004A5680" w:rsidRPr="004A5680">
        <w:rPr>
          <w:rFonts w:ascii="Times New Roman" w:hAnsi="Times New Roman" w:cs="Times New Roman"/>
          <w:sz w:val="24"/>
          <w:szCs w:val="24"/>
        </w:rPr>
        <w:t xml:space="preserve">Using micro-CT, we measured the </w:t>
      </w:r>
      <w:r w:rsidR="00B86CA7" w:rsidRPr="004A5680">
        <w:rPr>
          <w:rFonts w:ascii="Times New Roman" w:hAnsi="Times New Roman" w:cs="Times New Roman"/>
          <w:sz w:val="24"/>
          <w:szCs w:val="24"/>
        </w:rPr>
        <w:t>cross-sectional</w:t>
      </w:r>
      <w:r w:rsidR="004A5680" w:rsidRPr="004A5680">
        <w:rPr>
          <w:rFonts w:ascii="Times New Roman" w:hAnsi="Times New Roman" w:cs="Times New Roman"/>
          <w:sz w:val="24"/>
          <w:szCs w:val="24"/>
        </w:rPr>
        <w:t xml:space="preserve"> area and depth of all eight spiracles. Areas</w:t>
      </w:r>
      <w:r w:rsidR="002E4707">
        <w:rPr>
          <w:rFonts w:ascii="Times New Roman" w:hAnsi="Times New Roman" w:cs="Times New Roman"/>
          <w:sz w:val="24"/>
          <w:szCs w:val="24"/>
        </w:rPr>
        <w:t>, depths, diffusive and advective capacities</w:t>
      </w:r>
      <w:r w:rsidR="004A5680" w:rsidRPr="004A5680">
        <w:rPr>
          <w:rFonts w:ascii="Times New Roman" w:hAnsi="Times New Roman" w:cs="Times New Roman"/>
          <w:sz w:val="24"/>
          <w:szCs w:val="24"/>
        </w:rPr>
        <w:t xml:space="preserve"> of </w:t>
      </w:r>
      <w:r w:rsidR="002E4707">
        <w:rPr>
          <w:rFonts w:ascii="Times New Roman" w:hAnsi="Times New Roman" w:cs="Times New Roman"/>
          <w:sz w:val="24"/>
          <w:szCs w:val="24"/>
        </w:rPr>
        <w:t>the</w:t>
      </w:r>
      <w:r w:rsidR="004A5680" w:rsidRPr="004A5680">
        <w:rPr>
          <w:rFonts w:ascii="Times New Roman" w:hAnsi="Times New Roman" w:cs="Times New Roman"/>
          <w:sz w:val="24"/>
          <w:szCs w:val="24"/>
        </w:rPr>
        <w:t xml:space="preserve"> spiracles </w:t>
      </w:r>
      <w:r w:rsidR="002E4707">
        <w:rPr>
          <w:rFonts w:ascii="Times New Roman" w:hAnsi="Times New Roman" w:cs="Times New Roman"/>
          <w:sz w:val="24"/>
          <w:szCs w:val="24"/>
        </w:rPr>
        <w:t>scaled isometrically</w:t>
      </w:r>
      <w:r w:rsidR="004A5680" w:rsidRPr="004A5680">
        <w:rPr>
          <w:rFonts w:ascii="Times New Roman" w:hAnsi="Times New Roman" w:cs="Times New Roman"/>
          <w:sz w:val="24"/>
          <w:szCs w:val="24"/>
        </w:rPr>
        <w:t xml:space="preserve">. </w:t>
      </w:r>
      <w:r w:rsidR="002E4707">
        <w:rPr>
          <w:rFonts w:ascii="Times New Roman" w:hAnsi="Times New Roman" w:cs="Times New Roman"/>
          <w:sz w:val="24"/>
          <w:szCs w:val="24"/>
        </w:rPr>
        <w:t>Because</w:t>
      </w:r>
      <w:r w:rsidR="004A5680" w:rsidRPr="004A5680">
        <w:rPr>
          <w:rFonts w:ascii="Times New Roman" w:hAnsi="Times New Roman" w:cs="Times New Roman"/>
          <w:sz w:val="24"/>
          <w:szCs w:val="24"/>
        </w:rPr>
        <w:t xml:space="preserve"> diffusive capacities scale with lower slopes than</w:t>
      </w:r>
      <w:r w:rsidR="001E40F4">
        <w:rPr>
          <w:rFonts w:ascii="Times New Roman" w:hAnsi="Times New Roman" w:cs="Times New Roman"/>
          <w:sz w:val="24"/>
          <w:szCs w:val="24"/>
        </w:rPr>
        <w:t xml:space="preserve"> </w:t>
      </w:r>
      <w:r w:rsidR="004A5680" w:rsidRPr="004A5680">
        <w:rPr>
          <w:rFonts w:ascii="Times New Roman" w:hAnsi="Times New Roman" w:cs="Times New Roman"/>
          <w:sz w:val="24"/>
          <w:szCs w:val="24"/>
        </w:rPr>
        <w:t>metabolic rates</w:t>
      </w:r>
      <w:r w:rsidR="002E4707">
        <w:rPr>
          <w:rFonts w:ascii="Times New Roman" w:hAnsi="Times New Roman" w:cs="Times New Roman"/>
          <w:sz w:val="24"/>
          <w:szCs w:val="24"/>
        </w:rPr>
        <w:t xml:space="preserve">, </w:t>
      </w:r>
      <w:r w:rsidR="00ED46A6">
        <w:rPr>
          <w:rFonts w:ascii="Times New Roman" w:hAnsi="Times New Roman" w:cs="Times New Roman"/>
          <w:sz w:val="24"/>
          <w:szCs w:val="24"/>
        </w:rPr>
        <w:t xml:space="preserve">the </w:t>
      </w:r>
      <w:r w:rsidR="00593933">
        <w:rPr>
          <w:rFonts w:ascii="Times New Roman" w:hAnsi="Times New Roman" w:cs="Times New Roman"/>
          <w:sz w:val="24"/>
          <w:szCs w:val="24"/>
        </w:rPr>
        <w:t>large</w:t>
      </w:r>
      <w:r w:rsidR="00ED46A6">
        <w:rPr>
          <w:rFonts w:ascii="Times New Roman" w:hAnsi="Times New Roman" w:cs="Times New Roman"/>
          <w:sz w:val="24"/>
          <w:szCs w:val="24"/>
        </w:rPr>
        <w:t>st</w:t>
      </w:r>
      <w:r w:rsidR="00593933">
        <w:rPr>
          <w:rFonts w:ascii="Times New Roman" w:hAnsi="Times New Roman" w:cs="Times New Roman"/>
          <w:sz w:val="24"/>
          <w:szCs w:val="24"/>
        </w:rPr>
        <w:t xml:space="preserve"> beetles </w:t>
      </w:r>
      <w:r w:rsidR="00ED46A6">
        <w:rPr>
          <w:rFonts w:ascii="Times New Roman" w:hAnsi="Times New Roman" w:cs="Times New Roman"/>
          <w:sz w:val="24"/>
          <w:szCs w:val="24"/>
        </w:rPr>
        <w:t xml:space="preserve">measured </w:t>
      </w:r>
      <w:r w:rsidR="00593933">
        <w:rPr>
          <w:rFonts w:ascii="Times New Roman" w:hAnsi="Times New Roman" w:cs="Times New Roman"/>
          <w:sz w:val="24"/>
          <w:szCs w:val="24"/>
        </w:rPr>
        <w:t>require</w:t>
      </w:r>
      <w:r w:rsidR="001E40F4">
        <w:rPr>
          <w:rFonts w:ascii="Times New Roman" w:hAnsi="Times New Roman" w:cs="Times New Roman"/>
          <w:sz w:val="24"/>
          <w:szCs w:val="24"/>
        </w:rPr>
        <w:t xml:space="preserve"> </w:t>
      </w:r>
      <w:r w:rsidR="001E40F4" w:rsidRPr="004A5680">
        <w:rPr>
          <w:rFonts w:ascii="Times New Roman" w:hAnsi="Times New Roman" w:cs="Times New Roman"/>
          <w:sz w:val="24"/>
          <w:szCs w:val="24"/>
        </w:rPr>
        <w:t>10-fold higher</w:t>
      </w:r>
      <w:r w:rsidR="004A5680" w:rsidRPr="004A5680">
        <w:rPr>
          <w:rFonts w:ascii="Times New Roman" w:hAnsi="Times New Roman" w:cs="Times New Roman"/>
          <w:sz w:val="24"/>
          <w:szCs w:val="24"/>
        </w:rPr>
        <w:t xml:space="preserve"> PO</w:t>
      </w:r>
      <w:r w:rsidR="004A5680" w:rsidRPr="004A5680">
        <w:rPr>
          <w:rFonts w:ascii="Times New Roman" w:hAnsi="Times New Roman" w:cs="Times New Roman"/>
          <w:sz w:val="24"/>
          <w:szCs w:val="24"/>
          <w:vertAlign w:val="subscript"/>
        </w:rPr>
        <w:t>2</w:t>
      </w:r>
      <w:r w:rsidR="004A5680" w:rsidRPr="004A5680">
        <w:rPr>
          <w:rFonts w:ascii="Times New Roman" w:hAnsi="Times New Roman" w:cs="Times New Roman"/>
          <w:sz w:val="24"/>
          <w:szCs w:val="24"/>
        </w:rPr>
        <w:t xml:space="preserve"> gradients</w:t>
      </w:r>
      <w:r w:rsidR="00ED46A6">
        <w:rPr>
          <w:rFonts w:ascii="Times New Roman" w:hAnsi="Times New Roman" w:cs="Times New Roman"/>
          <w:sz w:val="24"/>
          <w:szCs w:val="24"/>
        </w:rPr>
        <w:t xml:space="preserve"> </w:t>
      </w:r>
      <w:r w:rsidR="00ED46A6" w:rsidRPr="004A5680">
        <w:rPr>
          <w:rFonts w:ascii="Times New Roman" w:hAnsi="Times New Roman" w:cs="Times New Roman"/>
          <w:sz w:val="24"/>
          <w:szCs w:val="24"/>
        </w:rPr>
        <w:t>across the spiracle</w:t>
      </w:r>
      <w:r w:rsidR="00ED46A6">
        <w:rPr>
          <w:rFonts w:ascii="Times New Roman" w:hAnsi="Times New Roman" w:cs="Times New Roman"/>
          <w:sz w:val="24"/>
          <w:szCs w:val="24"/>
        </w:rPr>
        <w:t>s</w:t>
      </w:r>
      <w:r w:rsidR="004A5680" w:rsidRPr="004A5680">
        <w:rPr>
          <w:rFonts w:ascii="Times New Roman" w:hAnsi="Times New Roman" w:cs="Times New Roman"/>
          <w:sz w:val="24"/>
          <w:szCs w:val="24"/>
        </w:rPr>
        <w:t xml:space="preserve"> </w:t>
      </w:r>
      <w:r w:rsidR="00EE4EBD">
        <w:rPr>
          <w:rFonts w:ascii="Times New Roman" w:hAnsi="Times New Roman" w:cs="Times New Roman"/>
          <w:sz w:val="24"/>
          <w:szCs w:val="24"/>
        </w:rPr>
        <w:t xml:space="preserve">to sustain metabolism by diffusion </w:t>
      </w:r>
      <w:r w:rsidR="00ED46A6">
        <w:rPr>
          <w:rFonts w:ascii="Times New Roman" w:hAnsi="Times New Roman" w:cs="Times New Roman"/>
          <w:sz w:val="24"/>
          <w:szCs w:val="24"/>
        </w:rPr>
        <w:t>compared to the smallest species</w:t>
      </w:r>
      <w:r w:rsidR="004A5680" w:rsidRPr="004A5680">
        <w:rPr>
          <w:rFonts w:ascii="Times New Roman" w:hAnsi="Times New Roman" w:cs="Times New Roman"/>
          <w:sz w:val="24"/>
          <w:szCs w:val="24"/>
        </w:rPr>
        <w:t xml:space="preserve">. </w:t>
      </w:r>
      <w:r w:rsidR="00720E66">
        <w:rPr>
          <w:rFonts w:ascii="Times New Roman" w:hAnsi="Times New Roman" w:cs="Times New Roman"/>
          <w:sz w:val="24"/>
          <w:szCs w:val="24"/>
        </w:rPr>
        <w:t>L</w:t>
      </w:r>
      <w:r w:rsidR="004A5680" w:rsidRPr="004A5680">
        <w:rPr>
          <w:rFonts w:ascii="Times New Roman" w:hAnsi="Times New Roman" w:cs="Times New Roman"/>
          <w:sz w:val="24"/>
          <w:szCs w:val="24"/>
        </w:rPr>
        <w:t xml:space="preserve">arge beetles can exchange </w:t>
      </w:r>
      <w:r w:rsidR="00720E66">
        <w:rPr>
          <w:rFonts w:ascii="Times New Roman" w:hAnsi="Times New Roman" w:cs="Times New Roman"/>
          <w:sz w:val="24"/>
          <w:szCs w:val="24"/>
        </w:rPr>
        <w:t xml:space="preserve">sufficient </w:t>
      </w:r>
      <w:r w:rsidR="004A5680" w:rsidRPr="004A5680">
        <w:rPr>
          <w:rFonts w:ascii="Times New Roman" w:hAnsi="Times New Roman" w:cs="Times New Roman"/>
          <w:sz w:val="24"/>
          <w:szCs w:val="24"/>
        </w:rPr>
        <w:t xml:space="preserve">oxygen </w:t>
      </w:r>
      <w:r w:rsidR="00720E66">
        <w:rPr>
          <w:rFonts w:ascii="Times New Roman" w:hAnsi="Times New Roman" w:cs="Times New Roman"/>
          <w:sz w:val="24"/>
          <w:szCs w:val="24"/>
        </w:rPr>
        <w:t xml:space="preserve">for resting metabolism </w:t>
      </w:r>
      <w:r w:rsidR="004A5680" w:rsidRPr="004A5680">
        <w:rPr>
          <w:rFonts w:ascii="Times New Roman" w:hAnsi="Times New Roman" w:cs="Times New Roman"/>
          <w:sz w:val="24"/>
          <w:szCs w:val="24"/>
        </w:rPr>
        <w:t>by diffusion across the spiracles</w:t>
      </w:r>
      <w:r w:rsidR="001E40F4">
        <w:rPr>
          <w:rFonts w:ascii="Times New Roman" w:hAnsi="Times New Roman" w:cs="Times New Roman"/>
          <w:sz w:val="24"/>
          <w:szCs w:val="24"/>
        </w:rPr>
        <w:t xml:space="preserve">, but </w:t>
      </w:r>
      <w:r w:rsidR="003F2030">
        <w:rPr>
          <w:rFonts w:ascii="Times New Roman" w:hAnsi="Times New Roman" w:cs="Times New Roman"/>
          <w:sz w:val="24"/>
          <w:szCs w:val="24"/>
        </w:rPr>
        <w:t xml:space="preserve">likely </w:t>
      </w:r>
      <w:r w:rsidR="004A5680" w:rsidRPr="004A5680">
        <w:rPr>
          <w:rFonts w:ascii="Times New Roman" w:hAnsi="Times New Roman" w:cs="Times New Roman"/>
          <w:sz w:val="24"/>
          <w:szCs w:val="24"/>
        </w:rPr>
        <w:t xml:space="preserve">no beetles can do so during flight. </w:t>
      </w:r>
      <w:r w:rsidR="002E4707">
        <w:rPr>
          <w:rFonts w:ascii="Times New Roman" w:hAnsi="Times New Roman" w:cs="Times New Roman"/>
          <w:sz w:val="24"/>
          <w:szCs w:val="24"/>
        </w:rPr>
        <w:t>In contrast, s</w:t>
      </w:r>
      <w:r w:rsidR="00720E66">
        <w:rPr>
          <w:rFonts w:ascii="Times New Roman" w:hAnsi="Times New Roman" w:cs="Times New Roman"/>
          <w:sz w:val="24"/>
          <w:szCs w:val="24"/>
        </w:rPr>
        <w:t>piracular a</w:t>
      </w:r>
      <w:r w:rsidR="004A5680" w:rsidRPr="004A5680">
        <w:rPr>
          <w:rFonts w:ascii="Times New Roman" w:hAnsi="Times New Roman" w:cs="Times New Roman"/>
          <w:sz w:val="24"/>
          <w:szCs w:val="24"/>
        </w:rPr>
        <w:t xml:space="preserve">dvective capacities scale </w:t>
      </w:r>
      <w:r w:rsidR="002E4707">
        <w:rPr>
          <w:rFonts w:ascii="Times New Roman" w:hAnsi="Times New Roman" w:cs="Times New Roman"/>
          <w:sz w:val="24"/>
          <w:szCs w:val="24"/>
        </w:rPr>
        <w:t>more steeply than metabolic rates, so larger beetles should require less pressure to drive sufficient ventilation to meet oxygen demands, assuming similar extraction efficiencies</w:t>
      </w:r>
      <w:r w:rsidR="008126EF">
        <w:rPr>
          <w:rFonts w:ascii="Times New Roman" w:hAnsi="Times New Roman" w:cs="Times New Roman"/>
          <w:sz w:val="24"/>
          <w:szCs w:val="24"/>
        </w:rPr>
        <w:t>.</w:t>
      </w:r>
      <w:r w:rsidR="002E4707">
        <w:rPr>
          <w:rFonts w:ascii="Times New Roman" w:hAnsi="Times New Roman" w:cs="Times New Roman"/>
          <w:sz w:val="24"/>
          <w:szCs w:val="24"/>
        </w:rPr>
        <w:t xml:space="preserve"> These data illustrate a general principle of gas exchangers: isometric scaling</w:t>
      </w:r>
      <w:r w:rsidR="003F2030">
        <w:rPr>
          <w:rFonts w:ascii="Times New Roman" w:hAnsi="Times New Roman" w:cs="Times New Roman"/>
          <w:sz w:val="24"/>
          <w:szCs w:val="24"/>
        </w:rPr>
        <w:t xml:space="preserve"> of respiratory transport structures</w:t>
      </w:r>
      <w:r w:rsidR="002E4707">
        <w:rPr>
          <w:rFonts w:ascii="Times New Roman" w:hAnsi="Times New Roman" w:cs="Times New Roman"/>
          <w:sz w:val="24"/>
          <w:szCs w:val="24"/>
        </w:rPr>
        <w:t xml:space="preserve"> </w:t>
      </w:r>
      <w:r w:rsidR="003F2030">
        <w:rPr>
          <w:rFonts w:ascii="Times New Roman" w:hAnsi="Times New Roman" w:cs="Times New Roman"/>
          <w:sz w:val="24"/>
          <w:szCs w:val="24"/>
        </w:rPr>
        <w:t>diminish the role of diffusion but enhance advective capacities as animals increase in size.</w:t>
      </w:r>
      <w:r w:rsidR="008126EF">
        <w:rPr>
          <w:rFonts w:ascii="Times New Roman" w:hAnsi="Times New Roman" w:cs="Times New Roman"/>
          <w:sz w:val="24"/>
          <w:szCs w:val="24"/>
        </w:rPr>
        <w:t xml:space="preserve"> </w:t>
      </w:r>
    </w:p>
    <w:p w14:paraId="3F63D55B" w14:textId="77777777" w:rsidR="004A5680" w:rsidRPr="004A5680" w:rsidRDefault="004A5680" w:rsidP="00EE4F89">
      <w:pPr>
        <w:spacing w:after="0" w:line="480" w:lineRule="auto"/>
        <w:outlineLvl w:val="0"/>
        <w:rPr>
          <w:rFonts w:ascii="Times New Roman" w:hAnsi="Times New Roman" w:cs="Times New Roman"/>
          <w:b/>
          <w:sz w:val="24"/>
          <w:szCs w:val="24"/>
        </w:rPr>
      </w:pPr>
      <w:r w:rsidRPr="004A5680">
        <w:rPr>
          <w:rFonts w:ascii="Times New Roman" w:hAnsi="Times New Roman" w:cs="Times New Roman"/>
          <w:b/>
          <w:sz w:val="24"/>
          <w:szCs w:val="24"/>
        </w:rPr>
        <w:t>Keywords</w:t>
      </w:r>
    </w:p>
    <w:p w14:paraId="73FCE085" w14:textId="6C5DFB3B" w:rsidR="004A5680" w:rsidRPr="004A5680" w:rsidRDefault="004A5680" w:rsidP="004A5680">
      <w:pPr>
        <w:spacing w:after="0" w:line="480" w:lineRule="auto"/>
        <w:rPr>
          <w:rFonts w:ascii="Times New Roman" w:hAnsi="Times New Roman" w:cs="Times New Roman"/>
          <w:sz w:val="24"/>
          <w:szCs w:val="24"/>
        </w:rPr>
      </w:pPr>
      <w:r w:rsidRPr="004A5680">
        <w:rPr>
          <w:rFonts w:ascii="Times New Roman" w:hAnsi="Times New Roman" w:cs="Times New Roman"/>
          <w:b/>
          <w:sz w:val="24"/>
          <w:szCs w:val="24"/>
        </w:rPr>
        <w:tab/>
      </w:r>
      <w:r w:rsidRPr="004A5680">
        <w:rPr>
          <w:rFonts w:ascii="Times New Roman" w:hAnsi="Times New Roman" w:cs="Times New Roman"/>
          <w:sz w:val="24"/>
          <w:szCs w:val="24"/>
        </w:rPr>
        <w:t xml:space="preserve">Spiracle, scaling, </w:t>
      </w:r>
      <w:proofErr w:type="spellStart"/>
      <w:r w:rsidRPr="004A5680">
        <w:rPr>
          <w:rFonts w:ascii="Times New Roman" w:hAnsi="Times New Roman" w:cs="Times New Roman"/>
          <w:sz w:val="24"/>
          <w:szCs w:val="24"/>
        </w:rPr>
        <w:t>Scarabaeidae</w:t>
      </w:r>
      <w:proofErr w:type="spellEnd"/>
      <w:r w:rsidRPr="004A5680">
        <w:rPr>
          <w:rFonts w:ascii="Times New Roman" w:hAnsi="Times New Roman" w:cs="Times New Roman"/>
          <w:sz w:val="24"/>
          <w:szCs w:val="24"/>
        </w:rPr>
        <w:t>, tracheal system, body size, oxygen transport</w:t>
      </w:r>
    </w:p>
    <w:p w14:paraId="305E2A56" w14:textId="77777777" w:rsidR="0035166B" w:rsidRDefault="0035166B">
      <w:pPr>
        <w:rPr>
          <w:rFonts w:ascii="Times New Roman" w:hAnsi="Times New Roman" w:cs="Times New Roman"/>
          <w:b/>
          <w:sz w:val="24"/>
          <w:szCs w:val="24"/>
        </w:rPr>
      </w:pPr>
      <w:r>
        <w:rPr>
          <w:rFonts w:ascii="Times New Roman" w:hAnsi="Times New Roman" w:cs="Times New Roman"/>
          <w:b/>
          <w:sz w:val="24"/>
          <w:szCs w:val="24"/>
        </w:rPr>
        <w:br w:type="page"/>
      </w:r>
    </w:p>
    <w:p w14:paraId="312997A7" w14:textId="77777777" w:rsidR="0035166B" w:rsidRDefault="0035166B" w:rsidP="00EE4F89">
      <w:pPr>
        <w:spacing w:line="480" w:lineRule="auto"/>
        <w:outlineLvl w:val="0"/>
        <w:rPr>
          <w:rFonts w:ascii="Times New Roman" w:hAnsi="Times New Roman" w:cs="Times New Roman"/>
          <w:b/>
          <w:sz w:val="24"/>
          <w:szCs w:val="24"/>
        </w:rPr>
      </w:pPr>
      <w:r>
        <w:rPr>
          <w:rFonts w:ascii="Times New Roman" w:hAnsi="Times New Roman" w:cs="Times New Roman"/>
          <w:b/>
          <w:sz w:val="24"/>
          <w:szCs w:val="24"/>
        </w:rPr>
        <w:lastRenderedPageBreak/>
        <w:t>MAIN TEXT</w:t>
      </w:r>
    </w:p>
    <w:p w14:paraId="2F954134" w14:textId="29A81B3C" w:rsidR="004A5680" w:rsidRPr="004A5680" w:rsidRDefault="004A5680" w:rsidP="00EE4F89">
      <w:pPr>
        <w:spacing w:line="480" w:lineRule="auto"/>
        <w:outlineLvl w:val="0"/>
        <w:rPr>
          <w:rFonts w:ascii="Times New Roman" w:hAnsi="Times New Roman" w:cs="Times New Roman"/>
          <w:b/>
          <w:sz w:val="24"/>
          <w:szCs w:val="24"/>
        </w:rPr>
      </w:pPr>
      <w:r w:rsidRPr="004A5680">
        <w:rPr>
          <w:rFonts w:ascii="Times New Roman" w:hAnsi="Times New Roman" w:cs="Times New Roman"/>
          <w:b/>
          <w:sz w:val="24"/>
          <w:szCs w:val="24"/>
        </w:rPr>
        <w:t>Introduction</w:t>
      </w:r>
    </w:p>
    <w:p w14:paraId="18C47A5C" w14:textId="382FFD13" w:rsidR="008274F6" w:rsidRDefault="00506471" w:rsidP="008274F6">
      <w:pPr>
        <w:spacing w:before="240" w:after="0" w:line="480" w:lineRule="auto"/>
        <w:ind w:firstLine="720"/>
        <w:rPr>
          <w:rFonts w:ascii="Times New Roman" w:hAnsi="Times New Roman" w:cs="Times New Roman"/>
          <w:sz w:val="24"/>
          <w:szCs w:val="24"/>
        </w:rPr>
      </w:pPr>
      <w:r>
        <w:rPr>
          <w:rFonts w:ascii="Times New Roman" w:hAnsi="Times New Roman" w:cs="Times New Roman"/>
          <w:sz w:val="24"/>
          <w:szCs w:val="24"/>
        </w:rPr>
        <w:t>As animal species evolve different sizes, many aspects of their physiology and morphology</w:t>
      </w:r>
      <w:r w:rsidR="007B2563">
        <w:rPr>
          <w:rFonts w:ascii="Times New Roman" w:hAnsi="Times New Roman" w:cs="Times New Roman"/>
          <w:sz w:val="24"/>
          <w:szCs w:val="24"/>
        </w:rPr>
        <w:t xml:space="preserve"> </w:t>
      </w:r>
      <w:r w:rsidR="003154A2">
        <w:rPr>
          <w:rFonts w:ascii="Times New Roman" w:hAnsi="Times New Roman" w:cs="Times New Roman"/>
          <w:sz w:val="24"/>
          <w:szCs w:val="24"/>
        </w:rPr>
        <w:t>scale</w:t>
      </w:r>
      <w:r w:rsidR="00D87B3C">
        <w:rPr>
          <w:rFonts w:ascii="Times New Roman" w:hAnsi="Times New Roman" w:cs="Times New Roman"/>
          <w:sz w:val="24"/>
          <w:szCs w:val="24"/>
        </w:rPr>
        <w:t xml:space="preserve"> </w:t>
      </w:r>
      <w:r w:rsidR="007B2563">
        <w:rPr>
          <w:rFonts w:ascii="Times New Roman" w:hAnsi="Times New Roman" w:cs="Times New Roman"/>
          <w:sz w:val="24"/>
          <w:szCs w:val="24"/>
        </w:rPr>
        <w:t>disproportionately</w:t>
      </w:r>
      <w:r w:rsidR="00466016">
        <w:rPr>
          <w:rFonts w:ascii="Times New Roman" w:hAnsi="Times New Roman" w:cs="Times New Roman"/>
          <w:sz w:val="24"/>
          <w:szCs w:val="24"/>
        </w:rPr>
        <w:t xml:space="preserve"> with one another</w:t>
      </w:r>
      <w:r w:rsidR="00F4785B">
        <w:rPr>
          <w:rFonts w:ascii="Times New Roman" w:hAnsi="Times New Roman" w:cs="Times New Roman"/>
          <w:sz w:val="24"/>
          <w:szCs w:val="24"/>
        </w:rPr>
        <w:t xml:space="preserve"> (allometrically) </w:t>
      </w:r>
      <w:r w:rsidR="00466016">
        <w:rPr>
          <w:rFonts w:ascii="Times New Roman" w:hAnsi="Times New Roman" w:cs="Times New Roman"/>
          <w:sz w:val="24"/>
          <w:szCs w:val="24"/>
        </w:rPr>
        <w:t>with consequences for animal behavior, life history, evolution, and diversity</w:t>
      </w:r>
      <w:r w:rsidR="00A13709">
        <w:rPr>
          <w:rFonts w:ascii="Times New Roman" w:hAnsi="Times New Roman" w:cs="Times New Roman"/>
          <w:sz w:val="24"/>
          <w:szCs w:val="24"/>
        </w:rPr>
        <w:t xml:space="preserve"> </w:t>
      </w:r>
      <w:r w:rsidR="00A13709">
        <w:rPr>
          <w:rFonts w:ascii="Times New Roman" w:hAnsi="Times New Roman" w:cs="Times New Roman"/>
          <w:sz w:val="24"/>
          <w:szCs w:val="24"/>
        </w:rPr>
        <w:fldChar w:fldCharType="begin"/>
      </w:r>
      <w:r w:rsidR="0053628C">
        <w:rPr>
          <w:rFonts w:ascii="Times New Roman" w:hAnsi="Times New Roman" w:cs="Times New Roman"/>
          <w:sz w:val="24"/>
          <w:szCs w:val="24"/>
        </w:rPr>
        <w:instrText xml:space="preserve"> ADDIN EN.CITE &lt;EndNote&gt;&lt;Cite&gt;&lt;Author&gt;Bonner&lt;/Author&gt;&lt;Year&gt;2006&lt;/Year&gt;&lt;RecNum&gt;23797&lt;/RecNum&gt;&lt;DisplayText&gt;(1-3)&lt;/DisplayText&gt;&lt;record&gt;&lt;rec-number&gt;23797&lt;/rec-number&gt;&lt;foreign-keys&gt;&lt;key app="EN" db-id="dxpvfrsrmrpwewestfmv02fzsx0r02rvasdp" timestamp="1570202790"&gt;23797&lt;/key&gt;&lt;/foreign-keys&gt;&lt;ref-type name="Book"&gt;6&lt;/ref-type&gt;&lt;contributors&gt;&lt;authors&gt;&lt;author&gt;Bonner, J.T.&lt;/author&gt;&lt;/authors&gt;&lt;/contributors&gt;&lt;titles&gt;&lt;title&gt;Why size matters: from bacteria to blue whales&lt;/title&gt;&lt;/titles&gt;&lt;dates&gt;&lt;year&gt;2006&lt;/year&gt;&lt;/dates&gt;&lt;pub-location&gt;Princeton, N.J.&lt;/pub-location&gt;&lt;publisher&gt;Princeton University Press&lt;/publisher&gt;&lt;urls&gt;&lt;/urls&gt;&lt;/record&gt;&lt;/Cite&gt;&lt;Cite&gt;&lt;Author&gt;West&lt;/Author&gt;&lt;Year&gt;2017&lt;/Year&gt;&lt;RecNum&gt;26390&lt;/RecNum&gt;&lt;record&gt;&lt;rec-number&gt;26390&lt;/rec-number&gt;&lt;foreign-keys&gt;&lt;key app="EN" db-id="dxpvfrsrmrpwewestfmv02fzsx0r02rvasdp" timestamp="1570202800"&gt;26390&lt;/key&gt;&lt;/foreign-keys&gt;&lt;ref-type name="Book"&gt;6&lt;/ref-type&gt;&lt;contributors&gt;&lt;authors&gt;&lt;author&gt;West, G. B.&lt;/author&gt;&lt;/authors&gt;&lt;/contributors&gt;&lt;titles&gt;&lt;title&gt;Scale: The Universal Laws of Growth, Innovation, Sustainability, and the Pace of Life in Organisms, Cities, Economics, and Companies&lt;/title&gt;&lt;/titles&gt;&lt;dates&gt;&lt;year&gt;2017&lt;/year&gt;&lt;/dates&gt;&lt;pub-location&gt;New York&lt;/pub-location&gt;&lt;publisher&gt;Penguin Press&lt;/publisher&gt;&lt;urls&gt;&lt;/urls&gt;&lt;/record&gt;&lt;/Cite&gt;&lt;Cite&gt;&lt;Author&gt;Sibly&lt;/Author&gt;&lt;Year&gt;2012&lt;/Year&gt;&lt;RecNum&gt;21880&lt;/RecNum&gt;&lt;record&gt;&lt;rec-number&gt;21880&lt;/rec-number&gt;&lt;foreign-keys&gt;&lt;key app="EN" db-id="dxpvfrsrmrpwewestfmv02fzsx0r02rvasdp" timestamp="1570202787"&gt;21880&lt;/key&gt;&lt;/foreign-keys&gt;&lt;ref-type name="Book"&gt;6&lt;/ref-type&gt;&lt;contributors&gt;&lt;authors&gt;&lt;author&gt;Sibly, R.M.&lt;/author&gt;&lt;author&gt;Brown, J.H.&lt;/author&gt;&lt;author&gt;Kodric-Brown, A.&lt;/author&gt;&lt;/authors&gt;&lt;/contributors&gt;&lt;titles&gt;&lt;title&gt;Metabolic Ecology: A Scaling Approach&lt;/title&gt;&lt;/titles&gt;&lt;dates&gt;&lt;year&gt;2012&lt;/year&gt;&lt;/dates&gt;&lt;publisher&gt;Wiley-Blackwell&lt;/publisher&gt;&lt;urls&gt;&lt;/urls&gt;&lt;/record&gt;&lt;/Cite&gt;&lt;/EndNote&gt;</w:instrText>
      </w:r>
      <w:r w:rsidR="00A13709">
        <w:rPr>
          <w:rFonts w:ascii="Times New Roman" w:hAnsi="Times New Roman" w:cs="Times New Roman"/>
          <w:sz w:val="24"/>
          <w:szCs w:val="24"/>
        </w:rPr>
        <w:fldChar w:fldCharType="separate"/>
      </w:r>
      <w:r w:rsidR="0053628C">
        <w:rPr>
          <w:rFonts w:ascii="Times New Roman" w:hAnsi="Times New Roman" w:cs="Times New Roman"/>
          <w:noProof/>
          <w:sz w:val="24"/>
          <w:szCs w:val="24"/>
        </w:rPr>
        <w:t>(1-3)</w:t>
      </w:r>
      <w:r w:rsidR="00A13709">
        <w:rPr>
          <w:rFonts w:ascii="Times New Roman" w:hAnsi="Times New Roman" w:cs="Times New Roman"/>
          <w:sz w:val="24"/>
          <w:szCs w:val="24"/>
        </w:rPr>
        <w:fldChar w:fldCharType="end"/>
      </w:r>
      <w:r w:rsidR="00FF4565">
        <w:rPr>
          <w:rFonts w:ascii="Times New Roman" w:hAnsi="Times New Roman" w:cs="Times New Roman"/>
          <w:sz w:val="24"/>
          <w:szCs w:val="24"/>
        </w:rPr>
        <w:t xml:space="preserve">. A </w:t>
      </w:r>
      <w:r w:rsidR="0030061D">
        <w:rPr>
          <w:rFonts w:ascii="Times New Roman" w:hAnsi="Times New Roman" w:cs="Times New Roman"/>
          <w:sz w:val="24"/>
          <w:szCs w:val="24"/>
        </w:rPr>
        <w:t>driver of</w:t>
      </w:r>
      <w:r w:rsidR="00FF4565">
        <w:rPr>
          <w:rFonts w:ascii="Times New Roman" w:hAnsi="Times New Roman" w:cs="Times New Roman"/>
          <w:sz w:val="24"/>
          <w:szCs w:val="24"/>
        </w:rPr>
        <w:t xml:space="preserve"> </w:t>
      </w:r>
      <w:r w:rsidR="006B1403">
        <w:rPr>
          <w:rFonts w:ascii="Times New Roman" w:hAnsi="Times New Roman" w:cs="Times New Roman"/>
          <w:sz w:val="24"/>
          <w:szCs w:val="24"/>
        </w:rPr>
        <w:t xml:space="preserve">this disproportionality </w:t>
      </w:r>
      <w:r w:rsidR="00343D33">
        <w:rPr>
          <w:rFonts w:ascii="Times New Roman" w:hAnsi="Times New Roman" w:cs="Times New Roman"/>
          <w:sz w:val="24"/>
          <w:szCs w:val="24"/>
        </w:rPr>
        <w:t>lie</w:t>
      </w:r>
      <w:r w:rsidR="00FF4565">
        <w:rPr>
          <w:rFonts w:ascii="Times New Roman" w:hAnsi="Times New Roman" w:cs="Times New Roman"/>
          <w:sz w:val="24"/>
          <w:szCs w:val="24"/>
        </w:rPr>
        <w:t>s</w:t>
      </w:r>
      <w:r w:rsidR="00F90E90">
        <w:rPr>
          <w:rFonts w:ascii="Times New Roman" w:hAnsi="Times New Roman" w:cs="Times New Roman"/>
          <w:sz w:val="24"/>
          <w:szCs w:val="24"/>
        </w:rPr>
        <w:t xml:space="preserve"> in</w:t>
      </w:r>
      <w:r w:rsidR="00466016">
        <w:rPr>
          <w:rFonts w:ascii="Times New Roman" w:hAnsi="Times New Roman" w:cs="Times New Roman"/>
          <w:sz w:val="24"/>
          <w:szCs w:val="24"/>
        </w:rPr>
        <w:t xml:space="preserve"> the nonlinear scaling of</w:t>
      </w:r>
      <w:r w:rsidR="00F90E90">
        <w:rPr>
          <w:rFonts w:ascii="Times New Roman" w:hAnsi="Times New Roman" w:cs="Times New Roman"/>
          <w:sz w:val="24"/>
          <w:szCs w:val="24"/>
        </w:rPr>
        <w:t xml:space="preserve"> geometry</w:t>
      </w:r>
      <w:r w:rsidR="00587D7A">
        <w:rPr>
          <w:rFonts w:ascii="Times New Roman" w:hAnsi="Times New Roman" w:cs="Times New Roman"/>
          <w:sz w:val="24"/>
          <w:szCs w:val="24"/>
        </w:rPr>
        <w:t>:</w:t>
      </w:r>
      <w:r w:rsidR="00F90E90">
        <w:rPr>
          <w:rFonts w:ascii="Times New Roman" w:hAnsi="Times New Roman" w:cs="Times New Roman"/>
          <w:sz w:val="24"/>
          <w:szCs w:val="24"/>
        </w:rPr>
        <w:t xml:space="preserve"> doubling the radius of a </w:t>
      </w:r>
      <w:r w:rsidR="00D10B2D">
        <w:rPr>
          <w:rFonts w:ascii="Times New Roman" w:hAnsi="Times New Roman" w:cs="Times New Roman"/>
          <w:sz w:val="24"/>
          <w:szCs w:val="24"/>
        </w:rPr>
        <w:t>sphere gives quadruple the surface area and octuple the volume</w:t>
      </w:r>
      <w:r w:rsidR="00343D33">
        <w:rPr>
          <w:rFonts w:ascii="Times New Roman" w:hAnsi="Times New Roman" w:cs="Times New Roman"/>
          <w:sz w:val="24"/>
          <w:szCs w:val="24"/>
        </w:rPr>
        <w:t>;</w:t>
      </w:r>
      <w:r w:rsidR="00D10B2D">
        <w:rPr>
          <w:rFonts w:ascii="Times New Roman" w:hAnsi="Times New Roman" w:cs="Times New Roman"/>
          <w:sz w:val="24"/>
          <w:szCs w:val="24"/>
        </w:rPr>
        <w:t xml:space="preserve"> </w:t>
      </w:r>
      <w:r w:rsidR="006B1403">
        <w:rPr>
          <w:rFonts w:ascii="Times New Roman" w:hAnsi="Times New Roman" w:cs="Times New Roman"/>
          <w:sz w:val="24"/>
          <w:szCs w:val="24"/>
        </w:rPr>
        <w:t>in a similar way</w:t>
      </w:r>
      <w:r w:rsidR="00F4785B">
        <w:rPr>
          <w:rFonts w:ascii="Times New Roman" w:hAnsi="Times New Roman" w:cs="Times New Roman"/>
          <w:sz w:val="24"/>
          <w:szCs w:val="24"/>
        </w:rPr>
        <w:t xml:space="preserve">, </w:t>
      </w:r>
      <w:r w:rsidR="00D10B2D">
        <w:rPr>
          <w:rFonts w:ascii="Times New Roman" w:hAnsi="Times New Roman" w:cs="Times New Roman"/>
          <w:sz w:val="24"/>
          <w:szCs w:val="24"/>
        </w:rPr>
        <w:t xml:space="preserve">scaling up a small body plan </w:t>
      </w:r>
      <w:r w:rsidR="009A38E4">
        <w:rPr>
          <w:rFonts w:ascii="Times New Roman" w:hAnsi="Times New Roman" w:cs="Times New Roman"/>
          <w:sz w:val="24"/>
          <w:szCs w:val="24"/>
        </w:rPr>
        <w:t>gives drastically altered ratios of surface area, volume, and body length</w:t>
      </w:r>
      <w:r w:rsidR="0030061D">
        <w:rPr>
          <w:rFonts w:ascii="Times New Roman" w:hAnsi="Times New Roman" w:cs="Times New Roman"/>
          <w:sz w:val="24"/>
          <w:szCs w:val="24"/>
        </w:rPr>
        <w:t>.</w:t>
      </w:r>
      <w:r w:rsidR="0030061D" w:rsidRPr="0030061D">
        <w:rPr>
          <w:rFonts w:ascii="Times New Roman" w:hAnsi="Times New Roman" w:cs="Times New Roman"/>
          <w:sz w:val="24"/>
          <w:szCs w:val="24"/>
        </w:rPr>
        <w:t xml:space="preserve"> </w:t>
      </w:r>
      <w:r w:rsidR="0030061D">
        <w:rPr>
          <w:rFonts w:ascii="Times New Roman" w:hAnsi="Times New Roman" w:cs="Times New Roman"/>
          <w:sz w:val="24"/>
          <w:szCs w:val="24"/>
        </w:rPr>
        <w:t xml:space="preserve">Since the challenges associated with changes in body size have a geometric origin, they are ubiquitous. </w:t>
      </w:r>
      <w:r w:rsidR="00184040">
        <w:rPr>
          <w:rFonts w:ascii="Times New Roman" w:hAnsi="Times New Roman" w:cs="Times New Roman"/>
          <w:sz w:val="24"/>
          <w:szCs w:val="24"/>
        </w:rPr>
        <w:t>As a result</w:t>
      </w:r>
      <w:r w:rsidR="0030061D">
        <w:rPr>
          <w:rFonts w:ascii="Times New Roman" w:hAnsi="Times New Roman" w:cs="Times New Roman"/>
          <w:sz w:val="24"/>
          <w:szCs w:val="24"/>
        </w:rPr>
        <w:t>, understanding the mechanisms animals use to over</w:t>
      </w:r>
      <w:r w:rsidR="00184040">
        <w:rPr>
          <w:rFonts w:ascii="Times New Roman" w:hAnsi="Times New Roman" w:cs="Times New Roman"/>
          <w:sz w:val="24"/>
          <w:szCs w:val="24"/>
        </w:rPr>
        <w:t>come the effects of changes in geometric proportions</w:t>
      </w:r>
      <w:r w:rsidR="0030061D">
        <w:rPr>
          <w:rFonts w:ascii="Times New Roman" w:hAnsi="Times New Roman" w:cs="Times New Roman"/>
          <w:sz w:val="24"/>
          <w:szCs w:val="24"/>
        </w:rPr>
        <w:t xml:space="preserve"> remains a pervasive, important, and challenging biological problem.</w:t>
      </w:r>
      <w:r w:rsidR="00184040">
        <w:rPr>
          <w:rFonts w:ascii="Times New Roman" w:hAnsi="Times New Roman" w:cs="Times New Roman"/>
          <w:sz w:val="24"/>
          <w:szCs w:val="24"/>
        </w:rPr>
        <w:t xml:space="preserve"> </w:t>
      </w:r>
      <w:r w:rsidR="008274F6">
        <w:rPr>
          <w:rFonts w:ascii="Times New Roman" w:hAnsi="Times New Roman" w:cs="Times New Roman"/>
          <w:sz w:val="24"/>
          <w:szCs w:val="24"/>
        </w:rPr>
        <w:t xml:space="preserve">Three </w:t>
      </w:r>
      <w:r w:rsidR="00A07397">
        <w:rPr>
          <w:rFonts w:ascii="Times New Roman" w:hAnsi="Times New Roman" w:cs="Times New Roman"/>
          <w:sz w:val="24"/>
          <w:szCs w:val="24"/>
        </w:rPr>
        <w:t>related</w:t>
      </w:r>
      <w:r w:rsidR="0030061D">
        <w:rPr>
          <w:rFonts w:ascii="Times New Roman" w:hAnsi="Times New Roman" w:cs="Times New Roman"/>
          <w:sz w:val="24"/>
          <w:szCs w:val="24"/>
        </w:rPr>
        <w:t xml:space="preserve"> aspects of animal function</w:t>
      </w:r>
      <w:r w:rsidR="00184040">
        <w:rPr>
          <w:rFonts w:ascii="Times New Roman" w:hAnsi="Times New Roman" w:cs="Times New Roman"/>
          <w:sz w:val="24"/>
          <w:szCs w:val="24"/>
        </w:rPr>
        <w:t xml:space="preserve"> </w:t>
      </w:r>
      <w:r w:rsidR="0030061D">
        <w:rPr>
          <w:rFonts w:ascii="Times New Roman" w:hAnsi="Times New Roman" w:cs="Times New Roman"/>
          <w:sz w:val="24"/>
          <w:szCs w:val="24"/>
        </w:rPr>
        <w:t>modulated by allometry are scaling of animal metabolic rates</w:t>
      </w:r>
      <w:ins w:id="0" w:author="Microsoft Office User" w:date="2018-10-19T05:48:00Z">
        <w:r w:rsidR="007C23A2">
          <w:rPr>
            <w:rFonts w:ascii="Times New Roman" w:hAnsi="Times New Roman" w:cs="Times New Roman"/>
            <w:sz w:val="24"/>
            <w:szCs w:val="24"/>
          </w:rPr>
          <w:t xml:space="preserve"> </w:t>
        </w:r>
      </w:ins>
      <w:r w:rsidR="00A13709">
        <w:rPr>
          <w:rFonts w:ascii="Times New Roman" w:hAnsi="Times New Roman" w:cs="Times New Roman"/>
          <w:sz w:val="24"/>
          <w:szCs w:val="24"/>
        </w:rPr>
        <w:fldChar w:fldCharType="begin"/>
      </w:r>
      <w:r w:rsidR="0053628C">
        <w:rPr>
          <w:rFonts w:ascii="Times New Roman" w:hAnsi="Times New Roman" w:cs="Times New Roman"/>
          <w:sz w:val="24"/>
          <w:szCs w:val="24"/>
        </w:rPr>
        <w:instrText xml:space="preserve"> ADDIN EN.CITE &lt;EndNote&gt;&lt;Cite&gt;&lt;Author&gt;West&lt;/Author&gt;&lt;Year&gt;1997&lt;/Year&gt;&lt;RecNum&gt;9427&lt;/RecNum&gt;&lt;DisplayText&gt;(4, 5)&lt;/DisplayText&gt;&lt;record&gt;&lt;rec-number&gt;9427&lt;/rec-number&gt;&lt;foreign-keys&gt;&lt;key app="EN" db-id="dxpvfrsrmrpwewestfmv02fzsx0r02rvasdp" timestamp="1570202769"&gt;9427&lt;/key&gt;&lt;/foreign-keys&gt;&lt;ref-type name="Journal Article"&gt;17&lt;/ref-type&gt;&lt;contributors&gt;&lt;authors&gt;&lt;author&gt;West, G. B.&lt;/author&gt;&lt;author&gt;Brown, J. H.&lt;/author&gt;&lt;author&gt;Enquist, B. J.&lt;/author&gt;&lt;/authors&gt;&lt;/contributors&gt;&lt;titles&gt;&lt;title&gt;A general model for the origin of allometric scaling laws in biology&lt;/title&gt;&lt;secondary-title&gt;Science&lt;/secondary-title&gt;&lt;alt-title&gt;Science&lt;/alt-title&gt;&lt;/titles&gt;&lt;periodical&gt;&lt;full-title&gt;Science&lt;/full-title&gt;&lt;/periodical&gt;&lt;alt-periodical&gt;&lt;full-title&gt;Science&lt;/full-title&gt;&lt;/alt-periodical&gt;&lt;pages&gt;122-126&lt;/pages&gt;&lt;volume&gt;274&lt;/volume&gt;&lt;dates&gt;&lt;year&gt;1997&lt;/year&gt;&lt;/dates&gt;&lt;label&gt;4275&lt;/label&gt;&lt;urls&gt;&lt;/urls&gt;&lt;/record&gt;&lt;/Cite&gt;&lt;Cite&gt;&lt;Author&gt;Gillooly&lt;/Author&gt;&lt;Year&gt;2016&lt;/Year&gt;&lt;RecNum&gt;24881&lt;/RecNum&gt;&lt;record&gt;&lt;rec-number&gt;24881&lt;/rec-number&gt;&lt;foreign-keys&gt;&lt;key app="EN" db-id="dxpvfrsrmrpwewestfmv02fzsx0r02rvasdp" timestamp="1570202793"&gt;24881&lt;/key&gt;&lt;/foreign-keys&gt;&lt;ref-type name="Journal Article"&gt;17&lt;/ref-type&gt;&lt;contributors&gt;&lt;authors&gt;&lt;author&gt;Gillooly, James F.&lt;/author&gt;&lt;author&gt;Gomez, Juan Pablo&lt;/author&gt;&lt;author&gt;Mavrodiev, Evgeny V.&lt;/author&gt;&lt;author&gt;Rong, Yue&lt;/author&gt;&lt;author&gt;McLamore, Eric S.&lt;/author&gt;&lt;/authors&gt;&lt;/contributors&gt;&lt;titles&gt;&lt;title&gt;Body mass scaling of passive oxygen diffusion in endotherms and ectotherms&lt;/title&gt;&lt;secondary-title&gt;Proceedings of the National Academy of Sciences&lt;/secondary-title&gt;&lt;/titles&gt;&lt;periodical&gt;&lt;full-title&gt;Proceedings of the National Academy of Sciences&lt;/full-title&gt;&lt;/periodical&gt;&lt;pages&gt;5340-5345&lt;/pages&gt;&lt;volume&gt;113&lt;/volume&gt;&lt;number&gt;19&lt;/number&gt;&lt;dates&gt;&lt;year&gt;2016&lt;/year&gt;&lt;pub-dates&gt;&lt;date&gt;May 10, 2016&lt;/date&gt;&lt;/pub-dates&gt;&lt;/dates&gt;&lt;urls&gt;&lt;related-urls&gt;&lt;url&gt;http://www.pnas.org/content/113/19/5340.abstract&lt;/url&gt;&lt;/related-urls&gt;&lt;/urls&gt;&lt;electronic-resource-num&gt;10.1073/pnas.1519617113&lt;/electronic-resource-num&gt;&lt;/record&gt;&lt;/Cite&gt;&lt;/EndNote&gt;</w:instrText>
      </w:r>
      <w:r w:rsidR="00A13709">
        <w:rPr>
          <w:rFonts w:ascii="Times New Roman" w:hAnsi="Times New Roman" w:cs="Times New Roman"/>
          <w:sz w:val="24"/>
          <w:szCs w:val="24"/>
        </w:rPr>
        <w:fldChar w:fldCharType="separate"/>
      </w:r>
      <w:r w:rsidR="0053628C">
        <w:rPr>
          <w:rFonts w:ascii="Times New Roman" w:hAnsi="Times New Roman" w:cs="Times New Roman"/>
          <w:noProof/>
          <w:sz w:val="24"/>
          <w:szCs w:val="24"/>
        </w:rPr>
        <w:t>(4, 5)</w:t>
      </w:r>
      <w:r w:rsidR="00A13709">
        <w:rPr>
          <w:rFonts w:ascii="Times New Roman" w:hAnsi="Times New Roman" w:cs="Times New Roman"/>
          <w:sz w:val="24"/>
          <w:szCs w:val="24"/>
        </w:rPr>
        <w:fldChar w:fldCharType="end"/>
      </w:r>
      <w:r w:rsidR="00ED6D97">
        <w:rPr>
          <w:rFonts w:ascii="Times New Roman" w:hAnsi="Times New Roman" w:cs="Times New Roman"/>
          <w:sz w:val="24"/>
          <w:szCs w:val="24"/>
        </w:rPr>
        <w:t>,</w:t>
      </w:r>
      <w:r w:rsidR="0030061D">
        <w:rPr>
          <w:rFonts w:ascii="Times New Roman" w:hAnsi="Times New Roman" w:cs="Times New Roman"/>
          <w:sz w:val="24"/>
          <w:szCs w:val="24"/>
        </w:rPr>
        <w:t xml:space="preserve"> limits on the maximal body sizes of specific taxa</w:t>
      </w:r>
      <w:r w:rsidR="000E26A4">
        <w:rPr>
          <w:rFonts w:ascii="Times New Roman" w:hAnsi="Times New Roman" w:cs="Times New Roman"/>
          <w:sz w:val="24"/>
          <w:szCs w:val="24"/>
        </w:rPr>
        <w:t xml:space="preserve"> </w:t>
      </w:r>
      <w:r w:rsidR="00A13709">
        <w:rPr>
          <w:rFonts w:ascii="Times New Roman" w:hAnsi="Times New Roman" w:cs="Times New Roman"/>
          <w:sz w:val="24"/>
          <w:szCs w:val="24"/>
        </w:rPr>
        <w:fldChar w:fldCharType="begin">
          <w:fldData xml:space="preserve">PEVuZE5vdGU+PENpdGU+PEF1dGhvcj5LYWlzZXI8L0F1dGhvcj48WWVhcj4yMDA3PC9ZZWFyPjxS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</w:fldData>
        </w:fldChar>
      </w:r>
      <w:r w:rsidR="0053628C">
        <w:rPr>
          <w:rFonts w:ascii="Times New Roman" w:hAnsi="Times New Roman" w:cs="Times New Roman"/>
          <w:sz w:val="24"/>
          <w:szCs w:val="24"/>
        </w:rPr>
        <w:instrText xml:space="preserve"> ADDIN EN.CITE </w:instrText>
      </w:r>
      <w:r w:rsidR="0053628C">
        <w:rPr>
          <w:rFonts w:ascii="Times New Roman" w:hAnsi="Times New Roman" w:cs="Times New Roman"/>
          <w:sz w:val="24"/>
          <w:szCs w:val="24"/>
        </w:rPr>
        <w:fldChar w:fldCharType="begin">
          <w:fldData xml:space="preserve">PEVuZE5vdGU+PENpdGU+PEF1dGhvcj5LYWlzZXI8L0F1dGhvcj48WWVhcj4yMDA3PC9ZZWFyPjxS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</w:fldData>
        </w:fldChar>
      </w:r>
      <w:r w:rsidR="0053628C">
        <w:rPr>
          <w:rFonts w:ascii="Times New Roman" w:hAnsi="Times New Roman" w:cs="Times New Roman"/>
          <w:sz w:val="24"/>
          <w:szCs w:val="24"/>
        </w:rPr>
        <w:instrText xml:space="preserve"> ADDIN EN.CITE.DATA </w:instrText>
      </w:r>
      <w:r w:rsidR="0053628C">
        <w:rPr>
          <w:rFonts w:ascii="Times New Roman" w:hAnsi="Times New Roman" w:cs="Times New Roman"/>
          <w:sz w:val="24"/>
          <w:szCs w:val="24"/>
        </w:rPr>
      </w:r>
      <w:r w:rsidR="0053628C">
        <w:rPr>
          <w:rFonts w:ascii="Times New Roman" w:hAnsi="Times New Roman" w:cs="Times New Roman"/>
          <w:sz w:val="24"/>
          <w:szCs w:val="24"/>
        </w:rPr>
        <w:fldChar w:fldCharType="end"/>
      </w:r>
      <w:r w:rsidR="00A13709">
        <w:rPr>
          <w:rFonts w:ascii="Times New Roman" w:hAnsi="Times New Roman" w:cs="Times New Roman"/>
          <w:sz w:val="24"/>
          <w:szCs w:val="24"/>
        </w:rPr>
      </w:r>
      <w:r w:rsidR="00A13709">
        <w:rPr>
          <w:rFonts w:ascii="Times New Roman" w:hAnsi="Times New Roman" w:cs="Times New Roman"/>
          <w:sz w:val="24"/>
          <w:szCs w:val="24"/>
        </w:rPr>
        <w:fldChar w:fldCharType="separate"/>
      </w:r>
      <w:r w:rsidR="0053628C">
        <w:rPr>
          <w:rFonts w:ascii="Times New Roman" w:hAnsi="Times New Roman" w:cs="Times New Roman"/>
          <w:noProof/>
          <w:sz w:val="24"/>
          <w:szCs w:val="24"/>
        </w:rPr>
        <w:t>(6, 7)</w:t>
      </w:r>
      <w:r w:rsidR="00A13709">
        <w:rPr>
          <w:rFonts w:ascii="Times New Roman" w:hAnsi="Times New Roman" w:cs="Times New Roman"/>
          <w:sz w:val="24"/>
          <w:szCs w:val="24"/>
        </w:rPr>
        <w:fldChar w:fldCharType="end"/>
      </w:r>
      <w:r w:rsidR="00ED6D97">
        <w:rPr>
          <w:rFonts w:ascii="Times New Roman" w:hAnsi="Times New Roman" w:cs="Times New Roman"/>
          <w:sz w:val="24"/>
          <w:szCs w:val="24"/>
        </w:rPr>
        <w:t>, and gas exchange strategies</w:t>
      </w:r>
      <w:r w:rsidR="00A50312">
        <w:rPr>
          <w:rFonts w:ascii="Times New Roman" w:hAnsi="Times New Roman" w:cs="Times New Roman"/>
          <w:sz w:val="24"/>
          <w:szCs w:val="24"/>
        </w:rPr>
        <w:t xml:space="preserve"> </w:t>
      </w:r>
      <w:r w:rsidR="00A50312">
        <w:rPr>
          <w:rFonts w:ascii="Times New Roman" w:hAnsi="Times New Roman" w:cs="Times New Roman"/>
          <w:sz w:val="24"/>
          <w:szCs w:val="24"/>
        </w:rPr>
        <w:fldChar w:fldCharType="begin"/>
      </w:r>
      <w:r w:rsidR="0053628C">
        <w:rPr>
          <w:rFonts w:ascii="Times New Roman" w:hAnsi="Times New Roman" w:cs="Times New Roman"/>
          <w:sz w:val="24"/>
          <w:szCs w:val="24"/>
        </w:rPr>
        <w:instrText xml:space="preserve"> ADDIN EN.CITE &lt;EndNote&gt;&lt;Cite&gt;&lt;Author&gt;Perry&lt;/Author&gt;&lt;Year&gt;2019&lt;/Year&gt;&lt;RecNum&gt;27068&lt;/RecNum&gt;&lt;DisplayText&gt;(8)&lt;/DisplayText&gt;&lt;record&gt;&lt;rec-number&gt;27068&lt;/rec-number&gt;&lt;foreign-keys&gt;&lt;key app="EN" db-id="dxpvfrsrmrpwewestfmv02fzsx0r02rvasdp" timestamp="1581421672"&gt;27068&lt;/key&gt;&lt;/foreign-keys&gt;&lt;ref-type name="Book"&gt;6&lt;/ref-type&gt;&lt;contributors&gt;&lt;authors&gt;&lt;author&gt;Perry, S.F.&lt;/author&gt;&lt;author&gt;Lambertz, M.&lt;/author&gt;&lt;author&gt;Schmitz, A.&lt;/author&gt;&lt;/authors&gt;&lt;/contributors&gt;&lt;titles&gt;&lt;title&gt;Respiratory Biology of Animals. Evolutionary and Functional Morphology&lt;/title&gt;&lt;/titles&gt;&lt;dates&gt;&lt;year&gt;2019&lt;/year&gt;&lt;/dates&gt;&lt;pub-location&gt;Oxford, U.K.&lt;/pub-location&gt;&lt;publisher&gt;Oxford Press&lt;/publisher&gt;&lt;urls&gt;&lt;/urls&gt;&lt;/record&gt;&lt;/Cite&gt;&lt;/EndNote&gt;</w:instrText>
      </w:r>
      <w:r w:rsidR="00A50312">
        <w:rPr>
          <w:rFonts w:ascii="Times New Roman" w:hAnsi="Times New Roman" w:cs="Times New Roman"/>
          <w:sz w:val="24"/>
          <w:szCs w:val="24"/>
        </w:rPr>
        <w:fldChar w:fldCharType="separate"/>
      </w:r>
      <w:r w:rsidR="0053628C">
        <w:rPr>
          <w:rFonts w:ascii="Times New Roman" w:hAnsi="Times New Roman" w:cs="Times New Roman"/>
          <w:noProof/>
          <w:sz w:val="24"/>
          <w:szCs w:val="24"/>
        </w:rPr>
        <w:t>(8)</w:t>
      </w:r>
      <w:r w:rsidR="00A50312">
        <w:rPr>
          <w:rFonts w:ascii="Times New Roman" w:hAnsi="Times New Roman" w:cs="Times New Roman"/>
          <w:sz w:val="24"/>
          <w:szCs w:val="24"/>
        </w:rPr>
        <w:fldChar w:fldCharType="end"/>
      </w:r>
      <w:r w:rsidR="0030061D">
        <w:rPr>
          <w:rFonts w:ascii="Times New Roman" w:hAnsi="Times New Roman" w:cs="Times New Roman"/>
          <w:sz w:val="24"/>
          <w:szCs w:val="24"/>
        </w:rPr>
        <w:t xml:space="preserve">. </w:t>
      </w:r>
      <w:r w:rsidR="00ED6D97">
        <w:rPr>
          <w:rFonts w:ascii="Times New Roman" w:hAnsi="Times New Roman" w:cs="Times New Roman"/>
          <w:sz w:val="24"/>
          <w:szCs w:val="24"/>
        </w:rPr>
        <w:t>For gas exchange</w:t>
      </w:r>
      <w:r w:rsidR="008274F6">
        <w:rPr>
          <w:rFonts w:ascii="Times New Roman" w:hAnsi="Times New Roman" w:cs="Times New Roman"/>
          <w:sz w:val="24"/>
          <w:szCs w:val="24"/>
        </w:rPr>
        <w:t>,</w:t>
      </w:r>
      <w:r w:rsidR="00ED6D97">
        <w:rPr>
          <w:rFonts w:ascii="Times New Roman" w:hAnsi="Times New Roman" w:cs="Times New Roman"/>
          <w:sz w:val="24"/>
          <w:szCs w:val="24"/>
        </w:rPr>
        <w:t xml:space="preserve"> volume of tissue and hence</w:t>
      </w:r>
      <w:r w:rsidR="0030061D">
        <w:rPr>
          <w:rFonts w:ascii="Times New Roman" w:hAnsi="Times New Roman" w:cs="Times New Roman"/>
          <w:sz w:val="24"/>
          <w:szCs w:val="24"/>
        </w:rPr>
        <w:t xml:space="preserve"> potential gas exchange needs of </w:t>
      </w:r>
      <w:proofErr w:type="gramStart"/>
      <w:r w:rsidR="0030061D">
        <w:rPr>
          <w:rFonts w:ascii="Times New Roman" w:hAnsi="Times New Roman" w:cs="Times New Roman"/>
          <w:sz w:val="24"/>
          <w:szCs w:val="24"/>
        </w:rPr>
        <w:t>animals</w:t>
      </w:r>
      <w:proofErr w:type="gramEnd"/>
      <w:r w:rsidR="0030061D">
        <w:rPr>
          <w:rFonts w:ascii="Times New Roman" w:hAnsi="Times New Roman" w:cs="Times New Roman"/>
          <w:sz w:val="24"/>
          <w:szCs w:val="24"/>
        </w:rPr>
        <w:t xml:space="preserve"> scale with the cube of length</w:t>
      </w:r>
      <w:r w:rsidR="00320B32">
        <w:rPr>
          <w:rFonts w:ascii="Times New Roman" w:hAnsi="Times New Roman" w:cs="Times New Roman"/>
          <w:sz w:val="24"/>
          <w:szCs w:val="24"/>
        </w:rPr>
        <w:t xml:space="preserve"> (like the</w:t>
      </w:r>
      <w:r w:rsidR="00ED6D97">
        <w:rPr>
          <w:rFonts w:ascii="Times New Roman" w:hAnsi="Times New Roman" w:cs="Times New Roman"/>
          <w:sz w:val="24"/>
          <w:szCs w:val="24"/>
        </w:rPr>
        <w:t xml:space="preserve"> sphere)</w:t>
      </w:r>
      <w:r w:rsidR="0030061D">
        <w:rPr>
          <w:rFonts w:ascii="Times New Roman" w:hAnsi="Times New Roman" w:cs="Times New Roman"/>
          <w:sz w:val="24"/>
          <w:szCs w:val="24"/>
        </w:rPr>
        <w:t>, while surface areas tend to s</w:t>
      </w:r>
      <w:r w:rsidR="00ED6D97">
        <w:rPr>
          <w:rFonts w:ascii="Times New Roman" w:hAnsi="Times New Roman" w:cs="Times New Roman"/>
          <w:sz w:val="24"/>
          <w:szCs w:val="24"/>
        </w:rPr>
        <w:t xml:space="preserve">cale with the square of length. This </w:t>
      </w:r>
      <w:ins w:id="1" w:author="Jon Harrison" w:date="2021-09-13T04:31:00Z">
        <w:r w:rsidR="00BF15DF">
          <w:rPr>
            <w:rFonts w:ascii="Times New Roman" w:hAnsi="Times New Roman" w:cs="Times New Roman"/>
            <w:sz w:val="24"/>
            <w:szCs w:val="24"/>
          </w:rPr>
          <w:t xml:space="preserve">will tend to </w:t>
        </w:r>
      </w:ins>
      <w:r w:rsidR="00ED6D97">
        <w:rPr>
          <w:rFonts w:ascii="Times New Roman" w:hAnsi="Times New Roman" w:cs="Times New Roman"/>
          <w:sz w:val="24"/>
          <w:szCs w:val="24"/>
        </w:rPr>
        <w:t>lead</w:t>
      </w:r>
      <w:del w:id="2" w:author="Jon Harrison" w:date="2021-09-13T04:31:00Z">
        <w:r w:rsidR="00ED6D97" w:rsidDel="00BF15DF">
          <w:rPr>
            <w:rFonts w:ascii="Times New Roman" w:hAnsi="Times New Roman" w:cs="Times New Roman"/>
            <w:sz w:val="24"/>
            <w:szCs w:val="24"/>
          </w:rPr>
          <w:delText>s</w:delText>
        </w:r>
      </w:del>
      <w:r w:rsidR="00ED6D97">
        <w:rPr>
          <w:rFonts w:ascii="Times New Roman" w:hAnsi="Times New Roman" w:cs="Times New Roman"/>
          <w:sz w:val="24"/>
          <w:szCs w:val="24"/>
        </w:rPr>
        <w:t xml:space="preserve"> to</w:t>
      </w:r>
      <w:r w:rsidR="0030061D">
        <w:rPr>
          <w:rFonts w:ascii="Times New Roman" w:hAnsi="Times New Roman" w:cs="Times New Roman"/>
          <w:sz w:val="24"/>
          <w:szCs w:val="24"/>
        </w:rPr>
        <w:t xml:space="preserve"> a decline in </w:t>
      </w:r>
      <w:ins w:id="3" w:author="Jon Harrison" w:date="2021-09-13T04:31:00Z">
        <w:r w:rsidR="00BF15DF">
          <w:rPr>
            <w:rFonts w:ascii="Times New Roman" w:hAnsi="Times New Roman" w:cs="Times New Roman"/>
            <w:sz w:val="24"/>
            <w:szCs w:val="24"/>
          </w:rPr>
          <w:t xml:space="preserve">gas exchange </w:t>
        </w:r>
      </w:ins>
      <w:r w:rsidR="0030061D">
        <w:rPr>
          <w:rFonts w:ascii="Times New Roman" w:hAnsi="Times New Roman" w:cs="Times New Roman"/>
          <w:sz w:val="24"/>
          <w:szCs w:val="24"/>
        </w:rPr>
        <w:t xml:space="preserve">surface </w:t>
      </w:r>
      <w:proofErr w:type="gramStart"/>
      <w:r w:rsidR="0030061D">
        <w:rPr>
          <w:rFonts w:ascii="Times New Roman" w:hAnsi="Times New Roman" w:cs="Times New Roman"/>
          <w:sz w:val="24"/>
          <w:szCs w:val="24"/>
        </w:rPr>
        <w:t>area</w:t>
      </w:r>
      <w:ins w:id="4" w:author="Jon Harrison" w:date="2021-09-13T04:31:00Z">
        <w:r w:rsidR="00BF15DF">
          <w:rPr>
            <w:rFonts w:ascii="Times New Roman" w:hAnsi="Times New Roman" w:cs="Times New Roman"/>
            <w:sz w:val="24"/>
            <w:szCs w:val="24"/>
          </w:rPr>
          <w:t xml:space="preserve"> </w:t>
        </w:r>
      </w:ins>
      <w:r w:rsidR="0030061D">
        <w:rPr>
          <w:rFonts w:ascii="Times New Roman" w:hAnsi="Times New Roman" w:cs="Times New Roman"/>
          <w:sz w:val="24"/>
          <w:szCs w:val="24"/>
        </w:rPr>
        <w:t xml:space="preserve"> </w:t>
      </w:r>
      <w:ins w:id="5" w:author="Jon Harrison" w:date="2021-09-13T04:32:00Z">
        <w:r w:rsidR="00BF15DF">
          <w:rPr>
            <w:rFonts w:ascii="Times New Roman" w:hAnsi="Times New Roman" w:cs="Times New Roman"/>
            <w:sz w:val="24"/>
            <w:szCs w:val="24"/>
          </w:rPr>
          <w:t>relative</w:t>
        </w:r>
        <w:proofErr w:type="gramEnd"/>
        <w:r w:rsidR="00BF15DF">
          <w:rPr>
            <w:rFonts w:ascii="Times New Roman" w:hAnsi="Times New Roman" w:cs="Times New Roman"/>
            <w:sz w:val="24"/>
            <w:szCs w:val="24"/>
          </w:rPr>
          <w:t xml:space="preserve"> </w:t>
        </w:r>
      </w:ins>
      <w:r w:rsidR="0030061D">
        <w:rPr>
          <w:rFonts w:ascii="Times New Roman" w:hAnsi="Times New Roman" w:cs="Times New Roman"/>
          <w:sz w:val="24"/>
          <w:szCs w:val="24"/>
        </w:rPr>
        <w:t xml:space="preserve">to </w:t>
      </w:r>
      <w:del w:id="6" w:author="Jon Harrison" w:date="2021-09-13T04:32:00Z">
        <w:r w:rsidR="0030061D" w:rsidDel="00BF15DF">
          <w:rPr>
            <w:rFonts w:ascii="Times New Roman" w:hAnsi="Times New Roman" w:cs="Times New Roman"/>
            <w:sz w:val="24"/>
            <w:szCs w:val="24"/>
          </w:rPr>
          <w:delText xml:space="preserve">volume </w:delText>
        </w:r>
      </w:del>
      <w:ins w:id="7" w:author="Jon Harrison" w:date="2021-09-13T04:32:00Z">
        <w:r w:rsidR="00BF15DF">
          <w:rPr>
            <w:rFonts w:ascii="Times New Roman" w:hAnsi="Times New Roman" w:cs="Times New Roman"/>
            <w:sz w:val="24"/>
            <w:szCs w:val="24"/>
          </w:rPr>
          <w:t>animal metabolic rate in larger animals</w:t>
        </w:r>
      </w:ins>
      <w:del w:id="8" w:author="Jon Harrison" w:date="2021-09-13T04:32:00Z">
        <w:r w:rsidR="0030061D" w:rsidDel="00BF15DF">
          <w:rPr>
            <w:rFonts w:ascii="Times New Roman" w:hAnsi="Times New Roman" w:cs="Times New Roman"/>
            <w:sz w:val="24"/>
            <w:szCs w:val="24"/>
          </w:rPr>
          <w:delText>ratio with size</w:delText>
        </w:r>
      </w:del>
      <w:r w:rsidR="0030061D">
        <w:rPr>
          <w:rFonts w:ascii="Times New Roman" w:hAnsi="Times New Roman" w:cs="Times New Roman"/>
          <w:sz w:val="24"/>
          <w:szCs w:val="24"/>
        </w:rPr>
        <w:t xml:space="preserve">. As a consequence, </w:t>
      </w:r>
      <w:r w:rsidR="00C729AB">
        <w:rPr>
          <w:rFonts w:ascii="Times New Roman" w:hAnsi="Times New Roman" w:cs="Times New Roman"/>
          <w:sz w:val="24"/>
          <w:szCs w:val="24"/>
        </w:rPr>
        <w:t>when animals evolve larger sizes, they may need to adapt the proportions of their respiratory structures</w:t>
      </w:r>
      <w:r w:rsidR="006314D2">
        <w:rPr>
          <w:rFonts w:ascii="Times New Roman" w:hAnsi="Times New Roman" w:cs="Times New Roman"/>
          <w:sz w:val="24"/>
          <w:szCs w:val="24"/>
        </w:rPr>
        <w:t xml:space="preserve"> or increase the use of advection (bulk flow)</w:t>
      </w:r>
      <w:r w:rsidR="00C729AB">
        <w:rPr>
          <w:rFonts w:ascii="Times New Roman" w:hAnsi="Times New Roman" w:cs="Times New Roman"/>
          <w:sz w:val="24"/>
          <w:szCs w:val="24"/>
        </w:rPr>
        <w:t xml:space="preserve"> </w:t>
      </w:r>
      <w:r w:rsidR="006314D2">
        <w:rPr>
          <w:rFonts w:ascii="Times New Roman" w:hAnsi="Times New Roman" w:cs="Times New Roman"/>
          <w:sz w:val="24"/>
          <w:szCs w:val="24"/>
        </w:rPr>
        <w:t xml:space="preserve">to avoid </w:t>
      </w:r>
      <w:r w:rsidR="00C729AB">
        <w:rPr>
          <w:rFonts w:ascii="Times New Roman" w:hAnsi="Times New Roman" w:cs="Times New Roman"/>
          <w:sz w:val="24"/>
          <w:szCs w:val="24"/>
        </w:rPr>
        <w:t>fac</w:t>
      </w:r>
      <w:r w:rsidR="006314D2">
        <w:rPr>
          <w:rFonts w:ascii="Times New Roman" w:hAnsi="Times New Roman" w:cs="Times New Roman"/>
          <w:sz w:val="24"/>
          <w:szCs w:val="24"/>
        </w:rPr>
        <w:t>ing</w:t>
      </w:r>
      <w:r w:rsidR="00C729AB">
        <w:rPr>
          <w:rFonts w:ascii="Times New Roman" w:hAnsi="Times New Roman" w:cs="Times New Roman"/>
          <w:sz w:val="24"/>
          <w:szCs w:val="24"/>
        </w:rPr>
        <w:t xml:space="preserve"> limitations on their size or metabolic rates. </w:t>
      </w:r>
    </w:p>
    <w:p w14:paraId="19181A41" w14:textId="3AB06E75" w:rsidR="00BA6B35" w:rsidRDefault="006314D2" w:rsidP="008274F6">
      <w:pPr>
        <w:spacing w:before="24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Limitations on the capacity of larger animals to support oxygen delivery to tissues have been proposed to drive the </w:t>
      </w:r>
      <w:proofErr w:type="spellStart"/>
      <w:r>
        <w:rPr>
          <w:rFonts w:ascii="Times New Roman" w:hAnsi="Times New Roman" w:cs="Times New Roman"/>
          <w:sz w:val="24"/>
          <w:szCs w:val="24"/>
        </w:rPr>
        <w:t>hypometric</w:t>
      </w:r>
      <w:proofErr w:type="spellEnd"/>
      <w:r>
        <w:rPr>
          <w:rFonts w:ascii="Times New Roman" w:hAnsi="Times New Roman" w:cs="Times New Roman"/>
          <w:sz w:val="24"/>
          <w:szCs w:val="24"/>
        </w:rPr>
        <w:t xml:space="preserve"> scaling of metabolic rates with size, as well as </w:t>
      </w:r>
      <w:r w:rsidR="002D4493">
        <w:rPr>
          <w:rFonts w:ascii="Times New Roman" w:hAnsi="Times New Roman" w:cs="Times New Roman"/>
          <w:sz w:val="24"/>
          <w:szCs w:val="24"/>
        </w:rPr>
        <w:t xml:space="preserve">the </w:t>
      </w:r>
      <w:proofErr w:type="spellStart"/>
      <w:r w:rsidR="002D4493">
        <w:rPr>
          <w:rFonts w:ascii="Times New Roman" w:hAnsi="Times New Roman" w:cs="Times New Roman"/>
          <w:sz w:val="24"/>
          <w:szCs w:val="24"/>
        </w:rPr>
        <w:t>hypometric</w:t>
      </w:r>
      <w:proofErr w:type="spellEnd"/>
      <w:r w:rsidR="002D4493">
        <w:rPr>
          <w:rFonts w:ascii="Times New Roman" w:hAnsi="Times New Roman" w:cs="Times New Roman"/>
          <w:sz w:val="24"/>
          <w:szCs w:val="24"/>
        </w:rPr>
        <w:t xml:space="preserve"> scaling of </w:t>
      </w:r>
      <w:r>
        <w:rPr>
          <w:rFonts w:ascii="Times New Roman" w:hAnsi="Times New Roman" w:cs="Times New Roman"/>
          <w:sz w:val="24"/>
          <w:szCs w:val="24"/>
        </w:rPr>
        <w:t>many physiological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heart and ventilation rates) and </w:t>
      </w:r>
      <w:r w:rsidR="002D4493">
        <w:rPr>
          <w:rFonts w:ascii="Times New Roman" w:hAnsi="Times New Roman" w:cs="Times New Roman"/>
          <w:sz w:val="24"/>
          <w:szCs w:val="24"/>
        </w:rPr>
        <w:lastRenderedPageBreak/>
        <w:t xml:space="preserve">behavioral/ecological traits (e.g. territory size, dispersal distance) </w:t>
      </w:r>
      <w:r w:rsidR="000E26A4">
        <w:rPr>
          <w:rFonts w:ascii="Times New Roman" w:hAnsi="Times New Roman" w:cs="Times New Roman"/>
          <w:sz w:val="24"/>
          <w:szCs w:val="24"/>
        </w:rPr>
        <w:fldChar w:fldCharType="begin">
          <w:fldData xml:space="preserve">PEVuZE5vdGU+PENpdGU+PEF1dGhvcj5XZXN0PC9BdXRob3I+PFllYXI+MTk5NzwvWWVhcj48UmVj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</w:fldData>
        </w:fldChar>
      </w:r>
      <w:r w:rsidR="0053628C">
        <w:rPr>
          <w:rFonts w:ascii="Times New Roman" w:hAnsi="Times New Roman" w:cs="Times New Roman"/>
          <w:sz w:val="24"/>
          <w:szCs w:val="24"/>
        </w:rPr>
        <w:instrText xml:space="preserve"> ADDIN EN.CITE </w:instrText>
      </w:r>
      <w:r w:rsidR="0053628C">
        <w:rPr>
          <w:rFonts w:ascii="Times New Roman" w:hAnsi="Times New Roman" w:cs="Times New Roman"/>
          <w:sz w:val="24"/>
          <w:szCs w:val="24"/>
        </w:rPr>
        <w:fldChar w:fldCharType="begin">
          <w:fldData xml:space="preserve">PEVuZE5vdGU+PENpdGU+PEF1dGhvcj5XZXN0PC9BdXRob3I+PFllYXI+MTk5NzwvWWVhcj48UmVj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</w:fldData>
        </w:fldChar>
      </w:r>
      <w:r w:rsidR="0053628C">
        <w:rPr>
          <w:rFonts w:ascii="Times New Roman" w:hAnsi="Times New Roman" w:cs="Times New Roman"/>
          <w:sz w:val="24"/>
          <w:szCs w:val="24"/>
        </w:rPr>
        <w:instrText xml:space="preserve"> ADDIN EN.CITE.DATA </w:instrText>
      </w:r>
      <w:r w:rsidR="0053628C">
        <w:rPr>
          <w:rFonts w:ascii="Times New Roman" w:hAnsi="Times New Roman" w:cs="Times New Roman"/>
          <w:sz w:val="24"/>
          <w:szCs w:val="24"/>
        </w:rPr>
      </w:r>
      <w:r w:rsidR="0053628C">
        <w:rPr>
          <w:rFonts w:ascii="Times New Roman" w:hAnsi="Times New Roman" w:cs="Times New Roman"/>
          <w:sz w:val="24"/>
          <w:szCs w:val="24"/>
        </w:rPr>
        <w:fldChar w:fldCharType="end"/>
      </w:r>
      <w:r w:rsidR="000E26A4">
        <w:rPr>
          <w:rFonts w:ascii="Times New Roman" w:hAnsi="Times New Roman" w:cs="Times New Roman"/>
          <w:sz w:val="24"/>
          <w:szCs w:val="24"/>
        </w:rPr>
      </w:r>
      <w:r w:rsidR="000E26A4">
        <w:rPr>
          <w:rFonts w:ascii="Times New Roman" w:hAnsi="Times New Roman" w:cs="Times New Roman"/>
          <w:sz w:val="24"/>
          <w:szCs w:val="24"/>
        </w:rPr>
        <w:fldChar w:fldCharType="separate"/>
      </w:r>
      <w:r w:rsidR="0053628C">
        <w:rPr>
          <w:rFonts w:ascii="Times New Roman" w:hAnsi="Times New Roman" w:cs="Times New Roman"/>
          <w:noProof/>
          <w:sz w:val="24"/>
          <w:szCs w:val="24"/>
        </w:rPr>
        <w:t>(1-4, 9)</w:t>
      </w:r>
      <w:r w:rsidR="000E26A4">
        <w:rPr>
          <w:rFonts w:ascii="Times New Roman" w:hAnsi="Times New Roman" w:cs="Times New Roman"/>
          <w:sz w:val="24"/>
          <w:szCs w:val="24"/>
        </w:rPr>
        <w:fldChar w:fldCharType="end"/>
      </w:r>
      <w:ins w:id="9" w:author="Microsoft Office User" w:date="2018-10-19T06:12:00Z">
        <w:r w:rsidR="00847A53">
          <w:rPr>
            <w:rFonts w:ascii="Times New Roman" w:hAnsi="Times New Roman" w:cs="Times New Roman"/>
            <w:sz w:val="24"/>
            <w:szCs w:val="24"/>
          </w:rPr>
          <w:t>.</w:t>
        </w:r>
      </w:ins>
      <w:r w:rsidR="001809C9">
        <w:rPr>
          <w:rFonts w:ascii="Times New Roman" w:hAnsi="Times New Roman" w:cs="Times New Roman"/>
          <w:sz w:val="24"/>
          <w:szCs w:val="24"/>
        </w:rPr>
        <w:t xml:space="preserve"> </w:t>
      </w:r>
      <w:r w:rsidR="00410287">
        <w:rPr>
          <w:rFonts w:ascii="Times New Roman" w:hAnsi="Times New Roman" w:cs="Times New Roman"/>
          <w:sz w:val="24"/>
          <w:szCs w:val="24"/>
        </w:rPr>
        <w:t xml:space="preserve">However, competing theories suggest that other factors, such as heat dissipation constraints, nutrient uptake constraints, or performance-safety trade-offs drive the </w:t>
      </w:r>
      <w:proofErr w:type="spellStart"/>
      <w:r w:rsidR="00410287">
        <w:rPr>
          <w:rFonts w:ascii="Times New Roman" w:hAnsi="Times New Roman" w:cs="Times New Roman"/>
          <w:sz w:val="24"/>
          <w:szCs w:val="24"/>
        </w:rPr>
        <w:t>hypometric</w:t>
      </w:r>
      <w:proofErr w:type="spellEnd"/>
      <w:r w:rsidR="00410287">
        <w:rPr>
          <w:rFonts w:ascii="Times New Roman" w:hAnsi="Times New Roman" w:cs="Times New Roman"/>
          <w:sz w:val="24"/>
          <w:szCs w:val="24"/>
        </w:rPr>
        <w:t xml:space="preserve"> scaling of metabolic rates and correlated variables, and that evolutionary adaptations of respiratory systems to size allow animals to match oxygen supply to need regardless of body size </w:t>
      </w:r>
      <w:r w:rsidR="000E26A4">
        <w:rPr>
          <w:rFonts w:ascii="Times New Roman" w:hAnsi="Times New Roman" w:cs="Times New Roman"/>
          <w:sz w:val="24"/>
          <w:szCs w:val="24"/>
        </w:rPr>
        <w:fldChar w:fldCharType="begin">
          <w:fldData xml:space="preserve">PEVuZE5vdGU+PENpdGU+PEF1dGhvcj5HbGF6aWVyPC9BdXRob3I+PFllYXI+MjAxNDwvWWVhcj48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</w:fldData>
        </w:fldChar>
      </w:r>
      <w:r w:rsidR="006C1EEA">
        <w:rPr>
          <w:rFonts w:ascii="Times New Roman" w:hAnsi="Times New Roman" w:cs="Times New Roman"/>
          <w:sz w:val="24"/>
          <w:szCs w:val="24"/>
        </w:rPr>
        <w:instrText xml:space="preserve"> ADDIN EN.CITE </w:instrText>
      </w:r>
      <w:r w:rsidR="006C1EEA">
        <w:rPr>
          <w:rFonts w:ascii="Times New Roman" w:hAnsi="Times New Roman" w:cs="Times New Roman"/>
          <w:sz w:val="24"/>
          <w:szCs w:val="24"/>
        </w:rPr>
        <w:fldChar w:fldCharType="begin">
          <w:fldData xml:space="preserve">PEVuZE5vdGU+PENpdGU+PEF1dGhvcj5HbGF6aWVyPC9BdXRob3I+PFllYXI+MjAxNDwvWWVhcj48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</w:fldData>
        </w:fldChar>
      </w:r>
      <w:r w:rsidR="006C1EEA">
        <w:rPr>
          <w:rFonts w:ascii="Times New Roman" w:hAnsi="Times New Roman" w:cs="Times New Roman"/>
          <w:sz w:val="24"/>
          <w:szCs w:val="24"/>
        </w:rPr>
        <w:instrText xml:space="preserve"> ADDIN EN.CITE.DATA </w:instrText>
      </w:r>
      <w:r w:rsidR="006C1EEA">
        <w:rPr>
          <w:rFonts w:ascii="Times New Roman" w:hAnsi="Times New Roman" w:cs="Times New Roman"/>
          <w:sz w:val="24"/>
          <w:szCs w:val="24"/>
        </w:rPr>
      </w:r>
      <w:r w:rsidR="006C1EEA">
        <w:rPr>
          <w:rFonts w:ascii="Times New Roman" w:hAnsi="Times New Roman" w:cs="Times New Roman"/>
          <w:sz w:val="24"/>
          <w:szCs w:val="24"/>
        </w:rPr>
        <w:fldChar w:fldCharType="end"/>
      </w:r>
      <w:r w:rsidR="000E26A4">
        <w:rPr>
          <w:rFonts w:ascii="Times New Roman" w:hAnsi="Times New Roman" w:cs="Times New Roman"/>
          <w:sz w:val="24"/>
          <w:szCs w:val="24"/>
        </w:rPr>
      </w:r>
      <w:r w:rsidR="000E26A4">
        <w:rPr>
          <w:rFonts w:ascii="Times New Roman" w:hAnsi="Times New Roman" w:cs="Times New Roman"/>
          <w:sz w:val="24"/>
          <w:szCs w:val="24"/>
        </w:rPr>
        <w:fldChar w:fldCharType="separate"/>
      </w:r>
      <w:r w:rsidR="006C1EEA">
        <w:rPr>
          <w:rFonts w:ascii="Times New Roman" w:hAnsi="Times New Roman" w:cs="Times New Roman"/>
          <w:noProof/>
          <w:sz w:val="24"/>
          <w:szCs w:val="24"/>
        </w:rPr>
        <w:t>(10-13)</w:t>
      </w:r>
      <w:r w:rsidR="000E26A4">
        <w:rPr>
          <w:rFonts w:ascii="Times New Roman" w:hAnsi="Times New Roman" w:cs="Times New Roman"/>
          <w:sz w:val="24"/>
          <w:szCs w:val="24"/>
        </w:rPr>
        <w:fldChar w:fldCharType="end"/>
      </w:r>
      <w:r w:rsidR="00202243">
        <w:rPr>
          <w:rFonts w:ascii="Times New Roman" w:hAnsi="Times New Roman" w:cs="Times New Roman"/>
          <w:sz w:val="24"/>
          <w:szCs w:val="24"/>
        </w:rPr>
        <w:t>.</w:t>
      </w:r>
      <w:r w:rsidR="001704DA">
        <w:rPr>
          <w:rFonts w:ascii="Times New Roman" w:hAnsi="Times New Roman" w:cs="Times New Roman"/>
          <w:sz w:val="24"/>
          <w:szCs w:val="24"/>
        </w:rPr>
        <w:t xml:space="preserve"> </w:t>
      </w:r>
      <w:r w:rsidR="00410287">
        <w:rPr>
          <w:rFonts w:ascii="Times New Roman" w:hAnsi="Times New Roman" w:cs="Times New Roman"/>
          <w:sz w:val="24"/>
          <w:szCs w:val="24"/>
        </w:rPr>
        <w:t xml:space="preserve">One important </w:t>
      </w:r>
      <w:r w:rsidR="00403065">
        <w:rPr>
          <w:rFonts w:ascii="Times New Roman" w:hAnsi="Times New Roman" w:cs="Times New Roman"/>
          <w:sz w:val="24"/>
          <w:szCs w:val="24"/>
        </w:rPr>
        <w:t>step</w:t>
      </w:r>
      <w:r w:rsidR="00410287">
        <w:rPr>
          <w:rFonts w:ascii="Times New Roman" w:hAnsi="Times New Roman" w:cs="Times New Roman"/>
          <w:sz w:val="24"/>
          <w:szCs w:val="24"/>
        </w:rPr>
        <w:t xml:space="preserve"> in r</w:t>
      </w:r>
      <w:r w:rsidR="001704DA">
        <w:rPr>
          <w:rFonts w:ascii="Times New Roman" w:hAnsi="Times New Roman" w:cs="Times New Roman"/>
          <w:sz w:val="24"/>
          <w:szCs w:val="24"/>
        </w:rPr>
        <w:t xml:space="preserve">esolving </w:t>
      </w:r>
      <w:r w:rsidR="00403065">
        <w:rPr>
          <w:rFonts w:ascii="Times New Roman" w:hAnsi="Times New Roman" w:cs="Times New Roman"/>
          <w:sz w:val="24"/>
          <w:szCs w:val="24"/>
        </w:rPr>
        <w:t>this controversy</w:t>
      </w:r>
      <w:r w:rsidR="001704DA">
        <w:rPr>
          <w:rFonts w:ascii="Times New Roman" w:hAnsi="Times New Roman" w:cs="Times New Roman"/>
          <w:sz w:val="24"/>
          <w:szCs w:val="24"/>
        </w:rPr>
        <w:t xml:space="preserve"> </w:t>
      </w:r>
      <w:r w:rsidR="00403065">
        <w:rPr>
          <w:rFonts w:ascii="Times New Roman" w:hAnsi="Times New Roman" w:cs="Times New Roman"/>
          <w:sz w:val="24"/>
          <w:szCs w:val="24"/>
        </w:rPr>
        <w:t>is determining how respiratory structures and mechanisms scale. The</w:t>
      </w:r>
      <w:r w:rsidR="00BA6B35">
        <w:rPr>
          <w:rFonts w:ascii="Times New Roman" w:hAnsi="Times New Roman" w:cs="Times New Roman"/>
          <w:sz w:val="24"/>
          <w:szCs w:val="24"/>
        </w:rPr>
        <w:t xml:space="preserve"> vast majority of prior studies of the scaling of gas exchange structures have focused on </w:t>
      </w:r>
      <w:r w:rsidR="00781426">
        <w:rPr>
          <w:rFonts w:ascii="Times New Roman" w:hAnsi="Times New Roman" w:cs="Times New Roman"/>
          <w:sz w:val="24"/>
          <w:szCs w:val="24"/>
        </w:rPr>
        <w:t>vertebrates</w:t>
      </w:r>
      <w:r w:rsidR="00BA6B35">
        <w:rPr>
          <w:rFonts w:ascii="Times New Roman" w:hAnsi="Times New Roman" w:cs="Times New Roman"/>
          <w:sz w:val="24"/>
          <w:szCs w:val="24"/>
        </w:rPr>
        <w:t xml:space="preserve">, </w:t>
      </w:r>
      <w:r w:rsidR="00781426">
        <w:rPr>
          <w:rFonts w:ascii="Times New Roman" w:hAnsi="Times New Roman" w:cs="Times New Roman"/>
          <w:sz w:val="24"/>
          <w:szCs w:val="24"/>
        </w:rPr>
        <w:t>especially mammals</w:t>
      </w:r>
      <w:r w:rsidR="00BA6B35">
        <w:rPr>
          <w:rFonts w:ascii="Times New Roman" w:hAnsi="Times New Roman" w:cs="Times New Roman"/>
          <w:sz w:val="24"/>
          <w:szCs w:val="24"/>
        </w:rPr>
        <w:t xml:space="preserve">, </w:t>
      </w:r>
      <w:r w:rsidR="00284A4C">
        <w:rPr>
          <w:rFonts w:ascii="Times New Roman" w:hAnsi="Times New Roman" w:cs="Times New Roman"/>
          <w:sz w:val="24"/>
          <w:szCs w:val="24"/>
        </w:rPr>
        <w:t>and we have</w:t>
      </w:r>
      <w:r w:rsidR="00BA6B35">
        <w:rPr>
          <w:rFonts w:ascii="Times New Roman" w:hAnsi="Times New Roman" w:cs="Times New Roman"/>
          <w:sz w:val="24"/>
          <w:szCs w:val="24"/>
        </w:rPr>
        <w:t xml:space="preserve"> relatively limited information on the scaling of gas exchange structures in invertebrates, despite the fact that most animal species are invertebrates</w:t>
      </w:r>
      <w:ins w:id="10" w:author="Jon Harrison" w:date="2021-09-13T04:33:00Z">
        <w:r w:rsidR="00BF15DF">
          <w:rPr>
            <w:rFonts w:ascii="Times New Roman" w:hAnsi="Times New Roman" w:cs="Times New Roman"/>
            <w:sz w:val="24"/>
            <w:szCs w:val="24"/>
          </w:rPr>
          <w:t xml:space="preserve">, and </w:t>
        </w:r>
      </w:ins>
      <w:ins w:id="11" w:author="Jon Harrison" w:date="2021-09-13T04:34:00Z">
        <w:r w:rsidR="00BF15DF">
          <w:rPr>
            <w:rFonts w:ascii="Times New Roman" w:hAnsi="Times New Roman" w:cs="Times New Roman"/>
            <w:sz w:val="24"/>
            <w:szCs w:val="24"/>
          </w:rPr>
          <w:t>vertebrates are derived from invertebrates</w:t>
        </w:r>
      </w:ins>
      <w:r w:rsidR="00415C61">
        <w:rPr>
          <w:rFonts w:ascii="Times New Roman" w:hAnsi="Times New Roman" w:cs="Times New Roman"/>
          <w:sz w:val="24"/>
          <w:szCs w:val="24"/>
        </w:rPr>
        <w:t xml:space="preserve"> </w:t>
      </w:r>
      <w:r w:rsidR="000E26A4">
        <w:rPr>
          <w:rFonts w:ascii="Times New Roman" w:hAnsi="Times New Roman" w:cs="Times New Roman"/>
          <w:sz w:val="24"/>
          <w:szCs w:val="24"/>
        </w:rPr>
        <w:fldChar w:fldCharType="begin"/>
      </w:r>
      <w:r w:rsidR="006C1EEA">
        <w:rPr>
          <w:rFonts w:ascii="Times New Roman" w:hAnsi="Times New Roman" w:cs="Times New Roman"/>
          <w:sz w:val="24"/>
          <w:szCs w:val="24"/>
        </w:rPr>
        <w:instrText xml:space="preserve"> ADDIN EN.CITE &lt;EndNote&gt;&lt;Cite&gt;&lt;Author&gt;Peters&lt;/Author&gt;&lt;Year&gt;1983&lt;/Year&gt;&lt;RecNum&gt;7441&lt;/RecNum&gt;&lt;DisplayText&gt;(5, 14)&lt;/DisplayText&gt;&lt;record&gt;&lt;rec-number&gt;7441&lt;/rec-number&gt;&lt;foreign-keys&gt;&lt;key app="EN" db-id="dxpvfrsrmrpwewestfmv02fzsx0r02rvasdp" timestamp="1570202767"&gt;7441&lt;/key&gt;&lt;/foreign-keys&gt;&lt;ref-type name="Book"&gt;6&lt;/ref-type&gt;&lt;contributors&gt;&lt;authors&gt;&lt;author&gt;Peters, R. H.&lt;/author&gt;&lt;/authors&gt;&lt;/contributors&gt;&lt;titles&gt;&lt;title&gt;The Ecological Implications of Body Size&lt;/title&gt;&lt;/titles&gt;&lt;dates&gt;&lt;year&gt;1983&lt;/year&gt;&lt;/dates&gt;&lt;pub-location&gt;Cambridge&lt;/pub-location&gt;&lt;publisher&gt;Cambridge University Press&lt;/publisher&gt;&lt;urls&gt;&lt;/urls&gt;&lt;/record&gt;&lt;/Cite&gt;&lt;Cite&gt;&lt;Author&gt;Gillooly&lt;/Author&gt;&lt;Year&gt;2016&lt;/Year&gt;&lt;RecNum&gt;24881&lt;/RecNum&gt;&lt;record&gt;&lt;rec-number&gt;24881&lt;/rec-number&gt;&lt;foreign-keys&gt;&lt;key app="EN" db-id="dxpvfrsrmrpwewestfmv02fzsx0r02rvasdp" timestamp="1570202793"&gt;24881&lt;/key&gt;&lt;/foreign-keys&gt;&lt;ref-type name="Journal Article"&gt;17&lt;/ref-type&gt;&lt;contributors&gt;&lt;authors&gt;&lt;author&gt;Gillooly, James F.&lt;/author&gt;&lt;author&gt;Gomez, Juan Pablo&lt;/author&gt;&lt;author&gt;Mavrodiev, Evgeny V.&lt;/author&gt;&lt;author&gt;Rong, Yue&lt;/author&gt;&lt;author&gt;McLamore, Eric S.&lt;/author&gt;&lt;/authors&gt;&lt;/contributors&gt;&lt;titles&gt;&lt;title&gt;Body mass scaling of passive oxygen diffusion in endotherms and ectotherms&lt;/title&gt;&lt;secondary-title&gt;Proceedings of the National Academy of Sciences&lt;/secondary-title&gt;&lt;/titles&gt;&lt;periodical&gt;&lt;full-title&gt;Proceedings of the National Academy of Sciences&lt;/full-title&gt;&lt;/periodical&gt;&lt;pages&gt;5340-5345&lt;/pages&gt;&lt;volume&gt;113&lt;/volume&gt;&lt;number&gt;19&lt;/number&gt;&lt;dates&gt;&lt;year&gt;2016&lt;/year&gt;&lt;pub-dates&gt;&lt;date&gt;May 10, 2016&lt;/date&gt;&lt;/pub-dates&gt;&lt;/dates&gt;&lt;urls&gt;&lt;related-urls&gt;&lt;url&gt;http://www.pnas.org/content/113/19/5340.abstract&lt;/url&gt;&lt;/related-urls&gt;&lt;/urls&gt;&lt;electronic-resource-num&gt;10.1073/pnas.1519617113&lt;/electronic-resource-num&gt;&lt;/record&gt;&lt;/Cite&gt;&lt;/EndNote&gt;</w:instrText>
      </w:r>
      <w:r w:rsidR="000E26A4">
        <w:rPr>
          <w:rFonts w:ascii="Times New Roman" w:hAnsi="Times New Roman" w:cs="Times New Roman"/>
          <w:sz w:val="24"/>
          <w:szCs w:val="24"/>
        </w:rPr>
        <w:fldChar w:fldCharType="separate"/>
      </w:r>
      <w:r w:rsidR="006C1EEA">
        <w:rPr>
          <w:rFonts w:ascii="Times New Roman" w:hAnsi="Times New Roman" w:cs="Times New Roman"/>
          <w:noProof/>
          <w:sz w:val="24"/>
          <w:szCs w:val="24"/>
        </w:rPr>
        <w:t>(5, 14)</w:t>
      </w:r>
      <w:r w:rsidR="000E26A4">
        <w:rPr>
          <w:rFonts w:ascii="Times New Roman" w:hAnsi="Times New Roman" w:cs="Times New Roman"/>
          <w:sz w:val="24"/>
          <w:szCs w:val="24"/>
        </w:rPr>
        <w:fldChar w:fldCharType="end"/>
      </w:r>
      <w:r w:rsidR="004C665E">
        <w:rPr>
          <w:rFonts w:ascii="Times New Roman" w:hAnsi="Times New Roman" w:cs="Times New Roman"/>
          <w:sz w:val="24"/>
          <w:szCs w:val="24"/>
        </w:rPr>
        <w:t xml:space="preserve">. </w:t>
      </w:r>
      <w:r w:rsidR="005F32CF">
        <w:rPr>
          <w:rFonts w:ascii="Times New Roman" w:hAnsi="Times New Roman" w:cs="Times New Roman"/>
          <w:sz w:val="24"/>
          <w:szCs w:val="24"/>
        </w:rPr>
        <w:t xml:space="preserve">The scaling of the insect respiratory system is of particular interest as aspects of tracheal system structure have been reported to scale </w:t>
      </w:r>
      <w:proofErr w:type="spellStart"/>
      <w:r w:rsidR="005F32CF">
        <w:rPr>
          <w:rFonts w:ascii="Times New Roman" w:hAnsi="Times New Roman" w:cs="Times New Roman"/>
          <w:sz w:val="24"/>
          <w:szCs w:val="24"/>
        </w:rPr>
        <w:t>hypermetrically</w:t>
      </w:r>
      <w:proofErr w:type="spellEnd"/>
      <w:r w:rsidR="005F32CF">
        <w:rPr>
          <w:rFonts w:ascii="Times New Roman" w:hAnsi="Times New Roman" w:cs="Times New Roman"/>
          <w:sz w:val="24"/>
          <w:szCs w:val="24"/>
        </w:rPr>
        <w:t xml:space="preserve">, in contrast to the isometric or </w:t>
      </w:r>
      <w:proofErr w:type="spellStart"/>
      <w:r w:rsidR="005F32CF">
        <w:rPr>
          <w:rFonts w:ascii="Times New Roman" w:hAnsi="Times New Roman" w:cs="Times New Roman"/>
          <w:sz w:val="24"/>
          <w:szCs w:val="24"/>
        </w:rPr>
        <w:t>hypometric</w:t>
      </w:r>
      <w:proofErr w:type="spellEnd"/>
      <w:r w:rsidR="005F32CF">
        <w:rPr>
          <w:rFonts w:ascii="Times New Roman" w:hAnsi="Times New Roman" w:cs="Times New Roman"/>
          <w:sz w:val="24"/>
          <w:szCs w:val="24"/>
        </w:rPr>
        <w:t xml:space="preserve"> scaling of respiratory structures in vertebrates, supporting the hypothesis that possession of a tracheal respiratory system limits insect body size</w:t>
      </w:r>
      <w:r w:rsidR="006C1EEA">
        <w:rPr>
          <w:rFonts w:ascii="Times New Roman" w:hAnsi="Times New Roman" w:cs="Times New Roman"/>
          <w:sz w:val="24"/>
          <w:szCs w:val="24"/>
        </w:rPr>
        <w:t xml:space="preserve"> </w:t>
      </w:r>
      <w:r w:rsidR="006C1EEA">
        <w:rPr>
          <w:rFonts w:ascii="Times New Roman" w:hAnsi="Times New Roman" w:cs="Times New Roman"/>
          <w:sz w:val="24"/>
          <w:szCs w:val="24"/>
        </w:rPr>
        <w:fldChar w:fldCharType="begin">
          <w:fldData xml:space="preserve">PEVuZE5vdGU+PENpdGU+PEF1dGhvcj5LYWlzZXI8L0F1dGhvcj48WWVhcj4yMDA3PC9ZZWFyPjxS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</w:fldData>
        </w:fldChar>
      </w:r>
      <w:r w:rsidR="006C1EEA">
        <w:rPr>
          <w:rFonts w:ascii="Times New Roman" w:hAnsi="Times New Roman" w:cs="Times New Roman"/>
          <w:sz w:val="24"/>
          <w:szCs w:val="24"/>
        </w:rPr>
        <w:instrText xml:space="preserve"> ADDIN EN.CITE </w:instrText>
      </w:r>
      <w:r w:rsidR="006C1EEA">
        <w:rPr>
          <w:rFonts w:ascii="Times New Roman" w:hAnsi="Times New Roman" w:cs="Times New Roman"/>
          <w:sz w:val="24"/>
          <w:szCs w:val="24"/>
        </w:rPr>
        <w:fldChar w:fldCharType="begin">
          <w:fldData xml:space="preserve">PEVuZE5vdGU+PENpdGU+PEF1dGhvcj5LYWlzZXI8L0F1dGhvcj48WWVhcj4yMDA3PC9ZZWFyPjxS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</w:fldData>
        </w:fldChar>
      </w:r>
      <w:r w:rsidR="006C1EEA">
        <w:rPr>
          <w:rFonts w:ascii="Times New Roman" w:hAnsi="Times New Roman" w:cs="Times New Roman"/>
          <w:sz w:val="24"/>
          <w:szCs w:val="24"/>
        </w:rPr>
        <w:instrText xml:space="preserve"> ADDIN EN.CITE.DATA </w:instrText>
      </w:r>
      <w:r w:rsidR="006C1EEA">
        <w:rPr>
          <w:rFonts w:ascii="Times New Roman" w:hAnsi="Times New Roman" w:cs="Times New Roman"/>
          <w:sz w:val="24"/>
          <w:szCs w:val="24"/>
        </w:rPr>
      </w:r>
      <w:r w:rsidR="006C1EEA">
        <w:rPr>
          <w:rFonts w:ascii="Times New Roman" w:hAnsi="Times New Roman" w:cs="Times New Roman"/>
          <w:sz w:val="24"/>
          <w:szCs w:val="24"/>
        </w:rPr>
        <w:fldChar w:fldCharType="end"/>
      </w:r>
      <w:r w:rsidR="006C1EEA">
        <w:rPr>
          <w:rFonts w:ascii="Times New Roman" w:hAnsi="Times New Roman" w:cs="Times New Roman"/>
          <w:sz w:val="24"/>
          <w:szCs w:val="24"/>
        </w:rPr>
      </w:r>
      <w:r w:rsidR="006C1EEA">
        <w:rPr>
          <w:rFonts w:ascii="Times New Roman" w:hAnsi="Times New Roman" w:cs="Times New Roman"/>
          <w:sz w:val="24"/>
          <w:szCs w:val="24"/>
        </w:rPr>
        <w:fldChar w:fldCharType="separate"/>
      </w:r>
      <w:r w:rsidR="006C1EEA">
        <w:rPr>
          <w:rFonts w:ascii="Times New Roman" w:hAnsi="Times New Roman" w:cs="Times New Roman"/>
          <w:noProof/>
          <w:sz w:val="24"/>
          <w:szCs w:val="24"/>
        </w:rPr>
        <w:t>(6, 15-18)</w:t>
      </w:r>
      <w:r w:rsidR="006C1EEA">
        <w:rPr>
          <w:rFonts w:ascii="Times New Roman" w:hAnsi="Times New Roman" w:cs="Times New Roman"/>
          <w:sz w:val="24"/>
          <w:szCs w:val="24"/>
        </w:rPr>
        <w:fldChar w:fldCharType="end"/>
      </w:r>
      <w:r w:rsidR="005F32CF">
        <w:rPr>
          <w:rFonts w:ascii="Times New Roman" w:hAnsi="Times New Roman" w:cs="Times New Roman"/>
          <w:sz w:val="24"/>
          <w:szCs w:val="24"/>
        </w:rPr>
        <w:t xml:space="preserve">. </w:t>
      </w:r>
      <w:r w:rsidR="00BA6B35">
        <w:rPr>
          <w:rFonts w:ascii="Times New Roman" w:hAnsi="Times New Roman" w:cs="Times New Roman"/>
          <w:sz w:val="24"/>
          <w:szCs w:val="24"/>
        </w:rPr>
        <w:t>Here we report the first study of the scaling of the spiracles of insects, the first step in oxygen del</w:t>
      </w:r>
      <w:r w:rsidR="00284A4C">
        <w:rPr>
          <w:rFonts w:ascii="Times New Roman" w:hAnsi="Times New Roman" w:cs="Times New Roman"/>
          <w:sz w:val="24"/>
          <w:szCs w:val="24"/>
        </w:rPr>
        <w:t xml:space="preserve">ivery from air to tissues in this </w:t>
      </w:r>
      <w:r w:rsidR="006C5C39">
        <w:rPr>
          <w:rFonts w:ascii="Times New Roman" w:hAnsi="Times New Roman" w:cs="Times New Roman"/>
          <w:sz w:val="24"/>
          <w:szCs w:val="24"/>
        </w:rPr>
        <w:t>most biodiverse clade of terrestrial animals</w:t>
      </w:r>
      <w:r w:rsidR="00BA6B35">
        <w:rPr>
          <w:rFonts w:ascii="Times New Roman" w:hAnsi="Times New Roman" w:cs="Times New Roman"/>
          <w:sz w:val="24"/>
          <w:szCs w:val="24"/>
        </w:rPr>
        <w:t>.</w:t>
      </w:r>
    </w:p>
    <w:p w14:paraId="1A5447D6" w14:textId="37070C32" w:rsidR="00782102" w:rsidRDefault="00782102" w:rsidP="009444FA">
      <w:pPr>
        <w:spacing w:before="24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Gas exchange usually occurs in a series of steps, </w:t>
      </w:r>
      <w:r w:rsidR="006C5C39">
        <w:rPr>
          <w:rFonts w:ascii="Times New Roman" w:hAnsi="Times New Roman" w:cs="Times New Roman"/>
          <w:sz w:val="24"/>
          <w:szCs w:val="24"/>
        </w:rPr>
        <w:t>often</w:t>
      </w:r>
      <w:r w:rsidR="007B3041">
        <w:rPr>
          <w:rFonts w:ascii="Times New Roman" w:hAnsi="Times New Roman" w:cs="Times New Roman"/>
          <w:sz w:val="24"/>
          <w:szCs w:val="24"/>
        </w:rPr>
        <w:t xml:space="preserve"> a sequence of</w:t>
      </w:r>
      <w:r w:rsidR="006C5C39">
        <w:rPr>
          <w:rFonts w:ascii="Times New Roman" w:hAnsi="Times New Roman" w:cs="Times New Roman"/>
          <w:sz w:val="24"/>
          <w:szCs w:val="24"/>
        </w:rPr>
        <w:t xml:space="preserve"> alternating</w:t>
      </w:r>
      <w:r>
        <w:rPr>
          <w:rFonts w:ascii="Times New Roman" w:hAnsi="Times New Roman" w:cs="Times New Roman"/>
          <w:sz w:val="24"/>
          <w:szCs w:val="24"/>
        </w:rPr>
        <w:t xml:space="preserve"> diffusive and </w:t>
      </w:r>
      <w:r w:rsidR="007B3041">
        <w:rPr>
          <w:rFonts w:ascii="Times New Roman" w:hAnsi="Times New Roman" w:cs="Times New Roman"/>
          <w:sz w:val="24"/>
          <w:szCs w:val="24"/>
        </w:rPr>
        <w:t>advective processes</w:t>
      </w:r>
      <w:r w:rsidR="008274F6">
        <w:rPr>
          <w:rFonts w:ascii="Times New Roman" w:hAnsi="Times New Roman" w:cs="Times New Roman"/>
          <w:sz w:val="24"/>
          <w:szCs w:val="24"/>
        </w:rPr>
        <w:t xml:space="preserve">. </w:t>
      </w:r>
      <w:r>
        <w:rPr>
          <w:rFonts w:ascii="Times New Roman" w:hAnsi="Times New Roman" w:cs="Times New Roman"/>
          <w:sz w:val="24"/>
          <w:szCs w:val="24"/>
        </w:rPr>
        <w:t xml:space="preserve">The capacity for a respiratory surface to </w:t>
      </w:r>
      <w:ins w:id="12" w:author="Jon Harrison" w:date="2021-09-13T04:35:00Z">
        <w:r w:rsidR="00BF15DF">
          <w:rPr>
            <w:rFonts w:ascii="Times New Roman" w:hAnsi="Times New Roman" w:cs="Times New Roman"/>
            <w:sz w:val="24"/>
            <w:szCs w:val="24"/>
          </w:rPr>
          <w:t>diffusiv</w:t>
        </w:r>
      </w:ins>
      <w:ins w:id="13" w:author="Jon Harrison" w:date="2021-09-13T04:36:00Z">
        <w:r w:rsidR="00BF15DF">
          <w:rPr>
            <w:rFonts w:ascii="Times New Roman" w:hAnsi="Times New Roman" w:cs="Times New Roman"/>
            <w:sz w:val="24"/>
            <w:szCs w:val="24"/>
          </w:rPr>
          <w:t xml:space="preserve">ely </w:t>
        </w:r>
      </w:ins>
      <w:r>
        <w:rPr>
          <w:rFonts w:ascii="Times New Roman" w:hAnsi="Times New Roman" w:cs="Times New Roman"/>
          <w:sz w:val="24"/>
          <w:szCs w:val="24"/>
        </w:rPr>
        <w:t xml:space="preserve">conduct oxygen (diffusive conductance, </w:t>
      </w:r>
      <w:proofErr w:type="spellStart"/>
      <w:r>
        <w:rPr>
          <w:rFonts w:ascii="Times New Roman" w:hAnsi="Times New Roman" w:cs="Times New Roman"/>
          <w:sz w:val="24"/>
          <w:szCs w:val="24"/>
        </w:rPr>
        <w:t>G</w:t>
      </w:r>
      <w:r w:rsidRPr="00782102">
        <w:rPr>
          <w:rFonts w:ascii="Times New Roman" w:hAnsi="Times New Roman" w:cs="Times New Roman"/>
          <w:sz w:val="24"/>
          <w:szCs w:val="24"/>
          <w:vertAlign w:val="subscript"/>
        </w:rPr>
        <w:t>diff</w:t>
      </w:r>
      <w:proofErr w:type="spellEnd"/>
      <w:r>
        <w:rPr>
          <w:rFonts w:ascii="Times New Roman" w:hAnsi="Times New Roman" w:cs="Times New Roman"/>
          <w:sz w:val="24"/>
          <w:szCs w:val="24"/>
        </w:rPr>
        <w:t>) ca</w:t>
      </w:r>
      <w:r w:rsidR="008274F6">
        <w:rPr>
          <w:rFonts w:ascii="Times New Roman" w:hAnsi="Times New Roman" w:cs="Times New Roman"/>
          <w:sz w:val="24"/>
          <w:szCs w:val="24"/>
        </w:rPr>
        <w:t>n be described using Fick’s law, that is</w:t>
      </w:r>
    </w:p>
    <w:p w14:paraId="14C2D6DF" w14:textId="0B3EBBEB" w:rsidR="00782102" w:rsidRDefault="00782102" w:rsidP="00EE4F89">
      <w:pPr>
        <w:spacing w:before="240" w:after="0"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 xml:space="preserve">(1) </w:t>
      </w:r>
      <m:oMath>
        <m:sSub>
          <m:sSubPr>
            <m:ctrlPr>
              <w:rPr>
                <w:rFonts w:ascii="Cambria Math" w:hAnsi="Cambria Math" w:cs="Times New Roman"/>
                <w:i/>
                <w:color w:val="222222"/>
                <w:sz w:val="24"/>
                <w:szCs w:val="24"/>
                <w:shd w:val="clear" w:color="auto" w:fill="FFFFFF"/>
              </w:rPr>
            </m:ctrlPr>
          </m:sSubPr>
          <m:e>
            <m:r>
              <m:rPr>
                <m:nor/>
              </m:rPr>
              <w:rPr>
                <w:rFonts w:ascii="Times New Roman" w:hAnsi="Times New Roman" w:cs="Times New Roman"/>
                <w:color w:val="222222"/>
                <w:sz w:val="24"/>
                <w:szCs w:val="24"/>
                <w:shd w:val="clear" w:color="auto" w:fill="FFFFFF"/>
              </w:rPr>
              <m:t>G</m:t>
            </m:r>
          </m:e>
          <m:sub>
            <m:r>
              <m:rPr>
                <m:nor/>
              </m:rPr>
              <w:rPr>
                <w:rFonts w:ascii="Times New Roman" w:hAnsi="Times New Roman" w:cs="Times New Roman"/>
                <w:color w:val="222222"/>
                <w:sz w:val="24"/>
                <w:szCs w:val="24"/>
                <w:shd w:val="clear" w:color="auto" w:fill="FFFFFF"/>
              </w:rPr>
              <m:t>diff</m:t>
            </m:r>
          </m:sub>
        </m:sSub>
        <m:r>
          <w:rPr>
            <w:rFonts w:ascii="Cambria Math" w:hAnsi="Cambria Math" w:cs="Times New Roman"/>
            <w:color w:val="222222"/>
            <w:sz w:val="24"/>
            <w:szCs w:val="24"/>
            <w:shd w:val="clear" w:color="auto" w:fill="FFFFFF"/>
          </w:rPr>
          <m:t xml:space="preserve">= </m:t>
        </m:r>
        <m:f>
          <m:fPr>
            <m:ctrlPr>
              <w:rPr>
                <w:rFonts w:ascii="Cambria Math" w:hAnsi="Cambria Math" w:cs="Times New Roman"/>
                <w:i/>
                <w:color w:val="222222"/>
                <w:sz w:val="24"/>
                <w:szCs w:val="24"/>
                <w:shd w:val="clear" w:color="auto" w:fill="FFFFFF"/>
              </w:rPr>
            </m:ctrlPr>
          </m:fPr>
          <m:num>
            <m:r>
              <m:rPr>
                <m:nor/>
              </m:rPr>
              <w:rPr>
                <w:rFonts w:ascii="Times New Roman" w:hAnsi="Times New Roman" w:cs="Times New Roman"/>
                <w:color w:val="222222"/>
                <w:sz w:val="24"/>
                <w:szCs w:val="24"/>
                <w:shd w:val="clear" w:color="auto" w:fill="FFFFFF"/>
              </w:rPr>
              <m:t>area</m:t>
            </m:r>
          </m:num>
          <m:den>
            <m:r>
              <m:rPr>
                <m:nor/>
              </m:rPr>
              <w:rPr>
                <w:rFonts w:ascii="Times New Roman" w:hAnsi="Times New Roman" w:cs="Times New Roman"/>
                <w:color w:val="222222"/>
                <w:sz w:val="24"/>
                <w:szCs w:val="24"/>
                <w:shd w:val="clear" w:color="auto" w:fill="FFFFFF"/>
              </w:rPr>
              <m:t>thickness</m:t>
            </m:r>
          </m:den>
        </m:f>
        <m:r>
          <w:rPr>
            <w:rFonts w:ascii="Cambria Math" w:hAnsi="Cambria Math" w:cs="Times New Roman"/>
            <w:color w:val="222222"/>
            <w:sz w:val="24"/>
            <w:szCs w:val="24"/>
            <w:shd w:val="clear" w:color="auto" w:fill="FFFFFF"/>
          </w:rPr>
          <m:t>*K</m:t>
        </m:r>
      </m:oMath>
      <w:r w:rsidR="008274F6">
        <w:rPr>
          <w:rFonts w:ascii="Times New Roman" w:eastAsiaTheme="minorEastAsia" w:hAnsi="Times New Roman" w:cs="Times New Roman"/>
          <w:color w:val="222222"/>
          <w:sz w:val="24"/>
          <w:szCs w:val="24"/>
          <w:shd w:val="clear" w:color="auto" w:fill="FFFFFF"/>
        </w:rPr>
        <w:t>.</w:t>
      </w:r>
    </w:p>
    <w:p w14:paraId="78D3AD89" w14:textId="7241D956" w:rsidR="00150917" w:rsidRDefault="00403065" w:rsidP="00E67C0D">
      <w:pPr>
        <w:spacing w:before="240" w:after="0" w:line="480" w:lineRule="auto"/>
        <w:rPr>
          <w:rFonts w:ascii="Times New Roman" w:hAnsi="Times New Roman" w:cs="Times New Roman"/>
          <w:sz w:val="24"/>
          <w:szCs w:val="24"/>
        </w:rPr>
      </w:pPr>
      <w:r>
        <w:rPr>
          <w:rFonts w:ascii="Times New Roman" w:hAnsi="Times New Roman" w:cs="Times New Roman"/>
          <w:sz w:val="24"/>
          <w:szCs w:val="24"/>
        </w:rPr>
        <w:t>K</w:t>
      </w:r>
      <w:r w:rsidR="00120896">
        <w:rPr>
          <w:rFonts w:ascii="Times New Roman" w:hAnsi="Times New Roman" w:cs="Times New Roman"/>
          <w:sz w:val="24"/>
          <w:szCs w:val="24"/>
        </w:rPr>
        <w:t xml:space="preserve"> is the </w:t>
      </w:r>
      <w:r>
        <w:rPr>
          <w:rFonts w:ascii="Times New Roman" w:hAnsi="Times New Roman" w:cs="Times New Roman"/>
          <w:sz w:val="24"/>
          <w:szCs w:val="24"/>
        </w:rPr>
        <w:t xml:space="preserve">Krogh’s </w:t>
      </w:r>
      <w:r w:rsidR="00120896">
        <w:rPr>
          <w:rFonts w:ascii="Times New Roman" w:hAnsi="Times New Roman" w:cs="Times New Roman"/>
          <w:sz w:val="24"/>
          <w:szCs w:val="24"/>
        </w:rPr>
        <w:t>diffusion con</w:t>
      </w:r>
      <w:r w:rsidR="008274F6">
        <w:rPr>
          <w:rFonts w:ascii="Times New Roman" w:hAnsi="Times New Roman" w:cs="Times New Roman"/>
          <w:sz w:val="24"/>
          <w:szCs w:val="24"/>
        </w:rPr>
        <w:t>stant for oxygen in the barrier.</w:t>
      </w:r>
      <w:r w:rsidR="00120896">
        <w:rPr>
          <w:rFonts w:ascii="Times New Roman" w:hAnsi="Times New Roman" w:cs="Times New Roman"/>
          <w:sz w:val="24"/>
          <w:szCs w:val="24"/>
        </w:rPr>
        <w:t xml:space="preserve"> </w:t>
      </w:r>
      <w:r w:rsidR="00847A53">
        <w:rPr>
          <w:rFonts w:ascii="Times New Roman" w:hAnsi="Times New Roman" w:cs="Times New Roman"/>
          <w:sz w:val="24"/>
          <w:szCs w:val="24"/>
        </w:rPr>
        <w:t>T</w:t>
      </w:r>
      <w:r w:rsidR="008274F6">
        <w:rPr>
          <w:rFonts w:ascii="Times New Roman" w:hAnsi="Times New Roman" w:cs="Times New Roman"/>
          <w:sz w:val="24"/>
          <w:szCs w:val="24"/>
        </w:rPr>
        <w:t>he</w:t>
      </w:r>
      <w:r w:rsidR="00150917">
        <w:rPr>
          <w:rFonts w:ascii="Times New Roman" w:hAnsi="Times New Roman" w:cs="Times New Roman"/>
          <w:sz w:val="24"/>
          <w:szCs w:val="24"/>
        </w:rPr>
        <w:t xml:space="preserve"> diffusive </w:t>
      </w:r>
      <w:r w:rsidR="00120896">
        <w:rPr>
          <w:rFonts w:ascii="Times New Roman" w:hAnsi="Times New Roman" w:cs="Times New Roman"/>
          <w:sz w:val="24"/>
          <w:szCs w:val="24"/>
        </w:rPr>
        <w:t>oxygen</w:t>
      </w:r>
      <w:r w:rsidR="00150917">
        <w:rPr>
          <w:rFonts w:ascii="Times New Roman" w:hAnsi="Times New Roman" w:cs="Times New Roman"/>
          <w:sz w:val="24"/>
          <w:szCs w:val="24"/>
        </w:rPr>
        <w:t xml:space="preserve"> exchange across the surface (</w:t>
      </w:r>
      <w:proofErr w:type="spellStart"/>
      <w:r w:rsidR="00150917">
        <w:rPr>
          <w:rFonts w:ascii="Times New Roman" w:hAnsi="Times New Roman" w:cs="Times New Roman"/>
          <w:sz w:val="24"/>
          <w:szCs w:val="24"/>
        </w:rPr>
        <w:t>J</w:t>
      </w:r>
      <w:r w:rsidR="00150917" w:rsidRPr="00150917">
        <w:rPr>
          <w:rFonts w:ascii="Times New Roman" w:hAnsi="Times New Roman" w:cs="Times New Roman"/>
          <w:sz w:val="24"/>
          <w:szCs w:val="24"/>
          <w:vertAlign w:val="subscript"/>
        </w:rPr>
        <w:t>diff</w:t>
      </w:r>
      <w:proofErr w:type="spellEnd"/>
      <w:r w:rsidR="00150917">
        <w:rPr>
          <w:rFonts w:ascii="Times New Roman" w:hAnsi="Times New Roman" w:cs="Times New Roman"/>
          <w:sz w:val="24"/>
          <w:szCs w:val="24"/>
        </w:rPr>
        <w:t>, mol sec</w:t>
      </w:r>
      <w:r w:rsidR="00150917" w:rsidRPr="00150917">
        <w:rPr>
          <w:rFonts w:ascii="Times New Roman" w:hAnsi="Times New Roman" w:cs="Times New Roman"/>
          <w:sz w:val="24"/>
          <w:szCs w:val="24"/>
          <w:vertAlign w:val="superscript"/>
        </w:rPr>
        <w:t>-1</w:t>
      </w:r>
      <w:r w:rsidR="008274F6">
        <w:rPr>
          <w:rFonts w:ascii="Times New Roman" w:hAnsi="Times New Roman" w:cs="Times New Roman"/>
          <w:sz w:val="24"/>
          <w:szCs w:val="24"/>
        </w:rPr>
        <w:t>) is given by</w:t>
      </w:r>
    </w:p>
    <w:p w14:paraId="6E9733DB" w14:textId="0A99B66C" w:rsidR="00150917" w:rsidRPr="008274F6" w:rsidRDefault="00150917" w:rsidP="00EE4F89">
      <w:pPr>
        <w:spacing w:before="240" w:after="0" w:line="480" w:lineRule="auto"/>
        <w:outlineLvl w:val="0"/>
        <w:rPr>
          <w:rFonts w:ascii="Times New Roman" w:hAnsi="Times New Roman" w:cs="Times New Roman"/>
          <w:sz w:val="24"/>
          <w:szCs w:val="24"/>
        </w:rPr>
      </w:pPr>
      <w:r>
        <w:rPr>
          <w:rFonts w:ascii="Times New Roman" w:hAnsi="Times New Roman" w:cs="Times New Roman"/>
          <w:sz w:val="24"/>
          <w:szCs w:val="24"/>
        </w:rPr>
        <w:lastRenderedPageBreak/>
        <w:tab/>
        <w:t xml:space="preserve">(2) </w:t>
      </w:r>
      <w:proofErr w:type="spellStart"/>
      <w:r>
        <w:rPr>
          <w:rFonts w:ascii="Times New Roman" w:hAnsi="Times New Roman" w:cs="Times New Roman"/>
          <w:sz w:val="24"/>
          <w:szCs w:val="24"/>
        </w:rPr>
        <w:t>J</w:t>
      </w:r>
      <w:r w:rsidRPr="00150917">
        <w:rPr>
          <w:rFonts w:ascii="Times New Roman" w:hAnsi="Times New Roman" w:cs="Times New Roman"/>
          <w:sz w:val="24"/>
          <w:szCs w:val="24"/>
          <w:vertAlign w:val="subscript"/>
        </w:rPr>
        <w:t>diff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w:t>
      </w:r>
      <w:r w:rsidRPr="00150917">
        <w:rPr>
          <w:rFonts w:ascii="Times New Roman" w:hAnsi="Times New Roman" w:cs="Times New Roman"/>
          <w:sz w:val="24"/>
          <w:szCs w:val="24"/>
          <w:vertAlign w:val="subscript"/>
        </w:rPr>
        <w:t>diff</w:t>
      </w:r>
      <w:proofErr w:type="spellEnd"/>
      <w:r>
        <w:rPr>
          <w:rFonts w:ascii="Times New Roman" w:hAnsi="Times New Roman" w:cs="Times New Roman"/>
          <w:sz w:val="24"/>
          <w:szCs w:val="24"/>
        </w:rPr>
        <w:t xml:space="preserve"> * </w:t>
      </w:r>
      <w:r>
        <w:rPr>
          <w:rFonts w:ascii="Times New Roman" w:hAnsi="Times New Roman" w:cs="Times New Roman"/>
          <w:sz w:val="24"/>
          <w:szCs w:val="24"/>
        </w:rPr>
        <w:sym w:font="Symbol" w:char="F044"/>
      </w:r>
      <w:r>
        <w:rPr>
          <w:rFonts w:ascii="Times New Roman" w:hAnsi="Times New Roman" w:cs="Times New Roman"/>
          <w:sz w:val="24"/>
          <w:szCs w:val="24"/>
        </w:rPr>
        <w:t>P</w:t>
      </w:r>
      <w:r w:rsidRPr="00150917">
        <w:rPr>
          <w:rFonts w:ascii="Times New Roman" w:hAnsi="Times New Roman" w:cs="Times New Roman"/>
          <w:sz w:val="24"/>
          <w:szCs w:val="24"/>
          <w:vertAlign w:val="subscript"/>
        </w:rPr>
        <w:t>O2</w:t>
      </w:r>
      <w:r w:rsidR="008274F6">
        <w:rPr>
          <w:rFonts w:ascii="Times New Roman" w:hAnsi="Times New Roman" w:cs="Times New Roman"/>
          <w:sz w:val="24"/>
          <w:szCs w:val="24"/>
        </w:rPr>
        <w:t>.</w:t>
      </w:r>
    </w:p>
    <w:p w14:paraId="38355F5B" w14:textId="2F999394" w:rsidR="00172FB4" w:rsidRDefault="00150917" w:rsidP="00E67C0D">
      <w:pPr>
        <w:spacing w:before="240" w:after="0" w:line="480" w:lineRule="auto"/>
        <w:rPr>
          <w:rFonts w:ascii="Times New Roman" w:hAnsi="Times New Roman" w:cs="Times New Roman"/>
          <w:sz w:val="24"/>
          <w:szCs w:val="24"/>
        </w:rPr>
      </w:pPr>
      <w:r>
        <w:rPr>
          <w:rFonts w:ascii="Times New Roman" w:hAnsi="Times New Roman" w:cs="Times New Roman"/>
          <w:sz w:val="24"/>
          <w:szCs w:val="24"/>
        </w:rPr>
        <w:sym w:font="Symbol" w:char="F044"/>
      </w:r>
      <w:r>
        <w:rPr>
          <w:rFonts w:ascii="Times New Roman" w:hAnsi="Times New Roman" w:cs="Times New Roman"/>
          <w:sz w:val="24"/>
          <w:szCs w:val="24"/>
        </w:rPr>
        <w:t>P</w:t>
      </w:r>
      <w:r w:rsidRPr="00150917">
        <w:rPr>
          <w:rFonts w:ascii="Times New Roman" w:hAnsi="Times New Roman" w:cs="Times New Roman"/>
          <w:sz w:val="24"/>
          <w:szCs w:val="24"/>
          <w:vertAlign w:val="subscript"/>
        </w:rPr>
        <w:t>O2</w:t>
      </w:r>
      <w:r>
        <w:rPr>
          <w:rFonts w:ascii="Times New Roman" w:hAnsi="Times New Roman" w:cs="Times New Roman"/>
          <w:sz w:val="24"/>
          <w:szCs w:val="24"/>
          <w:vertAlign w:val="subscript"/>
        </w:rPr>
        <w:t xml:space="preserve"> </w:t>
      </w:r>
      <w:r>
        <w:rPr>
          <w:rFonts w:ascii="Times New Roman" w:hAnsi="Times New Roman" w:cs="Times New Roman"/>
          <w:sz w:val="24"/>
          <w:szCs w:val="24"/>
        </w:rPr>
        <w:t>is the partial pressure gradient for oxygen across the exchanger</w:t>
      </w:r>
      <w:r w:rsidR="00847A53">
        <w:rPr>
          <w:rFonts w:ascii="Times New Roman" w:hAnsi="Times New Roman" w:cs="Times New Roman"/>
          <w:sz w:val="24"/>
          <w:szCs w:val="24"/>
        </w:rPr>
        <w:t xml:space="preserve">. </w:t>
      </w:r>
      <w:r w:rsidR="008274F6">
        <w:rPr>
          <w:rFonts w:ascii="Times New Roman" w:hAnsi="Times New Roman" w:cs="Times New Roman"/>
          <w:sz w:val="24"/>
          <w:szCs w:val="24"/>
        </w:rPr>
        <w:t xml:space="preserve"> When </w:t>
      </w:r>
      <w:r w:rsidR="00172FB4">
        <w:rPr>
          <w:rFonts w:ascii="Times New Roman" w:hAnsi="Times New Roman" w:cs="Times New Roman"/>
          <w:sz w:val="24"/>
          <w:szCs w:val="24"/>
        </w:rPr>
        <w:t xml:space="preserve">gas exchange </w:t>
      </w:r>
      <w:r w:rsidR="008274F6">
        <w:rPr>
          <w:rFonts w:ascii="Times New Roman" w:hAnsi="Times New Roman" w:cs="Times New Roman"/>
          <w:sz w:val="24"/>
          <w:szCs w:val="24"/>
        </w:rPr>
        <w:t>relies on</w:t>
      </w:r>
      <w:r w:rsidR="001809C9">
        <w:rPr>
          <w:rFonts w:ascii="Times New Roman" w:hAnsi="Times New Roman" w:cs="Times New Roman"/>
          <w:sz w:val="24"/>
          <w:szCs w:val="24"/>
        </w:rPr>
        <w:t xml:space="preserve"> diffusion across a barrier, </w:t>
      </w:r>
      <w:r w:rsidR="00632B18">
        <w:rPr>
          <w:rFonts w:ascii="Times New Roman" w:hAnsi="Times New Roman" w:cs="Times New Roman"/>
          <w:sz w:val="24"/>
          <w:szCs w:val="24"/>
        </w:rPr>
        <w:t xml:space="preserve">either </w:t>
      </w:r>
      <m:oMath>
        <m:sSub>
          <m:sSubPr>
            <m:ctrlPr>
              <w:rPr>
                <w:rFonts w:ascii="Cambria Math" w:hAnsi="Cambria Math" w:cs="Times New Roman"/>
                <w:i/>
                <w:color w:val="222222"/>
                <w:sz w:val="24"/>
                <w:szCs w:val="24"/>
                <w:shd w:val="clear" w:color="auto" w:fill="FFFFFF"/>
              </w:rPr>
            </m:ctrlPr>
          </m:sSubPr>
          <m:e>
            <m:r>
              <m:rPr>
                <m:nor/>
              </m:rPr>
              <w:rPr>
                <w:rFonts w:ascii="Times New Roman" w:hAnsi="Times New Roman" w:cs="Times New Roman"/>
                <w:color w:val="222222"/>
                <w:sz w:val="24"/>
                <w:szCs w:val="24"/>
                <w:shd w:val="clear" w:color="auto" w:fill="FFFFFF"/>
              </w:rPr>
              <m:t>G</m:t>
            </m:r>
          </m:e>
          <m:sub>
            <m:r>
              <m:rPr>
                <m:nor/>
              </m:rPr>
              <w:rPr>
                <w:rFonts w:ascii="Times New Roman" w:hAnsi="Times New Roman" w:cs="Times New Roman"/>
                <w:color w:val="222222"/>
                <w:sz w:val="24"/>
                <w:szCs w:val="24"/>
                <w:shd w:val="clear" w:color="auto" w:fill="FFFFFF"/>
              </w:rPr>
              <m:t>diff</m:t>
            </m:r>
          </m:sub>
        </m:sSub>
      </m:oMath>
      <w:r w:rsidR="00172FB4">
        <w:rPr>
          <w:rFonts w:ascii="Times New Roman" w:hAnsi="Times New Roman" w:cs="Times New Roman"/>
          <w:sz w:val="24"/>
          <w:szCs w:val="24"/>
        </w:rPr>
        <w:t xml:space="preserve"> </w:t>
      </w:r>
      <w:r w:rsidR="00632B18">
        <w:rPr>
          <w:rFonts w:ascii="Times New Roman" w:hAnsi="Times New Roman" w:cs="Times New Roman"/>
          <w:sz w:val="24"/>
          <w:szCs w:val="24"/>
        </w:rPr>
        <w:t xml:space="preserve">or </w:t>
      </w:r>
      <w:r w:rsidR="00632B18">
        <w:rPr>
          <w:rFonts w:ascii="Times New Roman" w:hAnsi="Times New Roman" w:cs="Times New Roman"/>
          <w:sz w:val="24"/>
          <w:szCs w:val="24"/>
        </w:rPr>
        <w:sym w:font="Symbol" w:char="F044"/>
      </w:r>
      <w:r w:rsidR="00632B18">
        <w:rPr>
          <w:rFonts w:ascii="Times New Roman" w:hAnsi="Times New Roman" w:cs="Times New Roman"/>
          <w:sz w:val="24"/>
          <w:szCs w:val="24"/>
        </w:rPr>
        <w:t>P</w:t>
      </w:r>
      <w:r w:rsidR="00632B18" w:rsidRPr="00150917">
        <w:rPr>
          <w:rFonts w:ascii="Times New Roman" w:hAnsi="Times New Roman" w:cs="Times New Roman"/>
          <w:sz w:val="24"/>
          <w:szCs w:val="24"/>
          <w:vertAlign w:val="subscript"/>
        </w:rPr>
        <w:t>O2</w:t>
      </w:r>
      <w:r w:rsidR="00632B18">
        <w:rPr>
          <w:rFonts w:ascii="Times New Roman" w:hAnsi="Times New Roman" w:cs="Times New Roman"/>
          <w:sz w:val="24"/>
          <w:szCs w:val="24"/>
          <w:vertAlign w:val="subscript"/>
        </w:rPr>
        <w:t xml:space="preserve"> </w:t>
      </w:r>
      <w:r w:rsidR="00172FB4">
        <w:rPr>
          <w:rFonts w:ascii="Times New Roman" w:hAnsi="Times New Roman" w:cs="Times New Roman"/>
          <w:sz w:val="24"/>
          <w:szCs w:val="24"/>
        </w:rPr>
        <w:t xml:space="preserve">must increase to match the increased oxygen demand inherent in a larger </w:t>
      </w:r>
      <w:r w:rsidR="001809C9">
        <w:rPr>
          <w:rFonts w:ascii="Times New Roman" w:hAnsi="Times New Roman" w:cs="Times New Roman"/>
          <w:sz w:val="24"/>
          <w:szCs w:val="24"/>
        </w:rPr>
        <w:t>body size</w:t>
      </w:r>
      <w:r w:rsidR="00172FB4">
        <w:rPr>
          <w:rFonts w:ascii="Times New Roman" w:hAnsi="Times New Roman" w:cs="Times New Roman"/>
          <w:sz w:val="24"/>
          <w:szCs w:val="24"/>
        </w:rPr>
        <w:t xml:space="preserve"> (</w:t>
      </w:r>
      <w:r w:rsidR="00504330">
        <w:rPr>
          <w:rFonts w:ascii="Times New Roman" w:hAnsi="Times New Roman" w:cs="Times New Roman"/>
          <w:sz w:val="24"/>
          <w:szCs w:val="24"/>
        </w:rPr>
        <w:t>a larger relative tissue volume</w:t>
      </w:r>
      <w:r w:rsidR="00172FB4">
        <w:rPr>
          <w:rFonts w:ascii="Times New Roman" w:hAnsi="Times New Roman" w:cs="Times New Roman"/>
          <w:sz w:val="24"/>
          <w:szCs w:val="24"/>
        </w:rPr>
        <w:t>)</w:t>
      </w:r>
      <w:r w:rsidR="00632B18">
        <w:rPr>
          <w:rFonts w:ascii="Times New Roman" w:hAnsi="Times New Roman" w:cs="Times New Roman"/>
          <w:sz w:val="24"/>
          <w:szCs w:val="24"/>
        </w:rPr>
        <w:t>, or oxygen supply will limit metabolic rate</w:t>
      </w:r>
      <w:r w:rsidR="00504330">
        <w:rPr>
          <w:rFonts w:ascii="Times New Roman" w:hAnsi="Times New Roman" w:cs="Times New Roman"/>
          <w:sz w:val="24"/>
          <w:szCs w:val="24"/>
        </w:rPr>
        <w:t xml:space="preserve">. </w:t>
      </w:r>
      <w:r w:rsidR="00632B18">
        <w:rPr>
          <w:rFonts w:ascii="Times New Roman" w:hAnsi="Times New Roman" w:cs="Times New Roman"/>
          <w:sz w:val="24"/>
          <w:szCs w:val="24"/>
        </w:rPr>
        <w:t xml:space="preserve">Increases in </w:t>
      </w:r>
      <m:oMath>
        <m:sSub>
          <m:sSubPr>
            <m:ctrlPr>
              <w:rPr>
                <w:rFonts w:ascii="Cambria Math" w:hAnsi="Cambria Math" w:cs="Times New Roman"/>
                <w:i/>
                <w:color w:val="222222"/>
                <w:sz w:val="24"/>
                <w:szCs w:val="24"/>
                <w:shd w:val="clear" w:color="auto" w:fill="FFFFFF"/>
              </w:rPr>
            </m:ctrlPr>
          </m:sSubPr>
          <m:e>
            <m:r>
              <m:rPr>
                <m:nor/>
              </m:rPr>
              <w:rPr>
                <w:rFonts w:ascii="Times New Roman" w:hAnsi="Times New Roman" w:cs="Times New Roman"/>
                <w:color w:val="222222"/>
                <w:sz w:val="24"/>
                <w:szCs w:val="24"/>
                <w:shd w:val="clear" w:color="auto" w:fill="FFFFFF"/>
              </w:rPr>
              <m:t>G</m:t>
            </m:r>
          </m:e>
          <m:sub>
            <m:r>
              <m:rPr>
                <m:nor/>
              </m:rPr>
              <w:rPr>
                <w:rFonts w:ascii="Times New Roman" w:hAnsi="Times New Roman" w:cs="Times New Roman"/>
                <w:color w:val="222222"/>
                <w:sz w:val="24"/>
                <w:szCs w:val="24"/>
                <w:shd w:val="clear" w:color="auto" w:fill="FFFFFF"/>
              </w:rPr>
              <m:t>diff</m:t>
            </m:r>
          </m:sub>
        </m:sSub>
        <m:r>
          <w:rPr>
            <w:rFonts w:ascii="Cambria Math" w:hAnsi="Cambria Math" w:cs="Times New Roman"/>
            <w:color w:val="222222"/>
            <w:sz w:val="24"/>
            <w:szCs w:val="24"/>
            <w:shd w:val="clear" w:color="auto" w:fill="FFFFFF"/>
          </w:rPr>
          <m:t xml:space="preserve"> </m:t>
        </m:r>
      </m:oMath>
      <w:r w:rsidR="00632B18">
        <w:rPr>
          <w:rFonts w:ascii="Times New Roman" w:hAnsi="Times New Roman" w:cs="Times New Roman"/>
          <w:sz w:val="24"/>
          <w:szCs w:val="24"/>
        </w:rPr>
        <w:t>may be accomplished by</w:t>
      </w:r>
      <w:r w:rsidR="00504330">
        <w:rPr>
          <w:rFonts w:ascii="Times New Roman" w:hAnsi="Times New Roman" w:cs="Times New Roman"/>
          <w:sz w:val="24"/>
          <w:szCs w:val="24"/>
        </w:rPr>
        <w:t xml:space="preserve"> either a decrease in diffuser thickness or increase in area</w:t>
      </w:r>
      <w:r w:rsidR="00172FB4">
        <w:rPr>
          <w:rFonts w:ascii="Times New Roman" w:hAnsi="Times New Roman" w:cs="Times New Roman"/>
          <w:sz w:val="24"/>
          <w:szCs w:val="24"/>
        </w:rPr>
        <w:t>.</w:t>
      </w:r>
      <w:r w:rsidR="001809C9">
        <w:rPr>
          <w:rFonts w:ascii="Times New Roman" w:hAnsi="Times New Roman" w:cs="Times New Roman"/>
          <w:sz w:val="24"/>
          <w:szCs w:val="24"/>
        </w:rPr>
        <w:t xml:space="preserve"> </w:t>
      </w:r>
      <w:r w:rsidR="00E12D0C">
        <w:rPr>
          <w:rFonts w:ascii="Times New Roman" w:hAnsi="Times New Roman" w:cs="Times New Roman"/>
          <w:sz w:val="24"/>
          <w:szCs w:val="24"/>
        </w:rPr>
        <w:t xml:space="preserve">The </w:t>
      </w:r>
      <w:r w:rsidR="00E12D0C">
        <w:rPr>
          <w:rFonts w:ascii="Times New Roman" w:hAnsi="Times New Roman" w:cs="Times New Roman"/>
          <w:sz w:val="24"/>
          <w:szCs w:val="24"/>
        </w:rPr>
        <w:sym w:font="Symbol" w:char="F044"/>
      </w:r>
      <w:r w:rsidR="00E12D0C">
        <w:rPr>
          <w:rFonts w:ascii="Times New Roman" w:hAnsi="Times New Roman" w:cs="Times New Roman"/>
          <w:sz w:val="24"/>
          <w:szCs w:val="24"/>
        </w:rPr>
        <w:t>P</w:t>
      </w:r>
      <w:r w:rsidR="00E12D0C" w:rsidRPr="00150917">
        <w:rPr>
          <w:rFonts w:ascii="Times New Roman" w:hAnsi="Times New Roman" w:cs="Times New Roman"/>
          <w:sz w:val="24"/>
          <w:szCs w:val="24"/>
          <w:vertAlign w:val="subscript"/>
        </w:rPr>
        <w:t>O</w:t>
      </w:r>
      <w:proofErr w:type="gramStart"/>
      <w:r w:rsidR="00E12D0C" w:rsidRPr="00150917">
        <w:rPr>
          <w:rFonts w:ascii="Times New Roman" w:hAnsi="Times New Roman" w:cs="Times New Roman"/>
          <w:sz w:val="24"/>
          <w:szCs w:val="24"/>
          <w:vertAlign w:val="subscript"/>
        </w:rPr>
        <w:t>2</w:t>
      </w:r>
      <w:r w:rsidR="00E12D0C">
        <w:rPr>
          <w:rFonts w:ascii="Times New Roman" w:hAnsi="Times New Roman" w:cs="Times New Roman"/>
          <w:sz w:val="24"/>
          <w:szCs w:val="24"/>
          <w:vertAlign w:val="subscript"/>
        </w:rPr>
        <w:t xml:space="preserve">  </w:t>
      </w:r>
      <w:r w:rsidR="00E12D0C">
        <w:rPr>
          <w:rFonts w:ascii="Times New Roman" w:hAnsi="Times New Roman" w:cs="Times New Roman"/>
          <w:sz w:val="24"/>
          <w:szCs w:val="24"/>
        </w:rPr>
        <w:t>from</w:t>
      </w:r>
      <w:proofErr w:type="gramEnd"/>
      <w:r w:rsidR="00E12D0C">
        <w:rPr>
          <w:rFonts w:ascii="Times New Roman" w:hAnsi="Times New Roman" w:cs="Times New Roman"/>
          <w:sz w:val="24"/>
          <w:szCs w:val="24"/>
        </w:rPr>
        <w:t xml:space="preserve"> air to mitochondria can be no greater than atmospheric P</w:t>
      </w:r>
      <w:r w:rsidR="00E12D0C" w:rsidRPr="00150917">
        <w:rPr>
          <w:rFonts w:ascii="Times New Roman" w:hAnsi="Times New Roman" w:cs="Times New Roman"/>
          <w:sz w:val="24"/>
          <w:szCs w:val="24"/>
          <w:vertAlign w:val="subscript"/>
        </w:rPr>
        <w:t>O2</w:t>
      </w:r>
      <w:r w:rsidR="00E12D0C">
        <w:rPr>
          <w:rFonts w:ascii="Times New Roman" w:hAnsi="Times New Roman" w:cs="Times New Roman"/>
          <w:sz w:val="24"/>
          <w:szCs w:val="24"/>
        </w:rPr>
        <w:t xml:space="preserve"> (approximately 21 </w:t>
      </w:r>
      <w:proofErr w:type="spellStart"/>
      <w:r w:rsidR="00E12D0C">
        <w:rPr>
          <w:rFonts w:ascii="Times New Roman" w:hAnsi="Times New Roman" w:cs="Times New Roman"/>
          <w:sz w:val="24"/>
          <w:szCs w:val="24"/>
        </w:rPr>
        <w:t>kpa</w:t>
      </w:r>
      <w:proofErr w:type="spellEnd"/>
      <w:r w:rsidR="00E12D0C">
        <w:rPr>
          <w:rFonts w:ascii="Times New Roman" w:hAnsi="Times New Roman" w:cs="Times New Roman"/>
          <w:sz w:val="24"/>
          <w:szCs w:val="24"/>
        </w:rPr>
        <w:t xml:space="preserve"> at sea level), so this sets an upper limit on the ability of large animals to utilize increases in </w:t>
      </w:r>
      <w:r w:rsidR="00E12D0C">
        <w:rPr>
          <w:rFonts w:ascii="Times New Roman" w:hAnsi="Times New Roman" w:cs="Times New Roman"/>
          <w:sz w:val="24"/>
          <w:szCs w:val="24"/>
        </w:rPr>
        <w:sym w:font="Symbol" w:char="F044"/>
      </w:r>
      <w:r w:rsidR="00E12D0C">
        <w:rPr>
          <w:rFonts w:ascii="Times New Roman" w:hAnsi="Times New Roman" w:cs="Times New Roman"/>
          <w:sz w:val="24"/>
          <w:szCs w:val="24"/>
        </w:rPr>
        <w:t>P</w:t>
      </w:r>
      <w:r w:rsidR="00E12D0C" w:rsidRPr="00150917">
        <w:rPr>
          <w:rFonts w:ascii="Times New Roman" w:hAnsi="Times New Roman" w:cs="Times New Roman"/>
          <w:sz w:val="24"/>
          <w:szCs w:val="24"/>
          <w:vertAlign w:val="subscript"/>
        </w:rPr>
        <w:t>O2</w:t>
      </w:r>
      <w:r w:rsidR="00E12D0C">
        <w:rPr>
          <w:rFonts w:ascii="Times New Roman" w:hAnsi="Times New Roman" w:cs="Times New Roman"/>
          <w:sz w:val="24"/>
          <w:szCs w:val="24"/>
          <w:vertAlign w:val="subscript"/>
        </w:rPr>
        <w:t xml:space="preserve"> </w:t>
      </w:r>
      <w:r w:rsidR="00E12D0C">
        <w:rPr>
          <w:rFonts w:ascii="Times New Roman" w:hAnsi="Times New Roman" w:cs="Times New Roman"/>
          <w:sz w:val="24"/>
          <w:szCs w:val="24"/>
        </w:rPr>
        <w:t xml:space="preserve">to overcome a </w:t>
      </w:r>
      <m:oMath>
        <m:sSub>
          <m:sSubPr>
            <m:ctrlPr>
              <w:rPr>
                <w:rFonts w:ascii="Cambria Math" w:hAnsi="Cambria Math" w:cs="Times New Roman"/>
                <w:i/>
                <w:color w:val="222222"/>
                <w:sz w:val="24"/>
                <w:szCs w:val="24"/>
                <w:shd w:val="clear" w:color="auto" w:fill="FFFFFF"/>
              </w:rPr>
            </m:ctrlPr>
          </m:sSubPr>
          <m:e>
            <m:r>
              <m:rPr>
                <m:nor/>
              </m:rPr>
              <w:rPr>
                <w:rFonts w:ascii="Times New Roman" w:hAnsi="Times New Roman" w:cs="Times New Roman"/>
                <w:color w:val="222222"/>
                <w:sz w:val="24"/>
                <w:szCs w:val="24"/>
                <w:shd w:val="clear" w:color="auto" w:fill="FFFFFF"/>
              </w:rPr>
              <m:t>G</m:t>
            </m:r>
          </m:e>
          <m:sub>
            <m:r>
              <m:rPr>
                <m:nor/>
              </m:rPr>
              <w:rPr>
                <w:rFonts w:ascii="Times New Roman" w:hAnsi="Times New Roman" w:cs="Times New Roman"/>
                <w:color w:val="222222"/>
                <w:sz w:val="24"/>
                <w:szCs w:val="24"/>
                <w:shd w:val="clear" w:color="auto" w:fill="FFFFFF"/>
              </w:rPr>
              <m:t>diff</m:t>
            </m:r>
          </m:sub>
        </m:sSub>
      </m:oMath>
      <w:r w:rsidR="00E12D0C">
        <w:rPr>
          <w:rFonts w:ascii="Times New Roman" w:hAnsi="Times New Roman" w:cs="Times New Roman"/>
          <w:sz w:val="24"/>
          <w:szCs w:val="24"/>
        </w:rPr>
        <w:t xml:space="preserve"> that does not increase in proportion to oxygen consumption rate. </w:t>
      </w:r>
    </w:p>
    <w:p w14:paraId="3DABAA9E" w14:textId="2B6E2C2A" w:rsidR="00506471" w:rsidRDefault="00415C61" w:rsidP="00172FB4">
      <w:pPr>
        <w:spacing w:before="24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6100AB">
        <w:rPr>
          <w:rFonts w:ascii="Times New Roman" w:hAnsi="Times New Roman" w:cs="Times New Roman"/>
          <w:sz w:val="24"/>
          <w:szCs w:val="24"/>
        </w:rPr>
        <w:t>scaling</w:t>
      </w:r>
      <w:r w:rsidR="00E12D0C">
        <w:rPr>
          <w:rFonts w:ascii="Times New Roman" w:hAnsi="Times New Roman" w:cs="Times New Roman"/>
          <w:sz w:val="24"/>
          <w:szCs w:val="24"/>
        </w:rPr>
        <w:t xml:space="preserve"> </w:t>
      </w:r>
      <w:r w:rsidR="006100AB">
        <w:rPr>
          <w:rFonts w:ascii="Times New Roman" w:hAnsi="Times New Roman" w:cs="Times New Roman"/>
          <w:sz w:val="24"/>
          <w:szCs w:val="24"/>
        </w:rPr>
        <w:t>of</w:t>
      </w:r>
      <w:r w:rsidR="00E12D0C">
        <w:rPr>
          <w:rFonts w:ascii="Times New Roman" w:hAnsi="Times New Roman" w:cs="Times New Roman"/>
          <w:sz w:val="24"/>
          <w:szCs w:val="24"/>
        </w:rPr>
        <w:t xml:space="preserve"> surface area, barrier thickness and </w:t>
      </w:r>
      <w:r w:rsidR="006100AB">
        <w:rPr>
          <w:rFonts w:ascii="Times New Roman" w:hAnsi="Times New Roman" w:cs="Times New Roman"/>
          <w:sz w:val="24"/>
          <w:szCs w:val="24"/>
        </w:rPr>
        <w:sym w:font="Symbol" w:char="F044"/>
      </w:r>
      <w:r w:rsidR="006100AB">
        <w:rPr>
          <w:rFonts w:ascii="Times New Roman" w:hAnsi="Times New Roman" w:cs="Times New Roman"/>
          <w:sz w:val="24"/>
          <w:szCs w:val="24"/>
        </w:rPr>
        <w:t>P</w:t>
      </w:r>
      <w:r w:rsidR="006100AB" w:rsidRPr="00150917">
        <w:rPr>
          <w:rFonts w:ascii="Times New Roman" w:hAnsi="Times New Roman" w:cs="Times New Roman"/>
          <w:sz w:val="24"/>
          <w:szCs w:val="24"/>
          <w:vertAlign w:val="subscript"/>
        </w:rPr>
        <w:t>O2</w:t>
      </w:r>
      <w:r>
        <w:rPr>
          <w:rFonts w:ascii="Times New Roman" w:hAnsi="Times New Roman" w:cs="Times New Roman"/>
          <w:sz w:val="24"/>
          <w:szCs w:val="24"/>
        </w:rPr>
        <w:t xml:space="preserve"> </w:t>
      </w:r>
      <w:r w:rsidR="006100AB">
        <w:rPr>
          <w:rFonts w:ascii="Times New Roman" w:hAnsi="Times New Roman" w:cs="Times New Roman"/>
          <w:sz w:val="24"/>
          <w:szCs w:val="24"/>
        </w:rPr>
        <w:t xml:space="preserve">for </w:t>
      </w:r>
      <w:r>
        <w:rPr>
          <w:rFonts w:ascii="Times New Roman" w:hAnsi="Times New Roman" w:cs="Times New Roman"/>
          <w:sz w:val="24"/>
          <w:szCs w:val="24"/>
        </w:rPr>
        <w:t>gas exchange</w:t>
      </w:r>
      <w:r w:rsidR="00B0718F">
        <w:rPr>
          <w:rFonts w:ascii="Times New Roman" w:hAnsi="Times New Roman" w:cs="Times New Roman"/>
          <w:sz w:val="24"/>
          <w:szCs w:val="24"/>
        </w:rPr>
        <w:t>r</w:t>
      </w:r>
      <w:r>
        <w:rPr>
          <w:rFonts w:ascii="Times New Roman" w:hAnsi="Times New Roman" w:cs="Times New Roman"/>
          <w:sz w:val="24"/>
          <w:szCs w:val="24"/>
        </w:rPr>
        <w:t xml:space="preserve">s </w:t>
      </w:r>
      <w:r w:rsidR="00B42D89">
        <w:rPr>
          <w:rFonts w:ascii="Times New Roman" w:hAnsi="Times New Roman" w:cs="Times New Roman"/>
          <w:sz w:val="24"/>
          <w:szCs w:val="24"/>
        </w:rPr>
        <w:t>across species of</w:t>
      </w:r>
      <w:r w:rsidR="006100AB">
        <w:rPr>
          <w:rFonts w:ascii="Times New Roman" w:hAnsi="Times New Roman" w:cs="Times New Roman"/>
          <w:sz w:val="24"/>
          <w:szCs w:val="24"/>
        </w:rPr>
        <w:t xml:space="preserve"> animals </w:t>
      </w:r>
      <w:r>
        <w:rPr>
          <w:rFonts w:ascii="Times New Roman" w:hAnsi="Times New Roman" w:cs="Times New Roman"/>
          <w:sz w:val="24"/>
          <w:szCs w:val="24"/>
        </w:rPr>
        <w:t xml:space="preserve">varies with </w:t>
      </w:r>
      <w:r w:rsidR="006100AB">
        <w:rPr>
          <w:rFonts w:ascii="Times New Roman" w:hAnsi="Times New Roman" w:cs="Times New Roman"/>
          <w:sz w:val="24"/>
          <w:szCs w:val="24"/>
        </w:rPr>
        <w:t>clade and developmental stage</w:t>
      </w:r>
      <w:r>
        <w:rPr>
          <w:rFonts w:ascii="Times New Roman" w:hAnsi="Times New Roman" w:cs="Times New Roman"/>
          <w:sz w:val="24"/>
          <w:szCs w:val="24"/>
        </w:rPr>
        <w:t xml:space="preserve">. </w:t>
      </w:r>
      <w:r w:rsidR="00D21E31">
        <w:rPr>
          <w:rFonts w:ascii="Times New Roman" w:hAnsi="Times New Roman" w:cs="Times New Roman"/>
          <w:sz w:val="24"/>
          <w:szCs w:val="24"/>
        </w:rPr>
        <w:t xml:space="preserve">In </w:t>
      </w:r>
      <w:r w:rsidR="00782102">
        <w:rPr>
          <w:rFonts w:ascii="Times New Roman" w:hAnsi="Times New Roman" w:cs="Times New Roman"/>
          <w:sz w:val="24"/>
          <w:szCs w:val="24"/>
        </w:rPr>
        <w:t xml:space="preserve">adult </w:t>
      </w:r>
      <w:r w:rsidR="00D21E31">
        <w:rPr>
          <w:rFonts w:ascii="Times New Roman" w:hAnsi="Times New Roman" w:cs="Times New Roman"/>
          <w:sz w:val="24"/>
          <w:szCs w:val="24"/>
        </w:rPr>
        <w:t xml:space="preserve">vertebrates, the scaling of the passive diffusing capacity of the lung </w:t>
      </w:r>
      <w:r w:rsidR="007C2D21">
        <w:rPr>
          <w:rFonts w:ascii="Times New Roman" w:hAnsi="Times New Roman" w:cs="Times New Roman"/>
          <w:sz w:val="24"/>
          <w:szCs w:val="24"/>
        </w:rPr>
        <w:t xml:space="preserve">scales </w:t>
      </w:r>
      <w:proofErr w:type="spellStart"/>
      <w:r w:rsidR="007C2D21">
        <w:rPr>
          <w:rFonts w:ascii="Times New Roman" w:hAnsi="Times New Roman" w:cs="Times New Roman"/>
          <w:sz w:val="24"/>
          <w:szCs w:val="24"/>
        </w:rPr>
        <w:t>hypometrically</w:t>
      </w:r>
      <w:proofErr w:type="spellEnd"/>
      <w:r w:rsidR="007C2D21">
        <w:rPr>
          <w:rFonts w:ascii="Times New Roman" w:hAnsi="Times New Roman" w:cs="Times New Roman"/>
          <w:sz w:val="24"/>
          <w:szCs w:val="24"/>
        </w:rPr>
        <w:t xml:space="preserve">, but </w:t>
      </w:r>
      <w:r w:rsidR="00D21E31">
        <w:rPr>
          <w:rFonts w:ascii="Times New Roman" w:hAnsi="Times New Roman" w:cs="Times New Roman"/>
          <w:sz w:val="24"/>
          <w:szCs w:val="24"/>
        </w:rPr>
        <w:t>matches the scaling of metabolic rates</w:t>
      </w:r>
      <w:r w:rsidR="00504330">
        <w:rPr>
          <w:rFonts w:ascii="Times New Roman" w:hAnsi="Times New Roman" w:cs="Times New Roman"/>
          <w:sz w:val="24"/>
          <w:szCs w:val="24"/>
        </w:rPr>
        <w:t xml:space="preserve"> </w:t>
      </w:r>
      <w:r w:rsidR="000E26A4">
        <w:rPr>
          <w:rFonts w:ascii="Times New Roman" w:hAnsi="Times New Roman" w:cs="Times New Roman"/>
          <w:sz w:val="24"/>
          <w:szCs w:val="24"/>
        </w:rPr>
        <w:fldChar w:fldCharType="begin"/>
      </w:r>
      <w:r w:rsidR="0053628C">
        <w:rPr>
          <w:rFonts w:ascii="Times New Roman" w:hAnsi="Times New Roman" w:cs="Times New Roman"/>
          <w:sz w:val="24"/>
          <w:szCs w:val="24"/>
        </w:rPr>
        <w:instrText xml:space="preserve"> ADDIN EN.CITE &lt;EndNote&gt;&lt;Cite&gt;&lt;Author&gt;Gillooly&lt;/Author&gt;&lt;Year&gt;2016&lt;/Year&gt;&lt;RecNum&gt;24881&lt;/RecNum&gt;&lt;DisplayText&gt;(5)&lt;/DisplayText&gt;&lt;record&gt;&lt;rec-number&gt;24881&lt;/rec-number&gt;&lt;foreign-keys&gt;&lt;key app="EN" db-id="dxpvfrsrmrpwewestfmv02fzsx0r02rvasdp" timestamp="1570202793"&gt;24881&lt;/key&gt;&lt;/foreign-keys&gt;&lt;ref-type name="Journal Article"&gt;17&lt;/ref-type&gt;&lt;contributors&gt;&lt;authors&gt;&lt;author&gt;Gillooly, James F.&lt;/author&gt;&lt;author&gt;Gomez, Juan Pablo&lt;/author&gt;&lt;author&gt;Mavrodiev, Evgeny V.&lt;/author&gt;&lt;author&gt;Rong, Yue&lt;/author&gt;&lt;author&gt;McLamore, Eric S.&lt;/author&gt;&lt;/authors&gt;&lt;/contributors&gt;&lt;titles&gt;&lt;title&gt;Body mass scaling of passive oxygen diffusion in endotherms and ectotherms&lt;/title&gt;&lt;secondary-title&gt;Proceedings of the National Academy of Sciences&lt;/secondary-title&gt;&lt;/titles&gt;&lt;periodical&gt;&lt;full-title&gt;Proceedings of the National Academy of Sciences&lt;/full-title&gt;&lt;/periodical&gt;&lt;pages&gt;5340-5345&lt;/pages&gt;&lt;volume&gt;113&lt;/volume&gt;&lt;number&gt;19&lt;/number&gt;&lt;dates&gt;&lt;year&gt;2016&lt;/year&gt;&lt;pub-dates&gt;&lt;date&gt;May 10, 2016&lt;/date&gt;&lt;/pub-dates&gt;&lt;/dates&gt;&lt;urls&gt;&lt;related-urls&gt;&lt;url&gt;http://www.pnas.org/content/113/19/5340.abstract&lt;/url&gt;&lt;/related-urls&gt;&lt;/urls&gt;&lt;electronic-resource-num&gt;10.1073/pnas.1519617113&lt;/electronic-resource-num&gt;&lt;/record&gt;&lt;/Cite&gt;&lt;/EndNote&gt;</w:instrText>
      </w:r>
      <w:r w:rsidR="000E26A4">
        <w:rPr>
          <w:rFonts w:ascii="Times New Roman" w:hAnsi="Times New Roman" w:cs="Times New Roman"/>
          <w:sz w:val="24"/>
          <w:szCs w:val="24"/>
        </w:rPr>
        <w:fldChar w:fldCharType="separate"/>
      </w:r>
      <w:r w:rsidR="0053628C">
        <w:rPr>
          <w:rFonts w:ascii="Times New Roman" w:hAnsi="Times New Roman" w:cs="Times New Roman"/>
          <w:noProof/>
          <w:sz w:val="24"/>
          <w:szCs w:val="24"/>
        </w:rPr>
        <w:t>(5)</w:t>
      </w:r>
      <w:r w:rsidR="000E26A4">
        <w:rPr>
          <w:rFonts w:ascii="Times New Roman" w:hAnsi="Times New Roman" w:cs="Times New Roman"/>
          <w:sz w:val="24"/>
          <w:szCs w:val="24"/>
        </w:rPr>
        <w:fldChar w:fldCharType="end"/>
      </w:r>
      <w:r w:rsidR="00150917">
        <w:rPr>
          <w:rFonts w:ascii="Times New Roman" w:hAnsi="Times New Roman" w:cs="Times New Roman"/>
          <w:sz w:val="24"/>
          <w:szCs w:val="24"/>
        </w:rPr>
        <w:t>.</w:t>
      </w:r>
      <w:r w:rsidR="006C5C39">
        <w:rPr>
          <w:rFonts w:ascii="Times New Roman" w:hAnsi="Times New Roman" w:cs="Times New Roman"/>
          <w:sz w:val="24"/>
          <w:szCs w:val="24"/>
        </w:rPr>
        <w:t xml:space="preserve"> However, the </w:t>
      </w:r>
      <w:r w:rsidR="007C2D21">
        <w:rPr>
          <w:rFonts w:ascii="Times New Roman" w:hAnsi="Times New Roman" w:cs="Times New Roman"/>
          <w:sz w:val="24"/>
          <w:szCs w:val="24"/>
        </w:rPr>
        <w:t>scaling of respiratory morphology</w:t>
      </w:r>
      <w:r w:rsidR="006C5C39">
        <w:rPr>
          <w:rFonts w:ascii="Times New Roman" w:hAnsi="Times New Roman" w:cs="Times New Roman"/>
          <w:sz w:val="24"/>
          <w:szCs w:val="24"/>
        </w:rPr>
        <w:t xml:space="preserve"> differs in endotherms and ectotherms</w:t>
      </w:r>
      <w:r>
        <w:rPr>
          <w:rFonts w:ascii="Times New Roman" w:hAnsi="Times New Roman" w:cs="Times New Roman"/>
          <w:sz w:val="24"/>
          <w:szCs w:val="24"/>
        </w:rPr>
        <w:t xml:space="preserve"> </w:t>
      </w:r>
      <w:r w:rsidR="000E26A4">
        <w:rPr>
          <w:rFonts w:ascii="Times New Roman" w:hAnsi="Times New Roman" w:cs="Times New Roman"/>
          <w:sz w:val="24"/>
          <w:szCs w:val="24"/>
        </w:rPr>
        <w:fldChar w:fldCharType="begin"/>
      </w:r>
      <w:r w:rsidR="0053628C">
        <w:rPr>
          <w:rFonts w:ascii="Times New Roman" w:hAnsi="Times New Roman" w:cs="Times New Roman"/>
          <w:sz w:val="24"/>
          <w:szCs w:val="24"/>
        </w:rPr>
        <w:instrText xml:space="preserve"> ADDIN EN.CITE &lt;EndNote&gt;&lt;Cite&gt;&lt;Author&gt;Gillooly&lt;/Author&gt;&lt;Year&gt;2016&lt;/Year&gt;&lt;RecNum&gt;24881&lt;/RecNum&gt;&lt;DisplayText&gt;(5)&lt;/DisplayText&gt;&lt;record&gt;&lt;rec-number&gt;24881&lt;/rec-number&gt;&lt;foreign-keys&gt;&lt;key app="EN" db-id="dxpvfrsrmrpwewestfmv02fzsx0r02rvasdp" timestamp="1570202793"&gt;24881&lt;/key&gt;&lt;/foreign-keys&gt;&lt;ref-type name="Journal Article"&gt;17&lt;/ref-type&gt;&lt;contributors&gt;&lt;authors&gt;&lt;author&gt;Gillooly, James F.&lt;/author&gt;&lt;author&gt;Gomez, Juan Pablo&lt;/author&gt;&lt;author&gt;Mavrodiev, Evgeny V.&lt;/author&gt;&lt;author&gt;Rong, Yue&lt;/author&gt;&lt;author&gt;McLamore, Eric S.&lt;/author&gt;&lt;/authors&gt;&lt;/contributors&gt;&lt;titles&gt;&lt;title&gt;Body mass scaling of passive oxygen diffusion in endotherms and ectotherms&lt;/title&gt;&lt;secondary-title&gt;Proceedings of the National Academy of Sciences&lt;/secondary-title&gt;&lt;/titles&gt;&lt;periodical&gt;&lt;full-title&gt;Proceedings of the National Academy of Sciences&lt;/full-title&gt;&lt;/periodical&gt;&lt;pages&gt;5340-5345&lt;/pages&gt;&lt;volume&gt;113&lt;/volume&gt;&lt;number&gt;19&lt;/number&gt;&lt;dates&gt;&lt;year&gt;2016&lt;/year&gt;&lt;pub-dates&gt;&lt;date&gt;May 10, 2016&lt;/date&gt;&lt;/pub-dates&gt;&lt;/dates&gt;&lt;urls&gt;&lt;related-urls&gt;&lt;url&gt;http://www.pnas.org/content/113/19/5340.abstract&lt;/url&gt;&lt;/related-urls&gt;&lt;/urls&gt;&lt;electronic-resource-num&gt;10.1073/pnas.1519617113&lt;/electronic-resource-num&gt;&lt;/record&gt;&lt;/Cite&gt;&lt;/EndNote&gt;</w:instrText>
      </w:r>
      <w:r w:rsidR="000E26A4">
        <w:rPr>
          <w:rFonts w:ascii="Times New Roman" w:hAnsi="Times New Roman" w:cs="Times New Roman"/>
          <w:sz w:val="24"/>
          <w:szCs w:val="24"/>
        </w:rPr>
        <w:fldChar w:fldCharType="separate"/>
      </w:r>
      <w:r w:rsidR="0053628C">
        <w:rPr>
          <w:rFonts w:ascii="Times New Roman" w:hAnsi="Times New Roman" w:cs="Times New Roman"/>
          <w:noProof/>
          <w:sz w:val="24"/>
          <w:szCs w:val="24"/>
        </w:rPr>
        <w:t>(5)</w:t>
      </w:r>
      <w:r w:rsidR="000E26A4">
        <w:rPr>
          <w:rFonts w:ascii="Times New Roman" w:hAnsi="Times New Roman" w:cs="Times New Roman"/>
          <w:sz w:val="24"/>
          <w:szCs w:val="24"/>
        </w:rPr>
        <w:fldChar w:fldCharType="end"/>
      </w:r>
      <w:r w:rsidR="00B4255B">
        <w:rPr>
          <w:rFonts w:ascii="Times New Roman" w:hAnsi="Times New Roman" w:cs="Times New Roman"/>
          <w:sz w:val="24"/>
          <w:szCs w:val="24"/>
        </w:rPr>
        <w:t xml:space="preserve">, as barrier thickness is constant with size in </w:t>
      </w:r>
      <w:r w:rsidR="006C5C39">
        <w:rPr>
          <w:rFonts w:ascii="Times New Roman" w:hAnsi="Times New Roman" w:cs="Times New Roman"/>
          <w:sz w:val="24"/>
          <w:szCs w:val="24"/>
        </w:rPr>
        <w:t xml:space="preserve">ectotherms, </w:t>
      </w:r>
      <w:r w:rsidR="00B4255B">
        <w:rPr>
          <w:rFonts w:ascii="Times New Roman" w:hAnsi="Times New Roman" w:cs="Times New Roman"/>
          <w:sz w:val="24"/>
          <w:szCs w:val="24"/>
        </w:rPr>
        <w:t>but increasing with size in endotherms (so endotherms must scale surface area of the lung more steeply than e</w:t>
      </w:r>
      <w:ins w:id="14" w:author="Jon Harrison" w:date="2021-09-13T04:37:00Z">
        <w:r w:rsidR="00BF15DF">
          <w:rPr>
            <w:rFonts w:ascii="Times New Roman" w:hAnsi="Times New Roman" w:cs="Times New Roman"/>
            <w:sz w:val="24"/>
            <w:szCs w:val="24"/>
          </w:rPr>
          <w:t>ct</w:t>
        </w:r>
      </w:ins>
      <w:del w:id="15" w:author="Jon Harrison" w:date="2021-09-13T04:37:00Z">
        <w:r w:rsidR="00B4255B" w:rsidDel="00BF15DF">
          <w:rPr>
            <w:rFonts w:ascii="Times New Roman" w:hAnsi="Times New Roman" w:cs="Times New Roman"/>
            <w:sz w:val="24"/>
            <w:szCs w:val="24"/>
          </w:rPr>
          <w:delText>nd</w:delText>
        </w:r>
      </w:del>
      <w:r w:rsidR="00B4255B">
        <w:rPr>
          <w:rFonts w:ascii="Times New Roman" w:hAnsi="Times New Roman" w:cs="Times New Roman"/>
          <w:sz w:val="24"/>
          <w:szCs w:val="24"/>
        </w:rPr>
        <w:t xml:space="preserve">otherms in order to </w:t>
      </w:r>
      <w:r w:rsidR="005F32CF">
        <w:rPr>
          <w:rFonts w:ascii="Times New Roman" w:hAnsi="Times New Roman" w:cs="Times New Roman"/>
          <w:sz w:val="24"/>
          <w:szCs w:val="24"/>
        </w:rPr>
        <w:t xml:space="preserve">match the scaling of </w:t>
      </w:r>
      <w:r w:rsidR="00B4255B">
        <w:rPr>
          <w:rFonts w:ascii="Times New Roman" w:hAnsi="Times New Roman" w:cs="Times New Roman"/>
          <w:sz w:val="24"/>
          <w:szCs w:val="24"/>
        </w:rPr>
        <w:t xml:space="preserve"> </w:t>
      </w:r>
      <w:proofErr w:type="spellStart"/>
      <w:r w:rsidR="00B4255B">
        <w:rPr>
          <w:rFonts w:ascii="Times New Roman" w:hAnsi="Times New Roman" w:cs="Times New Roman"/>
          <w:sz w:val="24"/>
          <w:szCs w:val="24"/>
        </w:rPr>
        <w:t>G</w:t>
      </w:r>
      <w:r w:rsidR="00B4255B" w:rsidRPr="00BC5A5B">
        <w:rPr>
          <w:rFonts w:ascii="Times New Roman" w:hAnsi="Times New Roman" w:cs="Times New Roman"/>
          <w:sz w:val="24"/>
          <w:szCs w:val="24"/>
          <w:vertAlign w:val="subscript"/>
        </w:rPr>
        <w:t>diff</w:t>
      </w:r>
      <w:proofErr w:type="spellEnd"/>
      <w:r w:rsidR="00B4255B">
        <w:rPr>
          <w:rFonts w:ascii="Times New Roman" w:hAnsi="Times New Roman" w:cs="Times New Roman"/>
          <w:sz w:val="24"/>
          <w:szCs w:val="24"/>
        </w:rPr>
        <w:t xml:space="preserve"> </w:t>
      </w:r>
      <w:r w:rsidR="005F32CF">
        <w:rPr>
          <w:rFonts w:ascii="Times New Roman" w:hAnsi="Times New Roman" w:cs="Times New Roman"/>
          <w:sz w:val="24"/>
          <w:szCs w:val="24"/>
        </w:rPr>
        <w:t>to the scaling of metabolic rate</w:t>
      </w:r>
      <w:r w:rsidR="00B4255B">
        <w:rPr>
          <w:rFonts w:ascii="Times New Roman" w:hAnsi="Times New Roman" w:cs="Times New Roman"/>
          <w:sz w:val="24"/>
          <w:szCs w:val="24"/>
        </w:rPr>
        <w:t xml:space="preserve">. </w:t>
      </w:r>
      <w:r w:rsidR="00380B15">
        <w:rPr>
          <w:rFonts w:ascii="Times New Roman" w:hAnsi="Times New Roman" w:cs="Times New Roman"/>
          <w:sz w:val="24"/>
          <w:szCs w:val="24"/>
        </w:rPr>
        <w:t xml:space="preserve">Bird eggs, which rely on diffusion </w:t>
      </w:r>
      <w:r w:rsidR="00B0718F">
        <w:rPr>
          <w:rFonts w:ascii="Times New Roman" w:hAnsi="Times New Roman" w:cs="Times New Roman"/>
          <w:sz w:val="24"/>
          <w:szCs w:val="24"/>
        </w:rPr>
        <w:t xml:space="preserve">through </w:t>
      </w:r>
      <w:r w:rsidR="00380B15">
        <w:rPr>
          <w:rFonts w:ascii="Times New Roman" w:hAnsi="Times New Roman" w:cs="Times New Roman"/>
          <w:sz w:val="24"/>
          <w:szCs w:val="24"/>
        </w:rPr>
        <w:t xml:space="preserve">pores for oxygen, have a different strategy. </w:t>
      </w:r>
      <w:r w:rsidR="005F32CF">
        <w:rPr>
          <w:rFonts w:ascii="Times New Roman" w:hAnsi="Times New Roman" w:cs="Times New Roman"/>
          <w:sz w:val="24"/>
          <w:szCs w:val="24"/>
        </w:rPr>
        <w:t>L</w:t>
      </w:r>
      <w:r w:rsidR="00380B15">
        <w:rPr>
          <w:rFonts w:ascii="Times New Roman" w:hAnsi="Times New Roman" w:cs="Times New Roman"/>
          <w:sz w:val="24"/>
          <w:szCs w:val="24"/>
        </w:rPr>
        <w:t>arger bird eggs have relatively thicker shells (scaling with mass</w:t>
      </w:r>
      <w:r w:rsidR="00380B15" w:rsidRPr="00CD30F3">
        <w:rPr>
          <w:rFonts w:ascii="Times New Roman" w:hAnsi="Times New Roman" w:cs="Times New Roman"/>
          <w:sz w:val="24"/>
          <w:szCs w:val="24"/>
          <w:vertAlign w:val="superscript"/>
        </w:rPr>
        <w:t>0.45</w:t>
      </w:r>
      <w:r w:rsidR="00380B15">
        <w:rPr>
          <w:rFonts w:ascii="Times New Roman" w:hAnsi="Times New Roman" w:cs="Times New Roman"/>
          <w:sz w:val="24"/>
          <w:szCs w:val="24"/>
        </w:rPr>
        <w:t xml:space="preserve">), </w:t>
      </w:r>
      <w:r w:rsidR="005F32CF">
        <w:rPr>
          <w:rFonts w:ascii="Times New Roman" w:hAnsi="Times New Roman" w:cs="Times New Roman"/>
          <w:sz w:val="24"/>
          <w:szCs w:val="24"/>
        </w:rPr>
        <w:t xml:space="preserve">increasing barrier thickness with size, </w:t>
      </w:r>
      <w:r w:rsidR="00380B15">
        <w:rPr>
          <w:rFonts w:ascii="Times New Roman" w:hAnsi="Times New Roman" w:cs="Times New Roman"/>
          <w:sz w:val="24"/>
          <w:szCs w:val="24"/>
        </w:rPr>
        <w:t xml:space="preserve">likely to mitigate a higher likelihood of mechanical damage </w:t>
      </w:r>
      <w:r w:rsidR="000E26A4">
        <w:rPr>
          <w:rFonts w:ascii="Times New Roman" w:hAnsi="Times New Roman" w:cs="Times New Roman"/>
          <w:sz w:val="24"/>
          <w:szCs w:val="24"/>
        </w:rPr>
        <w:fldChar w:fldCharType="begin"/>
      </w:r>
      <w:r w:rsidR="00852B4E">
        <w:rPr>
          <w:rFonts w:ascii="Times New Roman" w:hAnsi="Times New Roman" w:cs="Times New Roman"/>
          <w:sz w:val="24"/>
          <w:szCs w:val="24"/>
        </w:rPr>
        <w:instrText xml:space="preserve"> ADDIN EN.CITE &lt;EndNote&gt;&lt;Cite&gt;&lt;Author&gt;Ar&lt;/Author&gt;&lt;Year&gt;1985&lt;/Year&gt;&lt;RecNum&gt;26391&lt;/RecNum&gt;&lt;DisplayText&gt;(19)&lt;/DisplayText&gt;&lt;record&gt;&lt;rec-number&gt;26391&lt;/rec-number&gt;&lt;foreign-keys&gt;&lt;key app="EN" db-id="dxpvfrsrmrpwewestfmv02fzsx0r02rvasdp" timestamp="1570202800"&gt;26391&lt;/key&gt;&lt;/foreign-keys&gt;&lt;ref-type name="Journal Article"&gt;17&lt;/ref-type&gt;&lt;contributors&gt;&lt;authors&gt;&lt;author&gt;Ar, A.&lt;/author&gt;&lt;author&gt;Rahn, H.&lt;/author&gt;&lt;/authors&gt;&lt;/contributors&gt;&lt;titles&gt;&lt;title&gt;&lt;style face="bold" font="default" size="100%"&gt;Pores in avian eggshells: gas conductance, gas exchange and embryonic growth rate&lt;/style&gt;&lt;/title&gt;&lt;secondary-title&gt;Respiration Physiology&lt;/secondary-title&gt;&lt;/titles&gt;&lt;periodical&gt;&lt;full-title&gt;Respiration Physiology&lt;/full-title&gt;&lt;abbr-1&gt;Respir Physiol&lt;/abbr-1&gt;&lt;abbr-2&gt;Respir. Physiol&lt;/abbr-2&gt;&lt;/periodical&gt;&lt;pages&gt;1-20&lt;/pages&gt;&lt;volume&gt;61&lt;/volume&gt;&lt;number&gt;1&lt;/number&gt;&lt;dates&gt;&lt;year&gt;1985&lt;/year&gt;&lt;/dates&gt;&lt;urls&gt;&lt;/urls&gt;&lt;electronic-resource-num&gt;10.1016/0034-5687(85)90024-6&lt;/electronic-resource-num&gt;&lt;/record&gt;&lt;/Cite&gt;&lt;/EndNote&gt;</w:instrText>
      </w:r>
      <w:r w:rsidR="000E26A4">
        <w:rPr>
          <w:rFonts w:ascii="Times New Roman" w:hAnsi="Times New Roman" w:cs="Times New Roman"/>
          <w:sz w:val="24"/>
          <w:szCs w:val="24"/>
        </w:rPr>
        <w:fldChar w:fldCharType="separate"/>
      </w:r>
      <w:r w:rsidR="00852B4E">
        <w:rPr>
          <w:rFonts w:ascii="Times New Roman" w:hAnsi="Times New Roman" w:cs="Times New Roman"/>
          <w:noProof/>
          <w:sz w:val="24"/>
          <w:szCs w:val="24"/>
        </w:rPr>
        <w:t>(19)</w:t>
      </w:r>
      <w:r w:rsidR="000E26A4">
        <w:rPr>
          <w:rFonts w:ascii="Times New Roman" w:hAnsi="Times New Roman" w:cs="Times New Roman"/>
          <w:sz w:val="24"/>
          <w:szCs w:val="24"/>
        </w:rPr>
        <w:fldChar w:fldCharType="end"/>
      </w:r>
      <w:r w:rsidR="00AE3A39">
        <w:rPr>
          <w:rFonts w:ascii="Times New Roman" w:hAnsi="Times New Roman" w:cs="Times New Roman"/>
          <w:sz w:val="24"/>
          <w:szCs w:val="24"/>
        </w:rPr>
        <w:t xml:space="preserve">. </w:t>
      </w:r>
      <w:r w:rsidR="00D11069">
        <w:rPr>
          <w:rFonts w:ascii="Times New Roman" w:hAnsi="Times New Roman" w:cs="Times New Roman"/>
          <w:sz w:val="24"/>
          <w:szCs w:val="24"/>
        </w:rPr>
        <w:t>Pore</w:t>
      </w:r>
      <w:r w:rsidR="00CD30F3">
        <w:rPr>
          <w:rFonts w:ascii="Times New Roman" w:hAnsi="Times New Roman" w:cs="Times New Roman"/>
          <w:sz w:val="24"/>
          <w:szCs w:val="24"/>
        </w:rPr>
        <w:t xml:space="preserve"> area</w:t>
      </w:r>
      <w:r w:rsidR="00150917">
        <w:rPr>
          <w:rFonts w:ascii="Times New Roman" w:hAnsi="Times New Roman" w:cs="Times New Roman"/>
          <w:sz w:val="24"/>
          <w:szCs w:val="24"/>
        </w:rPr>
        <w:t xml:space="preserve"> </w:t>
      </w:r>
      <w:r w:rsidR="00CD30F3">
        <w:rPr>
          <w:rFonts w:ascii="Times New Roman" w:hAnsi="Times New Roman" w:cs="Times New Roman"/>
          <w:sz w:val="24"/>
          <w:szCs w:val="24"/>
        </w:rPr>
        <w:t xml:space="preserve">increases </w:t>
      </w:r>
      <w:r w:rsidR="00582908">
        <w:rPr>
          <w:rFonts w:ascii="Times New Roman" w:hAnsi="Times New Roman" w:cs="Times New Roman"/>
          <w:sz w:val="24"/>
          <w:szCs w:val="24"/>
        </w:rPr>
        <w:t xml:space="preserve">proportionally with shell thickness, </w:t>
      </w:r>
      <w:r w:rsidR="00782102">
        <w:rPr>
          <w:rFonts w:ascii="Times New Roman" w:hAnsi="Times New Roman" w:cs="Times New Roman"/>
          <w:sz w:val="24"/>
          <w:szCs w:val="24"/>
        </w:rPr>
        <w:t>so</w:t>
      </w:r>
      <w:r w:rsidR="00CD30F3">
        <w:rPr>
          <w:rFonts w:ascii="Times New Roman" w:hAnsi="Times New Roman" w:cs="Times New Roman"/>
          <w:sz w:val="24"/>
          <w:szCs w:val="24"/>
        </w:rPr>
        <w:t xml:space="preserve"> </w:t>
      </w:r>
      <w:proofErr w:type="spellStart"/>
      <w:r w:rsidR="00150917">
        <w:rPr>
          <w:rFonts w:ascii="Times New Roman" w:hAnsi="Times New Roman" w:cs="Times New Roman"/>
          <w:sz w:val="24"/>
          <w:szCs w:val="24"/>
        </w:rPr>
        <w:t>G</w:t>
      </w:r>
      <w:r w:rsidR="00150917" w:rsidRPr="00150917">
        <w:rPr>
          <w:rFonts w:ascii="Times New Roman" w:hAnsi="Times New Roman" w:cs="Times New Roman"/>
          <w:sz w:val="24"/>
          <w:szCs w:val="24"/>
          <w:vertAlign w:val="subscript"/>
        </w:rPr>
        <w:t>diff</w:t>
      </w:r>
      <w:proofErr w:type="spellEnd"/>
      <w:r w:rsidR="00CD30F3">
        <w:rPr>
          <w:rFonts w:ascii="Times New Roman" w:hAnsi="Times New Roman" w:cs="Times New Roman"/>
          <w:sz w:val="24"/>
          <w:szCs w:val="24"/>
        </w:rPr>
        <w:t xml:space="preserve"> per pore is relatively constant across egg size</w:t>
      </w:r>
      <w:r w:rsidR="00582908">
        <w:rPr>
          <w:rFonts w:ascii="Times New Roman" w:hAnsi="Times New Roman" w:cs="Times New Roman"/>
          <w:sz w:val="24"/>
          <w:szCs w:val="24"/>
        </w:rPr>
        <w:t>,</w:t>
      </w:r>
      <w:r w:rsidR="00782102">
        <w:rPr>
          <w:rFonts w:ascii="Times New Roman" w:hAnsi="Times New Roman" w:cs="Times New Roman"/>
          <w:sz w:val="24"/>
          <w:szCs w:val="24"/>
        </w:rPr>
        <w:t xml:space="preserve"> </w:t>
      </w:r>
      <w:r w:rsidR="005F32CF">
        <w:rPr>
          <w:rFonts w:ascii="Times New Roman" w:hAnsi="Times New Roman" w:cs="Times New Roman"/>
          <w:sz w:val="24"/>
          <w:szCs w:val="24"/>
        </w:rPr>
        <w:t xml:space="preserve">and larger eggs have a higher density of pores </w:t>
      </w:r>
      <w:r w:rsidR="000E26A4">
        <w:rPr>
          <w:rFonts w:ascii="Times New Roman" w:hAnsi="Times New Roman" w:cs="Times New Roman"/>
          <w:sz w:val="24"/>
          <w:szCs w:val="24"/>
        </w:rPr>
        <w:fldChar w:fldCharType="begin"/>
      </w:r>
      <w:r w:rsidR="00852B4E">
        <w:rPr>
          <w:rFonts w:ascii="Times New Roman" w:hAnsi="Times New Roman" w:cs="Times New Roman"/>
          <w:sz w:val="24"/>
          <w:szCs w:val="24"/>
        </w:rPr>
        <w:instrText xml:space="preserve"> ADDIN EN.CITE &lt;EndNote&gt;&lt;Cite&gt;&lt;Author&gt;Toien&lt;/Author&gt;&lt;Year&gt;1988&lt;/Year&gt;&lt;RecNum&gt;19255&lt;/RecNum&gt;&lt;DisplayText&gt;(20)&lt;/DisplayText&gt;&lt;record&gt;&lt;rec-number&gt;19255&lt;/rec-number&gt;&lt;foreign-keys&gt;&lt;key app="EN" db-id="dxpvfrsrmrpwewestfmv02fzsx0r02rvasdp" timestamp="1570202781"&gt;19255&lt;/key&gt;&lt;/foreign-keys&gt;&lt;ref-type name="Journal Article"&gt;17&lt;/ref-type&gt;&lt;contributors&gt;&lt;authors&gt;&lt;author&gt;Toien, O.&lt;/author&gt;&lt;author&gt;Paganelli, C.V.&lt;/author&gt;&lt;author&gt;Rahn, H.&lt;/author&gt;&lt;author&gt;Johnson, R.R.&lt;/author&gt;&lt;/authors&gt;&lt;/contributors&gt;&lt;titles&gt;&lt;title&gt;Diffusive resistance of avian eggshell pores&lt;/title&gt;&lt;secondary-title&gt;Respiration Physiology&lt;/secondary-title&gt;&lt;/titles&gt;&lt;periodical&gt;&lt;full-title&gt;Respiration Physiology&lt;/full-title&gt;&lt;abbr-1&gt;Respir Physiol&lt;/abbr-1&gt;&lt;abbr-2&gt;Respir. Physiol&lt;/abbr-2&gt;&lt;/periodical&gt;&lt;pages&gt;345-354&lt;/pages&gt;&lt;volume&gt;74&lt;/volume&gt;&lt;keywords&gt;&lt;keyword&gt;bird, conductance, egg, eggshell, resistance, water vapor&lt;/keyword&gt;&lt;/keywords&gt;&lt;dates&gt;&lt;year&gt;1988&lt;/year&gt;&lt;/dates&gt;&lt;urls&gt;&lt;/urls&gt;&lt;/record&gt;&lt;/Cite&gt;&lt;/EndNote&gt;</w:instrText>
      </w:r>
      <w:r w:rsidR="000E26A4">
        <w:rPr>
          <w:rFonts w:ascii="Times New Roman" w:hAnsi="Times New Roman" w:cs="Times New Roman"/>
          <w:sz w:val="24"/>
          <w:szCs w:val="24"/>
        </w:rPr>
        <w:fldChar w:fldCharType="separate"/>
      </w:r>
      <w:r w:rsidR="00852B4E">
        <w:rPr>
          <w:rFonts w:ascii="Times New Roman" w:hAnsi="Times New Roman" w:cs="Times New Roman"/>
          <w:noProof/>
          <w:sz w:val="24"/>
          <w:szCs w:val="24"/>
        </w:rPr>
        <w:t>(20)</w:t>
      </w:r>
      <w:r w:rsidR="000E26A4">
        <w:rPr>
          <w:rFonts w:ascii="Times New Roman" w:hAnsi="Times New Roman" w:cs="Times New Roman"/>
          <w:sz w:val="24"/>
          <w:szCs w:val="24"/>
        </w:rPr>
        <w:fldChar w:fldCharType="end"/>
      </w:r>
      <w:r w:rsidR="00D11069">
        <w:rPr>
          <w:rFonts w:ascii="Times New Roman" w:hAnsi="Times New Roman" w:cs="Times New Roman"/>
          <w:sz w:val="24"/>
          <w:szCs w:val="24"/>
        </w:rPr>
        <w:t xml:space="preserve">. </w:t>
      </w:r>
      <w:r w:rsidR="00B42D89">
        <w:rPr>
          <w:rFonts w:ascii="Times New Roman" w:hAnsi="Times New Roman" w:cs="Times New Roman"/>
          <w:sz w:val="24"/>
          <w:szCs w:val="24"/>
        </w:rPr>
        <w:t xml:space="preserve">The scaling of the </w:t>
      </w:r>
      <w:proofErr w:type="spellStart"/>
      <w:r w:rsidR="00FF4294">
        <w:rPr>
          <w:rFonts w:ascii="Times New Roman" w:hAnsi="Times New Roman" w:cs="Times New Roman"/>
          <w:sz w:val="24"/>
          <w:szCs w:val="24"/>
        </w:rPr>
        <w:t>G</w:t>
      </w:r>
      <w:r w:rsidR="00FF4294" w:rsidRPr="00150917">
        <w:rPr>
          <w:rFonts w:ascii="Times New Roman" w:hAnsi="Times New Roman" w:cs="Times New Roman"/>
          <w:sz w:val="24"/>
          <w:szCs w:val="24"/>
          <w:vertAlign w:val="subscript"/>
        </w:rPr>
        <w:t>diff</w:t>
      </w:r>
      <w:proofErr w:type="spellEnd"/>
      <w:r w:rsidR="00FF4294">
        <w:rPr>
          <w:rFonts w:ascii="Times New Roman" w:hAnsi="Times New Roman" w:cs="Times New Roman"/>
          <w:sz w:val="24"/>
          <w:szCs w:val="24"/>
        </w:rPr>
        <w:t xml:space="preserve"> of the shell</w:t>
      </w:r>
      <w:r w:rsidR="00D11069">
        <w:rPr>
          <w:rFonts w:ascii="Times New Roman" w:hAnsi="Times New Roman" w:cs="Times New Roman"/>
          <w:sz w:val="24"/>
          <w:szCs w:val="24"/>
        </w:rPr>
        <w:t xml:space="preserve"> overall</w:t>
      </w:r>
      <w:r w:rsidR="00FF4294">
        <w:rPr>
          <w:rFonts w:ascii="Times New Roman" w:hAnsi="Times New Roman" w:cs="Times New Roman"/>
          <w:sz w:val="24"/>
          <w:szCs w:val="24"/>
        </w:rPr>
        <w:t xml:space="preserve"> matches </w:t>
      </w:r>
      <w:r w:rsidR="00B42D89">
        <w:rPr>
          <w:rFonts w:ascii="Times New Roman" w:hAnsi="Times New Roman" w:cs="Times New Roman"/>
          <w:sz w:val="24"/>
          <w:szCs w:val="24"/>
        </w:rPr>
        <w:t xml:space="preserve">the scaling of </w:t>
      </w:r>
      <w:r w:rsidR="00CD30F3">
        <w:rPr>
          <w:rFonts w:ascii="Times New Roman" w:hAnsi="Times New Roman" w:cs="Times New Roman"/>
          <w:sz w:val="24"/>
          <w:szCs w:val="24"/>
        </w:rPr>
        <w:t>metabolic rate</w:t>
      </w:r>
      <w:r w:rsidR="00B42D89">
        <w:rPr>
          <w:rFonts w:ascii="Times New Roman" w:hAnsi="Times New Roman" w:cs="Times New Roman"/>
          <w:sz w:val="24"/>
          <w:szCs w:val="24"/>
        </w:rPr>
        <w:t xml:space="preserve">, with both scaling </w:t>
      </w:r>
      <w:proofErr w:type="spellStart"/>
      <w:r w:rsidR="00B42D89">
        <w:rPr>
          <w:rFonts w:ascii="Times New Roman" w:hAnsi="Times New Roman" w:cs="Times New Roman"/>
          <w:sz w:val="24"/>
          <w:szCs w:val="24"/>
        </w:rPr>
        <w:t>hypometrically</w:t>
      </w:r>
      <w:proofErr w:type="spellEnd"/>
      <w:r w:rsidR="00B42D89">
        <w:rPr>
          <w:rFonts w:ascii="Times New Roman" w:hAnsi="Times New Roman" w:cs="Times New Roman"/>
          <w:sz w:val="24"/>
          <w:szCs w:val="24"/>
        </w:rPr>
        <w:t xml:space="preserve"> </w:t>
      </w:r>
      <w:r w:rsidR="000E26A4">
        <w:rPr>
          <w:rFonts w:ascii="Times New Roman" w:hAnsi="Times New Roman" w:cs="Times New Roman"/>
          <w:sz w:val="24"/>
          <w:szCs w:val="24"/>
        </w:rPr>
        <w:fldChar w:fldCharType="begin"/>
      </w:r>
      <w:r w:rsidR="00852B4E">
        <w:rPr>
          <w:rFonts w:ascii="Times New Roman" w:hAnsi="Times New Roman" w:cs="Times New Roman"/>
          <w:sz w:val="24"/>
          <w:szCs w:val="24"/>
        </w:rPr>
        <w:instrText xml:space="preserve"> ADDIN EN.CITE &lt;EndNote&gt;&lt;Cite&gt;&lt;Author&gt;Ar&lt;/Author&gt;&lt;Year&gt;1985&lt;/Year&gt;&lt;RecNum&gt;26391&lt;/RecNum&gt;&lt;DisplayText&gt;(19, 20)&lt;/DisplayText&gt;&lt;record&gt;&lt;rec-number&gt;26391&lt;/rec-number&gt;&lt;foreign-keys&gt;&lt;key app="EN" db-id="dxpvfrsrmrpwewestfmv02fzsx0r02rvasdp" timestamp="1570202800"&gt;26391&lt;/key&gt;&lt;/foreign-keys&gt;&lt;ref-type name="Journal Article"&gt;17&lt;/ref-type&gt;&lt;contributors&gt;&lt;authors&gt;&lt;author&gt;Ar, A.&lt;/author&gt;&lt;author&gt;Rahn, H.&lt;/author&gt;&lt;/authors&gt;&lt;/contributors&gt;&lt;titles&gt;&lt;title&gt;&lt;style face="bold" font="default" size="100%"&gt;Pores in avian eggshells: gas conductance, gas exchange and embryonic growth rate&lt;/style&gt;&lt;/title&gt;&lt;secondary-title&gt;Respiration Physiology&lt;/secondary-title&gt;&lt;/titles&gt;&lt;periodical&gt;&lt;full-title&gt;Respiration Physiology&lt;/full-title&gt;&lt;abbr-1&gt;Respir Physiol&lt;/abbr-1&gt;&lt;abbr-2&gt;Respir. Physiol&lt;/abbr-2&gt;&lt;/periodical&gt;&lt;pages&gt;1-20&lt;/pages&gt;&lt;volume&gt;61&lt;/volume&gt;&lt;number&gt;1&lt;/number&gt;&lt;dates&gt;&lt;year&gt;1985&lt;/year&gt;&lt;/dates&gt;&lt;urls&gt;&lt;/urls&gt;&lt;electronic-resource-num&gt;10.1016/0034-5687(85)90024-6&lt;/electronic-resource-num&gt;&lt;/record&gt;&lt;/Cite&gt;&lt;Cite&gt;&lt;Author&gt;Toien&lt;/Author&gt;&lt;Year&gt;1988&lt;/Year&gt;&lt;RecNum&gt;19255&lt;/RecNum&gt;&lt;record&gt;&lt;rec-number&gt;19255&lt;/rec-number&gt;&lt;foreign-keys&gt;&lt;key app="EN" db-id="dxpvfrsrmrpwewestfmv02fzsx0r02rvasdp" timestamp="1570202781"&gt;19255&lt;/key&gt;&lt;/foreign-keys&gt;&lt;ref-type name="Journal Article"&gt;17&lt;/ref-type&gt;&lt;contributors&gt;&lt;authors&gt;&lt;author&gt;Toien, O.&lt;/author&gt;&lt;author&gt;Paganelli, C.V.&lt;/author&gt;&lt;author&gt;Rahn, H.&lt;/author&gt;&lt;author&gt;Johnson, R.R.&lt;/author&gt;&lt;/authors&gt;&lt;/contributors&gt;&lt;titles&gt;&lt;title&gt;Diffusive resistance of avian eggshell pores&lt;/title&gt;&lt;secondary-title&gt;Respiration Physiology&lt;/secondary-title&gt;&lt;/titles&gt;&lt;periodical&gt;&lt;full-title&gt;Respiration Physiology&lt;/full-title&gt;&lt;abbr-1&gt;Respir Physiol&lt;/abbr-1&gt;&lt;abbr-2&gt;Respir. Physiol&lt;/abbr-2&gt;&lt;/periodical&gt;&lt;pages&gt;345-354&lt;/pages&gt;&lt;volume&gt;74&lt;/volume&gt;&lt;keywords&gt;&lt;keyword&gt;bird, conductance, egg, eggshell, resistance, water vapor&lt;/keyword&gt;&lt;/keywords&gt;&lt;dates&gt;&lt;year&gt;1988&lt;/year&gt;&lt;/dates&gt;&lt;urls&gt;&lt;/urls&gt;&lt;/record&gt;&lt;/Cite&gt;&lt;/EndNote&gt;</w:instrText>
      </w:r>
      <w:r w:rsidR="000E26A4">
        <w:rPr>
          <w:rFonts w:ascii="Times New Roman" w:hAnsi="Times New Roman" w:cs="Times New Roman"/>
          <w:sz w:val="24"/>
          <w:szCs w:val="24"/>
        </w:rPr>
        <w:fldChar w:fldCharType="separate"/>
      </w:r>
      <w:r w:rsidR="00852B4E">
        <w:rPr>
          <w:rFonts w:ascii="Times New Roman" w:hAnsi="Times New Roman" w:cs="Times New Roman"/>
          <w:noProof/>
          <w:sz w:val="24"/>
          <w:szCs w:val="24"/>
        </w:rPr>
        <w:t>(19, 20)</w:t>
      </w:r>
      <w:r w:rsidR="000E26A4">
        <w:rPr>
          <w:rFonts w:ascii="Times New Roman" w:hAnsi="Times New Roman" w:cs="Times New Roman"/>
          <w:sz w:val="24"/>
          <w:szCs w:val="24"/>
        </w:rPr>
        <w:fldChar w:fldCharType="end"/>
      </w:r>
      <w:r w:rsidR="00CD30F3">
        <w:rPr>
          <w:rFonts w:ascii="Times New Roman" w:hAnsi="Times New Roman" w:cs="Times New Roman"/>
          <w:sz w:val="24"/>
          <w:szCs w:val="24"/>
        </w:rPr>
        <w:t xml:space="preserve">. </w:t>
      </w:r>
      <w:r w:rsidR="00FD0ADE">
        <w:rPr>
          <w:rFonts w:ascii="Times New Roman" w:hAnsi="Times New Roman" w:cs="Times New Roman"/>
          <w:sz w:val="24"/>
          <w:szCs w:val="24"/>
        </w:rPr>
        <w:t xml:space="preserve"> Pyc</w:t>
      </w:r>
      <w:r w:rsidR="00D11069">
        <w:rPr>
          <w:rFonts w:ascii="Times New Roman" w:hAnsi="Times New Roman" w:cs="Times New Roman"/>
          <w:sz w:val="24"/>
          <w:szCs w:val="24"/>
        </w:rPr>
        <w:t xml:space="preserve">nogonids </w:t>
      </w:r>
      <w:r w:rsidR="00B42D89">
        <w:rPr>
          <w:rFonts w:ascii="Times New Roman" w:hAnsi="Times New Roman" w:cs="Times New Roman"/>
          <w:sz w:val="24"/>
          <w:szCs w:val="24"/>
        </w:rPr>
        <w:t xml:space="preserve">(sea spiders) </w:t>
      </w:r>
      <w:r w:rsidR="00D11069">
        <w:rPr>
          <w:rFonts w:ascii="Times New Roman" w:hAnsi="Times New Roman" w:cs="Times New Roman"/>
          <w:sz w:val="24"/>
          <w:szCs w:val="24"/>
        </w:rPr>
        <w:t xml:space="preserve">show yet </w:t>
      </w:r>
      <w:r w:rsidR="00D11069">
        <w:rPr>
          <w:rFonts w:ascii="Times New Roman" w:hAnsi="Times New Roman" w:cs="Times New Roman"/>
          <w:sz w:val="24"/>
          <w:szCs w:val="24"/>
        </w:rPr>
        <w:lastRenderedPageBreak/>
        <w:t>another pattern for the diffusing capacity of their respiratory structures (their legs)</w:t>
      </w:r>
      <w:r w:rsidR="00AE3A39">
        <w:rPr>
          <w:rFonts w:ascii="Times New Roman" w:hAnsi="Times New Roman" w:cs="Times New Roman"/>
          <w:sz w:val="24"/>
          <w:szCs w:val="24"/>
        </w:rPr>
        <w:t xml:space="preserve">. </w:t>
      </w:r>
      <w:r w:rsidR="00B42D89">
        <w:rPr>
          <w:rFonts w:ascii="Times New Roman" w:hAnsi="Times New Roman" w:cs="Times New Roman"/>
          <w:sz w:val="24"/>
          <w:szCs w:val="24"/>
        </w:rPr>
        <w:t xml:space="preserve">Unlike either bird eggs or vertebrate lung membranes, pycnogonid barrier thickness scaled isometrically </w:t>
      </w:r>
      <w:r w:rsidR="00636DFC">
        <w:rPr>
          <w:rFonts w:ascii="Times New Roman" w:hAnsi="Times New Roman" w:cs="Times New Roman"/>
          <w:sz w:val="24"/>
          <w:szCs w:val="24"/>
        </w:rPr>
        <w:fldChar w:fldCharType="begin"/>
      </w:r>
      <w:r w:rsidR="00636DFC">
        <w:rPr>
          <w:rFonts w:ascii="Times New Roman" w:hAnsi="Times New Roman" w:cs="Times New Roman"/>
          <w:sz w:val="24"/>
          <w:szCs w:val="24"/>
        </w:rPr>
        <w:instrText xml:space="preserve"> ADDIN EN.CITE &lt;EndNote&gt;&lt;Cite&gt;&lt;Author&gt;Lane&lt;/Author&gt;&lt;Year&gt;2017&lt;/Year&gt;&lt;RecNum&gt;25987&lt;/RecNum&gt;&lt;DisplayText&gt;(7)&lt;/DisplayText&gt;&lt;record&gt;&lt;rec-number&gt;25987&lt;/rec-number&gt;&lt;foreign-keys&gt;&lt;key app="EN" db-id="dxpvfrsrmrpwewestfmv02fzsx0r02rvasdp" timestamp="1570202798"&gt;25987&lt;/key&gt;&lt;/foreign-keys&gt;&lt;ref-type name="Journal Article"&gt;17&lt;/ref-type&gt;&lt;contributors&gt;&lt;authors&gt;&lt;author&gt;Lane, Steven J.&lt;/author&gt;&lt;author&gt;Shishido, Caitlin M.&lt;/author&gt;&lt;author&gt;Moran, Amy L.&lt;/author&gt;&lt;author&gt;Tobalske, Bret W.&lt;/author&gt;&lt;author&gt;Arango, Claudia P.&lt;/author&gt;&lt;author&gt;Woods, H. Arthur&lt;/author&gt;&lt;/authors&gt;&lt;/contributors&gt;&lt;titles&gt;&lt;title&gt;Upper limits to body size imposed by respiratory–structural trade-offs in Antarctic pycnogonids&lt;/title&gt;&lt;secondary-title&gt;Proceedings of the Royal Society B: Biological Sciences&lt;/secondary-title&gt;&lt;/titles&gt;&lt;periodical&gt;&lt;full-title&gt;Proceedings of the Royal Society B: Biological Sciences&lt;/full-title&gt;&lt;/periodical&gt;&lt;volume&gt;284&lt;/volume&gt;&lt;number&gt;1865&lt;/number&gt;&lt;section&gt;20171779&lt;/section&gt;&lt;dates&gt;&lt;year&gt;2017&lt;/year&gt;&lt;/dates&gt;&lt;urls&gt;&lt;related-urls&gt;&lt;url&gt;http://rspb.royalsocietypublishing.org/content/royprsb/284/1865/20171779.full.pdf&lt;/url&gt;&lt;/related-urls&gt;&lt;/urls&gt;&lt;electronic-resource-num&gt;10.1098/rspb.2017.1779&lt;/electronic-resource-num&gt;&lt;/record&gt;&lt;/Cite&gt;&lt;/EndNote&gt;</w:instrText>
      </w:r>
      <w:r w:rsidR="00636DFC">
        <w:rPr>
          <w:rFonts w:ascii="Times New Roman" w:hAnsi="Times New Roman" w:cs="Times New Roman"/>
          <w:sz w:val="24"/>
          <w:szCs w:val="24"/>
        </w:rPr>
        <w:fldChar w:fldCharType="separate"/>
      </w:r>
      <w:r w:rsidR="00636DFC">
        <w:rPr>
          <w:rFonts w:ascii="Times New Roman" w:hAnsi="Times New Roman" w:cs="Times New Roman"/>
          <w:noProof/>
          <w:sz w:val="24"/>
          <w:szCs w:val="24"/>
        </w:rPr>
        <w:t>(7)</w:t>
      </w:r>
      <w:r w:rsidR="00636DFC">
        <w:rPr>
          <w:rFonts w:ascii="Times New Roman" w:hAnsi="Times New Roman" w:cs="Times New Roman"/>
          <w:sz w:val="24"/>
          <w:szCs w:val="24"/>
        </w:rPr>
        <w:fldChar w:fldCharType="end"/>
      </w:r>
      <w:r w:rsidR="00B42D89">
        <w:rPr>
          <w:rFonts w:ascii="Times New Roman" w:hAnsi="Times New Roman" w:cs="Times New Roman"/>
          <w:sz w:val="24"/>
          <w:szCs w:val="24"/>
        </w:rPr>
        <w:t xml:space="preserve">. As for bird eggs, there is an increase in the area-specific diffusing capacity of the leg cuticle of pycnogonids, although the morphological basis remains unclear </w:t>
      </w:r>
      <w:r w:rsidR="00636DFC">
        <w:rPr>
          <w:rFonts w:ascii="Times New Roman" w:hAnsi="Times New Roman" w:cs="Times New Roman"/>
          <w:sz w:val="24"/>
          <w:szCs w:val="24"/>
        </w:rPr>
        <w:fldChar w:fldCharType="begin"/>
      </w:r>
      <w:r w:rsidR="00636DFC">
        <w:rPr>
          <w:rFonts w:ascii="Times New Roman" w:hAnsi="Times New Roman" w:cs="Times New Roman"/>
          <w:sz w:val="24"/>
          <w:szCs w:val="24"/>
        </w:rPr>
        <w:instrText xml:space="preserve"> ADDIN EN.CITE &lt;EndNote&gt;&lt;Cite&gt;&lt;Author&gt;Lane&lt;/Author&gt;&lt;Year&gt;2017&lt;/Year&gt;&lt;RecNum&gt;25987&lt;/RecNum&gt;&lt;DisplayText&gt;(7)&lt;/DisplayText&gt;&lt;record&gt;&lt;rec-number&gt;25987&lt;/rec-number&gt;&lt;foreign-keys&gt;&lt;key app="EN" db-id="dxpvfrsrmrpwewestfmv02fzsx0r02rvasdp" timestamp="1570202798"&gt;25987&lt;/key&gt;&lt;/foreign-keys&gt;&lt;ref-type name="Journal Article"&gt;17&lt;/ref-type&gt;&lt;contributors&gt;&lt;authors&gt;&lt;author&gt;Lane, Steven J.&lt;/author&gt;&lt;author&gt;Shishido, Caitlin M.&lt;/author&gt;&lt;author&gt;Moran, Amy L.&lt;/author&gt;&lt;author&gt;Tobalske, Bret W.&lt;/author&gt;&lt;author&gt;Arango, Claudia P.&lt;/author&gt;&lt;author&gt;Woods, H. Arthur&lt;/author&gt;&lt;/authors&gt;&lt;/contributors&gt;&lt;titles&gt;&lt;title&gt;Upper limits to body size imposed by respiratory–structural trade-offs in Antarctic pycnogonids&lt;/title&gt;&lt;secondary-title&gt;Proceedings of the Royal Society B: Biological Sciences&lt;/secondary-title&gt;&lt;/titles&gt;&lt;periodical&gt;&lt;full-title&gt;Proceedings of the Royal Society B: Biological Sciences&lt;/full-title&gt;&lt;/periodical&gt;&lt;volume&gt;284&lt;/volume&gt;&lt;number&gt;1865&lt;/number&gt;&lt;section&gt;20171779&lt;/section&gt;&lt;dates&gt;&lt;year&gt;2017&lt;/year&gt;&lt;/dates&gt;&lt;urls&gt;&lt;related-urls&gt;&lt;url&gt;http://rspb.royalsocietypublishing.org/content/royprsb/284/1865/20171779.full.pdf&lt;/url&gt;&lt;/related-urls&gt;&lt;/urls&gt;&lt;electronic-resource-num&gt;10.1098/rspb.2017.1779&lt;/electronic-resource-num&gt;&lt;/record&gt;&lt;/Cite&gt;&lt;/EndNote&gt;</w:instrText>
      </w:r>
      <w:r w:rsidR="00636DFC">
        <w:rPr>
          <w:rFonts w:ascii="Times New Roman" w:hAnsi="Times New Roman" w:cs="Times New Roman"/>
          <w:sz w:val="24"/>
          <w:szCs w:val="24"/>
        </w:rPr>
        <w:fldChar w:fldCharType="separate"/>
      </w:r>
      <w:r w:rsidR="00636DFC">
        <w:rPr>
          <w:rFonts w:ascii="Times New Roman" w:hAnsi="Times New Roman" w:cs="Times New Roman"/>
          <w:noProof/>
          <w:sz w:val="24"/>
          <w:szCs w:val="24"/>
        </w:rPr>
        <w:t>(7)</w:t>
      </w:r>
      <w:r w:rsidR="00636DFC">
        <w:rPr>
          <w:rFonts w:ascii="Times New Roman" w:hAnsi="Times New Roman" w:cs="Times New Roman"/>
          <w:sz w:val="24"/>
          <w:szCs w:val="24"/>
        </w:rPr>
        <w:fldChar w:fldCharType="end"/>
      </w:r>
      <w:r w:rsidR="00B42D89">
        <w:rPr>
          <w:rFonts w:ascii="Times New Roman" w:hAnsi="Times New Roman" w:cs="Times New Roman"/>
          <w:sz w:val="24"/>
          <w:szCs w:val="24"/>
        </w:rPr>
        <w:t>. However</w:t>
      </w:r>
      <w:r w:rsidR="00FF4294">
        <w:rPr>
          <w:rFonts w:ascii="Times New Roman" w:hAnsi="Times New Roman" w:cs="Times New Roman"/>
          <w:sz w:val="24"/>
          <w:szCs w:val="24"/>
        </w:rPr>
        <w:t>, u</w:t>
      </w:r>
      <w:r w:rsidR="00AE3A39">
        <w:rPr>
          <w:rFonts w:ascii="Times New Roman" w:hAnsi="Times New Roman" w:cs="Times New Roman"/>
          <w:sz w:val="24"/>
          <w:szCs w:val="24"/>
        </w:rPr>
        <w:t>nlike adult vertebrates or bird eggs, increases in diffusive conductance</w:t>
      </w:r>
      <w:r w:rsidR="00B42D89">
        <w:rPr>
          <w:rFonts w:ascii="Times New Roman" w:hAnsi="Times New Roman" w:cs="Times New Roman"/>
          <w:sz w:val="24"/>
          <w:szCs w:val="24"/>
        </w:rPr>
        <w:t xml:space="preserve"> of the respiratory exchanger</w:t>
      </w:r>
      <w:r w:rsidR="00AE3A39">
        <w:rPr>
          <w:rFonts w:ascii="Times New Roman" w:hAnsi="Times New Roman" w:cs="Times New Roman"/>
          <w:sz w:val="24"/>
          <w:szCs w:val="24"/>
        </w:rPr>
        <w:t xml:space="preserve"> do not match increas</w:t>
      </w:r>
      <w:r w:rsidR="00D11069">
        <w:rPr>
          <w:rFonts w:ascii="Times New Roman" w:hAnsi="Times New Roman" w:cs="Times New Roman"/>
          <w:sz w:val="24"/>
          <w:szCs w:val="24"/>
        </w:rPr>
        <w:t>es in metabolic rates with size</w:t>
      </w:r>
      <w:r w:rsidR="00B42D89">
        <w:rPr>
          <w:rFonts w:ascii="Times New Roman" w:hAnsi="Times New Roman" w:cs="Times New Roman"/>
          <w:sz w:val="24"/>
          <w:szCs w:val="24"/>
        </w:rPr>
        <w:t xml:space="preserve">, requiring </w:t>
      </w:r>
      <w:r w:rsidR="00FD0ADE">
        <w:rPr>
          <w:rFonts w:ascii="Times New Roman" w:hAnsi="Times New Roman" w:cs="Times New Roman"/>
          <w:sz w:val="24"/>
          <w:szCs w:val="24"/>
        </w:rPr>
        <w:t>an increased</w:t>
      </w:r>
      <w:r w:rsidR="00AE3A39">
        <w:rPr>
          <w:rFonts w:ascii="Times New Roman" w:hAnsi="Times New Roman" w:cs="Times New Roman"/>
          <w:sz w:val="24"/>
          <w:szCs w:val="24"/>
        </w:rPr>
        <w:t xml:space="preserve"> </w:t>
      </w:r>
      <w:r w:rsidR="00FF4294">
        <w:rPr>
          <w:rFonts w:ascii="Times New Roman" w:hAnsi="Times New Roman" w:cs="Times New Roman"/>
          <w:sz w:val="24"/>
          <w:szCs w:val="24"/>
        </w:rPr>
        <w:sym w:font="Symbol" w:char="F044"/>
      </w:r>
      <w:r w:rsidR="00FF4294">
        <w:rPr>
          <w:rFonts w:ascii="Times New Roman" w:hAnsi="Times New Roman" w:cs="Times New Roman"/>
          <w:sz w:val="24"/>
          <w:szCs w:val="24"/>
        </w:rPr>
        <w:t>P</w:t>
      </w:r>
      <w:r w:rsidR="00FF4294" w:rsidRPr="00150917">
        <w:rPr>
          <w:rFonts w:ascii="Times New Roman" w:hAnsi="Times New Roman" w:cs="Times New Roman"/>
          <w:sz w:val="24"/>
          <w:szCs w:val="24"/>
          <w:vertAlign w:val="subscript"/>
        </w:rPr>
        <w:t>O2</w:t>
      </w:r>
      <w:r w:rsidR="00FF4294">
        <w:rPr>
          <w:rFonts w:ascii="Times New Roman" w:hAnsi="Times New Roman" w:cs="Times New Roman"/>
          <w:sz w:val="24"/>
          <w:szCs w:val="24"/>
          <w:vertAlign w:val="subscript"/>
        </w:rPr>
        <w:t xml:space="preserve"> </w:t>
      </w:r>
      <w:r w:rsidR="00FD0ADE">
        <w:rPr>
          <w:rFonts w:ascii="Times New Roman" w:hAnsi="Times New Roman" w:cs="Times New Roman"/>
          <w:sz w:val="24"/>
          <w:szCs w:val="24"/>
        </w:rPr>
        <w:t xml:space="preserve">across their diffusers </w:t>
      </w:r>
      <w:r w:rsidR="00D11069">
        <w:rPr>
          <w:rFonts w:ascii="Times New Roman" w:hAnsi="Times New Roman" w:cs="Times New Roman"/>
          <w:sz w:val="24"/>
          <w:szCs w:val="24"/>
        </w:rPr>
        <w:t>which</w:t>
      </w:r>
      <w:r w:rsidR="00AE3A39">
        <w:rPr>
          <w:rFonts w:ascii="Times New Roman" w:hAnsi="Times New Roman" w:cs="Times New Roman"/>
          <w:sz w:val="24"/>
          <w:szCs w:val="24"/>
        </w:rPr>
        <w:t xml:space="preserve"> may limit the maximal size of this taxa </w:t>
      </w:r>
      <w:r w:rsidR="00636DFC">
        <w:rPr>
          <w:rFonts w:ascii="Times New Roman" w:hAnsi="Times New Roman" w:cs="Times New Roman"/>
          <w:sz w:val="24"/>
          <w:szCs w:val="24"/>
        </w:rPr>
        <w:fldChar w:fldCharType="begin"/>
      </w:r>
      <w:r w:rsidR="00636DFC">
        <w:rPr>
          <w:rFonts w:ascii="Times New Roman" w:hAnsi="Times New Roman" w:cs="Times New Roman"/>
          <w:sz w:val="24"/>
          <w:szCs w:val="24"/>
        </w:rPr>
        <w:instrText xml:space="preserve"> ADDIN EN.CITE &lt;EndNote&gt;&lt;Cite&gt;&lt;Author&gt;Lane&lt;/Author&gt;&lt;Year&gt;2017&lt;/Year&gt;&lt;RecNum&gt;25987&lt;/RecNum&gt;&lt;DisplayText&gt;(7)&lt;/DisplayText&gt;&lt;record&gt;&lt;rec-number&gt;25987&lt;/rec-number&gt;&lt;foreign-keys&gt;&lt;key app="EN" db-id="dxpvfrsrmrpwewestfmv02fzsx0r02rvasdp" timestamp="1570202798"&gt;25987&lt;/key&gt;&lt;/foreign-keys&gt;&lt;ref-type name="Journal Article"&gt;17&lt;/ref-type&gt;&lt;contributors&gt;&lt;authors&gt;&lt;author&gt;Lane, Steven J.&lt;/author&gt;&lt;author&gt;Shishido, Caitlin M.&lt;/author&gt;&lt;author&gt;Moran, Amy L.&lt;/author&gt;&lt;author&gt;Tobalske, Bret W.&lt;/author&gt;&lt;author&gt;Arango, Claudia P.&lt;/author&gt;&lt;author&gt;Woods, H. Arthur&lt;/author&gt;&lt;/authors&gt;&lt;/contributors&gt;&lt;titles&gt;&lt;title&gt;Upper limits to body size imposed by respiratory–structural trade-offs in Antarctic pycnogonids&lt;/title&gt;&lt;secondary-title&gt;Proceedings of the Royal Society B: Biological Sciences&lt;/secondary-title&gt;&lt;/titles&gt;&lt;periodical&gt;&lt;full-title&gt;Proceedings of the Royal Society B: Biological Sciences&lt;/full-title&gt;&lt;/periodical&gt;&lt;volume&gt;284&lt;/volume&gt;&lt;number&gt;1865&lt;/number&gt;&lt;section&gt;20171779&lt;/section&gt;&lt;dates&gt;&lt;year&gt;2017&lt;/year&gt;&lt;/dates&gt;&lt;urls&gt;&lt;related-urls&gt;&lt;url&gt;http://rspb.royalsocietypublishing.org/content/royprsb/284/1865/20171779.full.pdf&lt;/url&gt;&lt;/related-urls&gt;&lt;/urls&gt;&lt;electronic-resource-num&gt;10.1098/rspb.2017.1779&lt;/electronic-resource-num&gt;&lt;/record&gt;&lt;/Cite&gt;&lt;/EndNote&gt;</w:instrText>
      </w:r>
      <w:r w:rsidR="00636DFC">
        <w:rPr>
          <w:rFonts w:ascii="Times New Roman" w:hAnsi="Times New Roman" w:cs="Times New Roman"/>
          <w:sz w:val="24"/>
          <w:szCs w:val="24"/>
        </w:rPr>
        <w:fldChar w:fldCharType="separate"/>
      </w:r>
      <w:r w:rsidR="00636DFC">
        <w:rPr>
          <w:rFonts w:ascii="Times New Roman" w:hAnsi="Times New Roman" w:cs="Times New Roman"/>
          <w:noProof/>
          <w:sz w:val="24"/>
          <w:szCs w:val="24"/>
        </w:rPr>
        <w:t>(7)</w:t>
      </w:r>
      <w:r w:rsidR="00636DFC">
        <w:rPr>
          <w:rFonts w:ascii="Times New Roman" w:hAnsi="Times New Roman" w:cs="Times New Roman"/>
          <w:sz w:val="24"/>
          <w:szCs w:val="24"/>
        </w:rPr>
        <w:fldChar w:fldCharType="end"/>
      </w:r>
      <w:r w:rsidR="00AE3A39">
        <w:rPr>
          <w:rFonts w:ascii="Times New Roman" w:hAnsi="Times New Roman" w:cs="Times New Roman"/>
          <w:sz w:val="24"/>
          <w:szCs w:val="24"/>
        </w:rPr>
        <w:t xml:space="preserve">. </w:t>
      </w:r>
    </w:p>
    <w:p w14:paraId="6AD6A444" w14:textId="606D62D5" w:rsidR="00506471" w:rsidRDefault="00FF4294" w:rsidP="009444FA">
      <w:pPr>
        <w:spacing w:before="240" w:after="0" w:line="480" w:lineRule="auto"/>
        <w:ind w:firstLine="720"/>
        <w:rPr>
          <w:rFonts w:ascii="Times New Roman" w:hAnsi="Times New Roman" w:cs="Times New Roman"/>
          <w:sz w:val="24"/>
          <w:szCs w:val="24"/>
        </w:rPr>
      </w:pPr>
      <w:r>
        <w:rPr>
          <w:rFonts w:ascii="Times New Roman" w:hAnsi="Times New Roman" w:cs="Times New Roman"/>
          <w:sz w:val="24"/>
          <w:szCs w:val="24"/>
        </w:rPr>
        <w:t>Advective steps in gas exchange can occur using either air or fluid media</w:t>
      </w:r>
      <w:r w:rsidR="00FD0ADE">
        <w:rPr>
          <w:rFonts w:ascii="Times New Roman" w:hAnsi="Times New Roman" w:cs="Times New Roman"/>
          <w:sz w:val="24"/>
          <w:szCs w:val="24"/>
        </w:rPr>
        <w:t xml:space="preserve"> and represent a second broad strategy for delivering gases to tissues</w:t>
      </w:r>
      <w:r>
        <w:rPr>
          <w:rFonts w:ascii="Times New Roman" w:hAnsi="Times New Roman" w:cs="Times New Roman"/>
          <w:sz w:val="24"/>
          <w:szCs w:val="24"/>
        </w:rPr>
        <w:t>. The morphological capacity for a structure to transport a fluid by advection can be</w:t>
      </w:r>
      <w:r w:rsidR="00FD0ADE">
        <w:rPr>
          <w:rFonts w:ascii="Times New Roman" w:hAnsi="Times New Roman" w:cs="Times New Roman"/>
          <w:sz w:val="24"/>
          <w:szCs w:val="24"/>
        </w:rPr>
        <w:t xml:space="preserve"> described from </w:t>
      </w:r>
      <w:proofErr w:type="spellStart"/>
      <w:r w:rsidR="00FD0ADE">
        <w:rPr>
          <w:rFonts w:ascii="Times New Roman" w:hAnsi="Times New Roman" w:cs="Times New Roman"/>
          <w:sz w:val="24"/>
          <w:szCs w:val="24"/>
        </w:rPr>
        <w:t>Poiseulle’s</w:t>
      </w:r>
      <w:proofErr w:type="spellEnd"/>
      <w:r w:rsidR="00FD0ADE">
        <w:rPr>
          <w:rFonts w:ascii="Times New Roman" w:hAnsi="Times New Roman" w:cs="Times New Roman"/>
          <w:sz w:val="24"/>
          <w:szCs w:val="24"/>
        </w:rPr>
        <w:t xml:space="preserve"> law, </w:t>
      </w:r>
    </w:p>
    <w:p w14:paraId="082A35ED" w14:textId="3FD0B109" w:rsidR="00FF4294" w:rsidRPr="00120896" w:rsidRDefault="00FF4294" w:rsidP="00EE4F89">
      <w:pPr>
        <w:ind w:firstLine="720"/>
        <w:outlineLvl w:val="0"/>
        <w:rPr>
          <w:rFonts w:ascii="Times New Roman" w:eastAsiaTheme="minorEastAsia" w:hAnsi="Times New Roman" w:cs="Times New Roman"/>
          <w:sz w:val="24"/>
          <w:szCs w:val="24"/>
        </w:rPr>
      </w:pPr>
      <w:r w:rsidRPr="00120896">
        <w:rPr>
          <w:rFonts w:ascii="Times New Roman" w:hAnsi="Times New Roman" w:cs="Times New Roman"/>
          <w:sz w:val="24"/>
          <w:szCs w:val="24"/>
        </w:rPr>
        <w:t xml:space="preserve">(3) </w:t>
      </w:r>
      <m:oMath>
        <m:sSub>
          <m:sSubPr>
            <m:ctrlPr>
              <w:rPr>
                <w:rFonts w:ascii="Cambria Math" w:hAnsi="Cambria Math" w:cs="Times New Roman"/>
                <w:i/>
                <w:color w:val="222222"/>
                <w:sz w:val="24"/>
                <w:szCs w:val="24"/>
                <w:shd w:val="clear" w:color="auto" w:fill="FFFFFF"/>
              </w:rPr>
            </m:ctrlPr>
          </m:sSubPr>
          <m:e>
            <m:r>
              <m:rPr>
                <m:nor/>
              </m:rPr>
              <w:rPr>
                <w:rFonts w:ascii="Times New Roman" w:hAnsi="Times New Roman" w:cs="Times New Roman"/>
                <w:color w:val="222222"/>
                <w:sz w:val="24"/>
                <w:szCs w:val="24"/>
                <w:shd w:val="clear" w:color="auto" w:fill="FFFFFF"/>
              </w:rPr>
              <m:t>G</m:t>
            </m:r>
          </m:e>
          <m:sub>
            <m:r>
              <m:rPr>
                <m:nor/>
              </m:rPr>
              <w:rPr>
                <w:rFonts w:ascii="Times New Roman" w:hAnsi="Times New Roman" w:cs="Times New Roman"/>
                <w:color w:val="222222"/>
                <w:sz w:val="24"/>
                <w:szCs w:val="24"/>
                <w:shd w:val="clear" w:color="auto" w:fill="FFFFFF"/>
              </w:rPr>
              <m:t>adv</m:t>
            </m:r>
          </m:sub>
        </m:sSub>
        <m:r>
          <w:rPr>
            <w:rFonts w:ascii="Cambria Math" w:hAnsi="Cambria Math" w:cs="Times New Roman"/>
            <w:color w:val="222222"/>
            <w:sz w:val="24"/>
            <w:szCs w:val="24"/>
            <w:shd w:val="clear" w:color="auto" w:fill="FFFFFF"/>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area</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 xml:space="preserve">8* </m:t>
            </m:r>
            <m:r>
              <m:rPr>
                <m:sty m:val="p"/>
              </m:rPr>
              <w:rPr>
                <w:rFonts w:ascii="Cambria Math" w:eastAsiaTheme="minorEastAsia" w:hAnsi="Cambria Math" w:cs="Times New Roman"/>
                <w:sz w:val="24"/>
                <w:szCs w:val="24"/>
              </w:rPr>
              <m:t>dynamic viscosity</m:t>
            </m:r>
            <m:r>
              <w:rPr>
                <w:rFonts w:ascii="Cambria Math" w:eastAsiaTheme="minorEastAsia" w:hAnsi="Cambria Math" w:cs="Times New Roman"/>
                <w:sz w:val="24"/>
                <w:szCs w:val="24"/>
              </w:rPr>
              <m:t xml:space="preserve"> * </m:t>
            </m:r>
            <m:r>
              <m:rPr>
                <m:sty m:val="p"/>
              </m:rPr>
              <w:rPr>
                <w:rFonts w:ascii="Cambria Math" w:eastAsiaTheme="minorEastAsia" w:hAnsi="Cambria Math" w:cs="Times New Roman"/>
                <w:sz w:val="24"/>
                <w:szCs w:val="24"/>
              </w:rPr>
              <m:t>length</m:t>
            </m:r>
          </m:den>
        </m:f>
      </m:oMath>
      <w:r w:rsidR="00FD0ADE">
        <w:rPr>
          <w:rFonts w:ascii="Times New Roman" w:eastAsiaTheme="minorEastAsia" w:hAnsi="Times New Roman" w:cs="Times New Roman"/>
          <w:sz w:val="24"/>
          <w:szCs w:val="24"/>
        </w:rPr>
        <w:t>.</w:t>
      </w:r>
    </w:p>
    <w:p w14:paraId="16CF8886" w14:textId="3E2B3DE3" w:rsidR="00FF4294" w:rsidRDefault="00FD0ADE" w:rsidP="00120896">
      <w:p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Given this, the </w:t>
      </w:r>
      <w:r w:rsidR="00120896">
        <w:rPr>
          <w:rFonts w:ascii="Times New Roman" w:hAnsi="Times New Roman" w:cs="Times New Roman"/>
          <w:sz w:val="24"/>
          <w:szCs w:val="24"/>
        </w:rPr>
        <w:t xml:space="preserve">advective transport of </w:t>
      </w:r>
      <w:r>
        <w:rPr>
          <w:rFonts w:ascii="Times New Roman" w:hAnsi="Times New Roman" w:cs="Times New Roman"/>
          <w:sz w:val="24"/>
          <w:szCs w:val="24"/>
        </w:rPr>
        <w:t>oxygen through the structure is given by</w:t>
      </w:r>
    </w:p>
    <w:p w14:paraId="7BD7F73B" w14:textId="5044233C" w:rsidR="00120896" w:rsidRDefault="00120896" w:rsidP="00EE4F89">
      <w:pPr>
        <w:spacing w:before="240" w:after="0" w:line="480" w:lineRule="auto"/>
        <w:outlineLvl w:val="0"/>
        <w:rPr>
          <w:rFonts w:ascii="Times New Roman" w:hAnsi="Times New Roman" w:cs="Times New Roman"/>
          <w:sz w:val="24"/>
          <w:szCs w:val="24"/>
        </w:rPr>
      </w:pPr>
      <w:r>
        <w:rPr>
          <w:rFonts w:ascii="Times New Roman" w:hAnsi="Times New Roman" w:cs="Times New Roman"/>
          <w:sz w:val="24"/>
          <w:szCs w:val="24"/>
        </w:rPr>
        <w:tab/>
        <w:t xml:space="preserve">(4) </w:t>
      </w:r>
      <w:proofErr w:type="spellStart"/>
      <w:r>
        <w:rPr>
          <w:rFonts w:ascii="Times New Roman" w:hAnsi="Times New Roman" w:cs="Times New Roman"/>
          <w:sz w:val="24"/>
          <w:szCs w:val="24"/>
        </w:rPr>
        <w:t>G</w:t>
      </w:r>
      <w:r w:rsidRPr="00120896">
        <w:rPr>
          <w:rFonts w:ascii="Times New Roman" w:hAnsi="Times New Roman" w:cs="Times New Roman"/>
          <w:sz w:val="24"/>
          <w:szCs w:val="24"/>
          <w:vertAlign w:val="subscript"/>
        </w:rPr>
        <w:t>adv</w:t>
      </w:r>
      <w:proofErr w:type="spellEnd"/>
      <w:r>
        <w:rPr>
          <w:rFonts w:ascii="Times New Roman" w:hAnsi="Times New Roman" w:cs="Times New Roman"/>
          <w:sz w:val="24"/>
          <w:szCs w:val="24"/>
        </w:rPr>
        <w:t xml:space="preserve"> * [O</w:t>
      </w:r>
      <w:r w:rsidRPr="00120896">
        <w:rPr>
          <w:rFonts w:ascii="Times New Roman" w:hAnsi="Times New Roman" w:cs="Times New Roman"/>
          <w:sz w:val="24"/>
          <w:szCs w:val="24"/>
          <w:vertAlign w:val="subscript"/>
        </w:rPr>
        <w:t>2</w:t>
      </w:r>
      <w:r>
        <w:rPr>
          <w:rFonts w:ascii="Times New Roman" w:hAnsi="Times New Roman" w:cs="Times New Roman"/>
          <w:sz w:val="24"/>
          <w:szCs w:val="24"/>
        </w:rPr>
        <w:t>]</w:t>
      </w:r>
      <w:r w:rsidR="00FD0ADE">
        <w:rPr>
          <w:rFonts w:ascii="Times New Roman" w:hAnsi="Times New Roman" w:cs="Times New Roman"/>
          <w:sz w:val="24"/>
          <w:szCs w:val="24"/>
        </w:rPr>
        <w:t>.</w:t>
      </w:r>
    </w:p>
    <w:p w14:paraId="50A6419F" w14:textId="3584FBCE" w:rsidR="00120896" w:rsidRDefault="00F47B7C" w:rsidP="00120896">
      <w:p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20896">
        <w:rPr>
          <w:rFonts w:ascii="Times New Roman" w:hAnsi="Times New Roman" w:cs="Times New Roman"/>
          <w:sz w:val="24"/>
          <w:szCs w:val="24"/>
        </w:rPr>
        <w:t>[O</w:t>
      </w:r>
      <w:r w:rsidR="00120896" w:rsidRPr="00120896">
        <w:rPr>
          <w:rFonts w:ascii="Times New Roman" w:hAnsi="Times New Roman" w:cs="Times New Roman"/>
          <w:sz w:val="24"/>
          <w:szCs w:val="24"/>
          <w:vertAlign w:val="subscript"/>
        </w:rPr>
        <w:t>2</w:t>
      </w:r>
      <w:r w:rsidR="00120896">
        <w:rPr>
          <w:rFonts w:ascii="Times New Roman" w:hAnsi="Times New Roman" w:cs="Times New Roman"/>
          <w:sz w:val="24"/>
          <w:szCs w:val="24"/>
        </w:rPr>
        <w:t>] is the concentration of O</w:t>
      </w:r>
      <w:r w:rsidR="00120896" w:rsidRPr="004A2009">
        <w:rPr>
          <w:rFonts w:ascii="Times New Roman" w:hAnsi="Times New Roman" w:cs="Times New Roman"/>
          <w:sz w:val="24"/>
          <w:szCs w:val="24"/>
          <w:vertAlign w:val="subscript"/>
        </w:rPr>
        <w:t>2</w:t>
      </w:r>
      <w:r w:rsidR="00120896">
        <w:rPr>
          <w:rFonts w:ascii="Times New Roman" w:hAnsi="Times New Roman" w:cs="Times New Roman"/>
          <w:sz w:val="24"/>
          <w:szCs w:val="24"/>
        </w:rPr>
        <w:t xml:space="preserve"> in the fluid. </w:t>
      </w:r>
      <w:r w:rsidR="001D7398">
        <w:rPr>
          <w:rFonts w:ascii="Times New Roman" w:hAnsi="Times New Roman" w:cs="Times New Roman"/>
          <w:sz w:val="24"/>
          <w:szCs w:val="24"/>
        </w:rPr>
        <w:t xml:space="preserve">Some examples in mammals illustrate how morphology scales for structures relying on advection. </w:t>
      </w:r>
      <w:r w:rsidR="004A2009">
        <w:rPr>
          <w:rFonts w:ascii="Times New Roman" w:hAnsi="Times New Roman" w:cs="Times New Roman"/>
          <w:sz w:val="24"/>
          <w:szCs w:val="24"/>
        </w:rPr>
        <w:t xml:space="preserve">In mammals, the </w:t>
      </w:r>
      <w:r>
        <w:rPr>
          <w:rFonts w:ascii="Times New Roman" w:hAnsi="Times New Roman" w:cs="Times New Roman"/>
          <w:sz w:val="24"/>
          <w:szCs w:val="24"/>
        </w:rPr>
        <w:t>radius of the aorta scales with mass</w:t>
      </w:r>
      <w:r w:rsidRPr="00F47B7C">
        <w:rPr>
          <w:rFonts w:ascii="Times New Roman" w:hAnsi="Times New Roman" w:cs="Times New Roman"/>
          <w:sz w:val="24"/>
          <w:szCs w:val="24"/>
          <w:vertAlign w:val="superscript"/>
        </w:rPr>
        <w:t>0.375</w:t>
      </w:r>
      <w:r>
        <w:rPr>
          <w:rFonts w:ascii="Times New Roman" w:hAnsi="Times New Roman" w:cs="Times New Roman"/>
          <w:sz w:val="24"/>
          <w:szCs w:val="24"/>
        </w:rPr>
        <w:t>, and the length of the aorta scales with mass</w:t>
      </w:r>
      <w:r w:rsidRPr="00F47B7C">
        <w:rPr>
          <w:rFonts w:ascii="Times New Roman" w:hAnsi="Times New Roman" w:cs="Times New Roman"/>
          <w:sz w:val="24"/>
          <w:szCs w:val="24"/>
          <w:vertAlign w:val="superscript"/>
        </w:rPr>
        <w:t>0.25</w:t>
      </w:r>
      <w:r>
        <w:rPr>
          <w:rFonts w:ascii="Times New Roman" w:hAnsi="Times New Roman" w:cs="Times New Roman"/>
          <w:sz w:val="24"/>
          <w:szCs w:val="24"/>
        </w:rPr>
        <w:t xml:space="preserve"> </w:t>
      </w:r>
      <w:r w:rsidR="00941A2B">
        <w:rPr>
          <w:rFonts w:ascii="Times New Roman" w:hAnsi="Times New Roman" w:cs="Times New Roman"/>
          <w:sz w:val="24"/>
          <w:szCs w:val="24"/>
        </w:rPr>
        <w:t xml:space="preserve">, suggesting that </w:t>
      </w:r>
      <w:proofErr w:type="spellStart"/>
      <w:r w:rsidR="00941A2B">
        <w:rPr>
          <w:rFonts w:ascii="Times New Roman" w:hAnsi="Times New Roman" w:cs="Times New Roman"/>
          <w:sz w:val="24"/>
          <w:szCs w:val="24"/>
        </w:rPr>
        <w:t>G</w:t>
      </w:r>
      <w:r w:rsidR="00941A2B" w:rsidRPr="00941A2B">
        <w:rPr>
          <w:rFonts w:ascii="Times New Roman" w:hAnsi="Times New Roman" w:cs="Times New Roman"/>
          <w:sz w:val="24"/>
          <w:szCs w:val="24"/>
          <w:vertAlign w:val="subscript"/>
        </w:rPr>
        <w:t>adv</w:t>
      </w:r>
      <w:proofErr w:type="spellEnd"/>
      <w:r w:rsidR="00941A2B">
        <w:rPr>
          <w:rFonts w:ascii="Times New Roman" w:hAnsi="Times New Roman" w:cs="Times New Roman"/>
          <w:sz w:val="24"/>
          <w:szCs w:val="24"/>
        </w:rPr>
        <w:t xml:space="preserve"> of the aorta scales with mass</w:t>
      </w:r>
      <w:r w:rsidR="00941A2B" w:rsidRPr="00941A2B">
        <w:rPr>
          <w:rFonts w:ascii="Times New Roman" w:hAnsi="Times New Roman" w:cs="Times New Roman"/>
          <w:sz w:val="24"/>
          <w:szCs w:val="24"/>
          <w:vertAlign w:val="superscript"/>
        </w:rPr>
        <w:t>1.25</w:t>
      </w:r>
      <w:r w:rsidR="00FB1C41">
        <w:rPr>
          <w:rFonts w:ascii="Times New Roman" w:hAnsi="Times New Roman" w:cs="Times New Roman"/>
          <w:sz w:val="24"/>
          <w:szCs w:val="24"/>
        </w:rPr>
        <w:t xml:space="preserve"> (4 * 0.375 – 0.25)</w:t>
      </w:r>
      <w:r w:rsidR="003A0630">
        <w:rPr>
          <w:rFonts w:ascii="Times New Roman" w:hAnsi="Times New Roman" w:cs="Times New Roman"/>
          <w:sz w:val="24"/>
          <w:szCs w:val="24"/>
        </w:rPr>
        <w:t xml:space="preserve"> </w:t>
      </w:r>
      <w:r w:rsidR="00636DFC">
        <w:rPr>
          <w:rFonts w:ascii="Times New Roman" w:hAnsi="Times New Roman" w:cs="Times New Roman"/>
          <w:sz w:val="24"/>
          <w:szCs w:val="24"/>
        </w:rPr>
        <w:fldChar w:fldCharType="begin"/>
      </w:r>
      <w:r w:rsidR="00636DFC">
        <w:rPr>
          <w:rFonts w:ascii="Times New Roman" w:hAnsi="Times New Roman" w:cs="Times New Roman"/>
          <w:sz w:val="24"/>
          <w:szCs w:val="24"/>
        </w:rPr>
        <w:instrText xml:space="preserve"> ADDIN EN.CITE &lt;EndNote&gt;&lt;Cite&gt;&lt;Author&gt;Holt&lt;/Author&gt;&lt;Year&gt;1981&lt;/Year&gt;&lt;RecNum&gt;26399&lt;/RecNum&gt;&lt;DisplayText&gt;(21)&lt;/DisplayText&gt;&lt;record&gt;&lt;rec-number&gt;26399&lt;/rec-number&gt;&lt;foreign-keys&gt;&lt;key app="EN" db-id="dxpvfrsrmrpwewestfmv02fzsx0r02rvasdp" timestamp="1570202800"&gt;26399&lt;/key&gt;&lt;/foreign-keys&gt;&lt;ref-type name="Journal Article"&gt;17&lt;/ref-type&gt;&lt;contributors&gt;&lt;authors&gt;&lt;author&gt;Holt, J.P.&lt;/author&gt;&lt;author&gt;Rhode, E.A.&lt;/author&gt;&lt;author&gt;Holt, W.W.&lt;/author&gt;&lt;author&gt;Kines, H.&lt;/author&gt;&lt;/authors&gt;&lt;/contributors&gt;&lt;titles&gt;&lt;title&gt;Geometric similarity of aorta, venae cavae, and certain of their branches in mammals&lt;/title&gt;&lt;secondary-title&gt;American Journal of Physiology&lt;/secondary-title&gt;&lt;/titles&gt;&lt;periodical&gt;&lt;full-title&gt;American Journal of Physiology&lt;/full-title&gt;&lt;abbr-1&gt;Am J Physiol&lt;/abbr-1&gt;&lt;abbr-2&gt;Am. J. Physiol.&lt;/abbr-2&gt;&lt;/periodical&gt;&lt;pages&gt;100-104&lt;/pages&gt;&lt;volume&gt;241&lt;/volume&gt;&lt;dates&gt;&lt;year&gt;1981&lt;/year&gt;&lt;/dates&gt;&lt;urls&gt;&lt;/urls&gt;&lt;/record&gt;&lt;/Cite&gt;&lt;/EndNote&gt;</w:instrText>
      </w:r>
      <w:r w:rsidR="00636DFC">
        <w:rPr>
          <w:rFonts w:ascii="Times New Roman" w:hAnsi="Times New Roman" w:cs="Times New Roman"/>
          <w:sz w:val="24"/>
          <w:szCs w:val="24"/>
        </w:rPr>
        <w:fldChar w:fldCharType="separate"/>
      </w:r>
      <w:r w:rsidR="00636DFC">
        <w:rPr>
          <w:rFonts w:ascii="Times New Roman" w:hAnsi="Times New Roman" w:cs="Times New Roman"/>
          <w:noProof/>
          <w:sz w:val="24"/>
          <w:szCs w:val="24"/>
        </w:rPr>
        <w:t>(21)</w:t>
      </w:r>
      <w:r w:rsidR="00636DFC">
        <w:rPr>
          <w:rFonts w:ascii="Times New Roman" w:hAnsi="Times New Roman" w:cs="Times New Roman"/>
          <w:sz w:val="24"/>
          <w:szCs w:val="24"/>
        </w:rPr>
        <w:fldChar w:fldCharType="end"/>
      </w:r>
      <w:r w:rsidR="00941A2B">
        <w:rPr>
          <w:rFonts w:ascii="Times New Roman" w:hAnsi="Times New Roman" w:cs="Times New Roman"/>
          <w:sz w:val="24"/>
          <w:szCs w:val="24"/>
        </w:rPr>
        <w:t xml:space="preserve">. </w:t>
      </w:r>
      <w:r w:rsidR="00751BAF">
        <w:rPr>
          <w:rFonts w:ascii="Times New Roman" w:hAnsi="Times New Roman" w:cs="Times New Roman"/>
          <w:sz w:val="24"/>
          <w:szCs w:val="24"/>
        </w:rPr>
        <w:t xml:space="preserve">The tracheal-bronchial system is the advective structure </w:t>
      </w:r>
      <w:r w:rsidR="001F71FB">
        <w:rPr>
          <w:rFonts w:ascii="Times New Roman" w:hAnsi="Times New Roman" w:cs="Times New Roman"/>
          <w:sz w:val="24"/>
          <w:szCs w:val="24"/>
        </w:rPr>
        <w:t xml:space="preserve">for air </w:t>
      </w:r>
      <w:r w:rsidR="00160639">
        <w:rPr>
          <w:rFonts w:ascii="Times New Roman" w:hAnsi="Times New Roman" w:cs="Times New Roman"/>
          <w:sz w:val="24"/>
          <w:szCs w:val="24"/>
        </w:rPr>
        <w:t xml:space="preserve">transport </w:t>
      </w:r>
      <w:r w:rsidR="001F71FB">
        <w:rPr>
          <w:rFonts w:ascii="Times New Roman" w:hAnsi="Times New Roman" w:cs="Times New Roman"/>
          <w:sz w:val="24"/>
          <w:szCs w:val="24"/>
        </w:rPr>
        <w:t xml:space="preserve">in vertebrates; </w:t>
      </w:r>
      <w:r w:rsidR="00160639">
        <w:rPr>
          <w:rFonts w:ascii="Times New Roman" w:hAnsi="Times New Roman" w:cs="Times New Roman"/>
          <w:sz w:val="24"/>
          <w:szCs w:val="24"/>
        </w:rPr>
        <w:t>radius scales with mass</w:t>
      </w:r>
      <w:r w:rsidR="00160639" w:rsidRPr="00160639">
        <w:rPr>
          <w:rFonts w:ascii="Times New Roman" w:hAnsi="Times New Roman" w:cs="Times New Roman"/>
          <w:sz w:val="24"/>
          <w:szCs w:val="24"/>
          <w:vertAlign w:val="superscript"/>
        </w:rPr>
        <w:t>0.39</w:t>
      </w:r>
      <w:r w:rsidR="00160639">
        <w:rPr>
          <w:rFonts w:ascii="Times New Roman" w:hAnsi="Times New Roman" w:cs="Times New Roman"/>
          <w:sz w:val="24"/>
          <w:szCs w:val="24"/>
        </w:rPr>
        <w:t xml:space="preserve"> while lengths scale with mass</w:t>
      </w:r>
      <w:r w:rsidR="00160639" w:rsidRPr="00160639">
        <w:rPr>
          <w:rFonts w:ascii="Times New Roman" w:hAnsi="Times New Roman" w:cs="Times New Roman"/>
          <w:sz w:val="24"/>
          <w:szCs w:val="24"/>
          <w:vertAlign w:val="superscript"/>
        </w:rPr>
        <w:t>0.27</w:t>
      </w:r>
      <w:r w:rsidR="00FB1C41">
        <w:rPr>
          <w:rFonts w:ascii="Times New Roman" w:hAnsi="Times New Roman" w:cs="Times New Roman"/>
          <w:sz w:val="24"/>
          <w:szCs w:val="24"/>
        </w:rPr>
        <w:t xml:space="preserve">, </w:t>
      </w:r>
      <w:r w:rsidR="00B42D89">
        <w:rPr>
          <w:rFonts w:ascii="Times New Roman" w:hAnsi="Times New Roman" w:cs="Times New Roman"/>
          <w:sz w:val="24"/>
          <w:szCs w:val="24"/>
        </w:rPr>
        <w:t xml:space="preserve">suggesting that </w:t>
      </w:r>
      <w:proofErr w:type="spellStart"/>
      <w:r w:rsidR="00B42D89">
        <w:rPr>
          <w:rFonts w:ascii="Times New Roman" w:hAnsi="Times New Roman" w:cs="Times New Roman"/>
          <w:sz w:val="24"/>
          <w:szCs w:val="24"/>
        </w:rPr>
        <w:t>G</w:t>
      </w:r>
      <w:r w:rsidR="00B42D89" w:rsidRPr="00941A2B">
        <w:rPr>
          <w:rFonts w:ascii="Times New Roman" w:hAnsi="Times New Roman" w:cs="Times New Roman"/>
          <w:sz w:val="24"/>
          <w:szCs w:val="24"/>
          <w:vertAlign w:val="subscript"/>
        </w:rPr>
        <w:t>adv</w:t>
      </w:r>
      <w:proofErr w:type="spellEnd"/>
      <w:r w:rsidR="00B42D89">
        <w:rPr>
          <w:rFonts w:ascii="Times New Roman" w:hAnsi="Times New Roman" w:cs="Times New Roman"/>
          <w:sz w:val="24"/>
          <w:szCs w:val="24"/>
        </w:rPr>
        <w:t xml:space="preserve"> </w:t>
      </w:r>
      <w:r w:rsidR="0034594E">
        <w:rPr>
          <w:rFonts w:ascii="Times New Roman" w:hAnsi="Times New Roman" w:cs="Times New Roman"/>
          <w:sz w:val="24"/>
          <w:szCs w:val="24"/>
        </w:rPr>
        <w:t>for mammalian tracheal systems scale with mass</w:t>
      </w:r>
      <w:r w:rsidR="0034594E" w:rsidRPr="0034594E">
        <w:rPr>
          <w:rFonts w:ascii="Times New Roman" w:hAnsi="Times New Roman" w:cs="Times New Roman"/>
          <w:sz w:val="24"/>
          <w:szCs w:val="24"/>
          <w:vertAlign w:val="superscript"/>
        </w:rPr>
        <w:t>1.29</w:t>
      </w:r>
      <w:r w:rsidR="00B42D89">
        <w:rPr>
          <w:rFonts w:ascii="Times New Roman" w:hAnsi="Times New Roman" w:cs="Times New Roman"/>
          <w:sz w:val="24"/>
          <w:szCs w:val="24"/>
        </w:rPr>
        <w:t xml:space="preserve"> </w:t>
      </w:r>
      <w:r w:rsidR="003A0630">
        <w:rPr>
          <w:rFonts w:ascii="Times New Roman" w:hAnsi="Times New Roman" w:cs="Times New Roman"/>
          <w:sz w:val="24"/>
          <w:szCs w:val="24"/>
        </w:rPr>
        <w:fldChar w:fldCharType="begin"/>
      </w:r>
      <w:r w:rsidR="00636DFC">
        <w:rPr>
          <w:rFonts w:ascii="Times New Roman" w:hAnsi="Times New Roman" w:cs="Times New Roman"/>
          <w:sz w:val="24"/>
          <w:szCs w:val="24"/>
        </w:rPr>
        <w:instrText xml:space="preserve"> ADDIN EN.CITE &lt;EndNote&gt;&lt;Cite&gt;&lt;Author&gt;Stahl&lt;/Author&gt;&lt;Year&gt;1967&lt;/Year&gt;&lt;RecNum&gt;24411&lt;/RecNum&gt;&lt;DisplayText&gt;(22)&lt;/DisplayText&gt;&lt;record&gt;&lt;rec-number&gt;24411&lt;/rec-number&gt;&lt;foreign-keys&gt;&lt;key app="EN" db-id="dxpvfrsrmrpwewestfmv02fzsx0r02rvasdp" timestamp="1570202792"&gt;24411&lt;/key&gt;&lt;/foreign-keys&gt;&lt;ref-type name="Journal Article"&gt;17&lt;/ref-type&gt;&lt;contributors&gt;&lt;authors&gt;&lt;author&gt;Stahl, W.R.&lt;/author&gt;&lt;/authors&gt;&lt;/contributors&gt;&lt;titles&gt;&lt;title&gt;Scaling of respiratory variables in mammals&lt;/title&gt;&lt;secondary-title&gt;Journal of Applied Physiology&lt;/secondary-title&gt;&lt;/titles&gt;&lt;periodical&gt;&lt;full-title&gt;Journal of Applied Physiology&lt;/full-title&gt;&lt;abbr-1&gt;J Appl Physiol&lt;/abbr-1&gt;&lt;abbr-2&gt;J. Appl. Physiol.&lt;/abbr-2&gt;&lt;/periodical&gt;&lt;pages&gt;453-460&lt;/pages&gt;&lt;volume&gt;22&lt;/volume&gt;&lt;number&gt;3&lt;/number&gt;&lt;dates&gt;&lt;year&gt;1967&lt;/year&gt;&lt;/dates&gt;&lt;urls&gt;&lt;/urls&gt;&lt;/record&gt;&lt;/Cite&gt;&lt;/EndNote&gt;</w:instrText>
      </w:r>
      <w:r w:rsidR="003A0630">
        <w:rPr>
          <w:rFonts w:ascii="Times New Roman" w:hAnsi="Times New Roman" w:cs="Times New Roman"/>
          <w:sz w:val="24"/>
          <w:szCs w:val="24"/>
        </w:rPr>
        <w:fldChar w:fldCharType="separate"/>
      </w:r>
      <w:r w:rsidR="00636DFC">
        <w:rPr>
          <w:rFonts w:ascii="Times New Roman" w:hAnsi="Times New Roman" w:cs="Times New Roman"/>
          <w:noProof/>
          <w:sz w:val="24"/>
          <w:szCs w:val="24"/>
        </w:rPr>
        <w:t>(22)</w:t>
      </w:r>
      <w:r w:rsidR="003A0630">
        <w:rPr>
          <w:rFonts w:ascii="Times New Roman" w:hAnsi="Times New Roman" w:cs="Times New Roman"/>
          <w:sz w:val="24"/>
          <w:szCs w:val="24"/>
        </w:rPr>
        <w:fldChar w:fldCharType="end"/>
      </w:r>
      <w:r w:rsidR="001D7398">
        <w:rPr>
          <w:rFonts w:ascii="Times New Roman" w:hAnsi="Times New Roman" w:cs="Times New Roman"/>
          <w:sz w:val="24"/>
          <w:szCs w:val="24"/>
        </w:rPr>
        <w:t>.</w:t>
      </w:r>
    </w:p>
    <w:p w14:paraId="429ECA61" w14:textId="3F25758A" w:rsidR="00941A2B" w:rsidRDefault="00941A2B" w:rsidP="00120896">
      <w:pPr>
        <w:spacing w:before="240" w:after="0" w:line="480" w:lineRule="auto"/>
        <w:rPr>
          <w:rFonts w:ascii="Times New Roman" w:hAnsi="Times New Roman" w:cs="Times New Roman"/>
          <w:sz w:val="24"/>
          <w:szCs w:val="24"/>
        </w:rPr>
      </w:pPr>
      <w:r>
        <w:rPr>
          <w:rFonts w:ascii="Times New Roman" w:hAnsi="Times New Roman" w:cs="Times New Roman"/>
          <w:sz w:val="24"/>
          <w:szCs w:val="24"/>
        </w:rPr>
        <w:tab/>
      </w:r>
      <w:r w:rsidR="00B32E7F">
        <w:rPr>
          <w:rFonts w:ascii="Times New Roman" w:hAnsi="Times New Roman" w:cs="Times New Roman"/>
          <w:sz w:val="24"/>
          <w:szCs w:val="24"/>
        </w:rPr>
        <w:t>The design of the insect tracheal system is fundamentally different from either the vertebrate respiratory system or that of skin-breathing aquatic invertebrates</w:t>
      </w:r>
      <w:r w:rsidR="008557C2">
        <w:rPr>
          <w:rFonts w:ascii="Times New Roman" w:hAnsi="Times New Roman" w:cs="Times New Roman"/>
          <w:sz w:val="24"/>
          <w:szCs w:val="24"/>
        </w:rPr>
        <w:t xml:space="preserve">; it remains unclear </w:t>
      </w:r>
      <w:r w:rsidR="008557C2">
        <w:rPr>
          <w:rFonts w:ascii="Times New Roman" w:hAnsi="Times New Roman" w:cs="Times New Roman"/>
          <w:sz w:val="24"/>
          <w:szCs w:val="24"/>
        </w:rPr>
        <w:lastRenderedPageBreak/>
        <w:t xml:space="preserve">how scaling of </w:t>
      </w:r>
      <w:r w:rsidR="00B42D89">
        <w:rPr>
          <w:rFonts w:ascii="Times New Roman" w:hAnsi="Times New Roman" w:cs="Times New Roman"/>
          <w:sz w:val="24"/>
          <w:szCs w:val="24"/>
        </w:rPr>
        <w:t xml:space="preserve">the </w:t>
      </w:r>
      <w:r w:rsidR="008557C2">
        <w:rPr>
          <w:rFonts w:ascii="Times New Roman" w:hAnsi="Times New Roman" w:cs="Times New Roman"/>
          <w:sz w:val="24"/>
          <w:szCs w:val="24"/>
        </w:rPr>
        <w:t xml:space="preserve">components of this system </w:t>
      </w:r>
      <w:proofErr w:type="gramStart"/>
      <w:r w:rsidR="008557C2">
        <w:rPr>
          <w:rFonts w:ascii="Times New Roman" w:hAnsi="Times New Roman" w:cs="Times New Roman"/>
          <w:sz w:val="24"/>
          <w:szCs w:val="24"/>
        </w:rPr>
        <w:t>match</w:t>
      </w:r>
      <w:proofErr w:type="gramEnd"/>
      <w:r w:rsidR="008557C2">
        <w:rPr>
          <w:rFonts w:ascii="Times New Roman" w:hAnsi="Times New Roman" w:cs="Times New Roman"/>
          <w:sz w:val="24"/>
          <w:szCs w:val="24"/>
        </w:rPr>
        <w:t xml:space="preserve"> diffusive versus advective purposes</w:t>
      </w:r>
      <w:r w:rsidR="00B32E7F">
        <w:rPr>
          <w:rFonts w:ascii="Times New Roman" w:hAnsi="Times New Roman" w:cs="Times New Roman"/>
          <w:sz w:val="24"/>
          <w:szCs w:val="24"/>
        </w:rPr>
        <w:t xml:space="preserve">. In insects, spiracles provide (usually) gated opening to an air-filled branching system that ramifies through the insect, with oxygen transported in the gas phase (assuming air-filled tracheae) to the most distal surface of the tracheoles, with diffusion then occurring from tracheole to mitochondria </w:t>
      </w:r>
      <w:r w:rsidR="003A0630">
        <w:rPr>
          <w:rFonts w:ascii="Times New Roman" w:hAnsi="Times New Roman" w:cs="Times New Roman"/>
          <w:sz w:val="24"/>
          <w:szCs w:val="24"/>
        </w:rPr>
        <w:fldChar w:fldCharType="begin"/>
      </w:r>
      <w:r w:rsidR="00636DFC">
        <w:rPr>
          <w:rFonts w:ascii="Times New Roman" w:hAnsi="Times New Roman" w:cs="Times New Roman"/>
          <w:sz w:val="24"/>
          <w:szCs w:val="24"/>
        </w:rPr>
        <w:instrText xml:space="preserve"> ADDIN EN.CITE &lt;EndNote&gt;&lt;Cite&gt;&lt;Author&gt;Harrison&lt;/Author&gt;&lt;Year&gt;2013&lt;/Year&gt;&lt;RecNum&gt;24461&lt;/RecNum&gt;&lt;DisplayText&gt;(23)&lt;/DisplayText&gt;&lt;record&gt;&lt;rec-number&gt;24461&lt;/rec-number&gt;&lt;foreign-keys&gt;&lt;key app="EN" db-id="dxpvfrsrmrpwewestfmv02fzsx0r02rvasdp" timestamp="1570202792"&gt;24461&lt;/key&gt;&lt;/foreign-keys&gt;&lt;ref-type name="Book Section"&gt;5&lt;/ref-type&gt;&lt;contributors&gt;&lt;authors&gt;&lt;author&gt;Harrison, J.F.&lt;/author&gt;&lt;author&gt;Wasserthal, L.T.&lt;/author&gt;&lt;author&gt;Chapman, R.F.&lt;/author&gt;&lt;/authors&gt;&lt;secondary-authors&gt;&lt;author&gt;Simpson, S.J.&lt;/author&gt;&lt;author&gt;Douglas, A.E.&lt;/author&gt;&lt;/secondary-authors&gt;&lt;/contributors&gt;&lt;titles&gt;&lt;title&gt;Gaseous exchange&lt;/title&gt;&lt;secondary-title&gt;The Insects: Structure and Function&lt;/secondary-title&gt;&lt;/titles&gt;&lt;pages&gt;501-545&lt;/pages&gt;&lt;edition&gt;5th&lt;/edition&gt;&lt;dates&gt;&lt;year&gt;2013&lt;/year&gt;&lt;/dates&gt;&lt;pub-location&gt;New York&lt;/pub-location&gt;&lt;publisher&gt;Cambridge University Press&lt;/publisher&gt;&lt;urls&gt;&lt;/urls&gt;&lt;/record&gt;&lt;/Cite&gt;&lt;/EndNote&gt;</w:instrText>
      </w:r>
      <w:r w:rsidR="003A0630">
        <w:rPr>
          <w:rFonts w:ascii="Times New Roman" w:hAnsi="Times New Roman" w:cs="Times New Roman"/>
          <w:sz w:val="24"/>
          <w:szCs w:val="24"/>
        </w:rPr>
        <w:fldChar w:fldCharType="separate"/>
      </w:r>
      <w:r w:rsidR="00636DFC">
        <w:rPr>
          <w:rFonts w:ascii="Times New Roman" w:hAnsi="Times New Roman" w:cs="Times New Roman"/>
          <w:noProof/>
          <w:sz w:val="24"/>
          <w:szCs w:val="24"/>
        </w:rPr>
        <w:t>(23)</w:t>
      </w:r>
      <w:r w:rsidR="003A0630">
        <w:rPr>
          <w:rFonts w:ascii="Times New Roman" w:hAnsi="Times New Roman" w:cs="Times New Roman"/>
          <w:sz w:val="24"/>
          <w:szCs w:val="24"/>
        </w:rPr>
        <w:fldChar w:fldCharType="end"/>
      </w:r>
      <w:r w:rsidR="00B32E7F">
        <w:rPr>
          <w:rFonts w:ascii="Times New Roman" w:hAnsi="Times New Roman" w:cs="Times New Roman"/>
          <w:sz w:val="24"/>
          <w:szCs w:val="24"/>
        </w:rPr>
        <w:t>. Since Krogh’s demonstration that diffusion should suffice for oxygen transport in a relatively large Lepidopteran larvae, diffusion has been considered to be an important mechanism of gas exchange in insects</w:t>
      </w:r>
      <w:r w:rsidR="003A0630">
        <w:rPr>
          <w:rFonts w:ascii="Times New Roman" w:hAnsi="Times New Roman" w:cs="Times New Roman"/>
          <w:sz w:val="24"/>
          <w:szCs w:val="24"/>
        </w:rPr>
        <w:t xml:space="preserve"> </w:t>
      </w:r>
      <w:r w:rsidR="003A0630">
        <w:rPr>
          <w:rFonts w:ascii="Times New Roman" w:hAnsi="Times New Roman" w:cs="Times New Roman"/>
          <w:sz w:val="24"/>
          <w:szCs w:val="24"/>
        </w:rPr>
        <w:fldChar w:fldCharType="begin"/>
      </w:r>
      <w:r w:rsidR="00636DFC">
        <w:rPr>
          <w:rFonts w:ascii="Times New Roman" w:hAnsi="Times New Roman" w:cs="Times New Roman"/>
          <w:sz w:val="24"/>
          <w:szCs w:val="24"/>
        </w:rPr>
        <w:instrText xml:space="preserve"> ADDIN EN.CITE &lt;EndNote&gt;&lt;Cite&gt;&lt;Author&gt;Krogh&lt;/Author&gt;&lt;Year&gt;1920&lt;/Year&gt;&lt;RecNum&gt;383&lt;/RecNum&gt;&lt;DisplayText&gt;(24, 25)&lt;/DisplayText&gt;&lt;record&gt;&lt;rec-number&gt;383&lt;/rec-number&gt;&lt;foreign-keys&gt;&lt;key app="EN" db-id="dxpvfrsrmrpwewestfmv02fzsx0r02rvasdp" timestamp="1570202759"&gt;383&lt;/key&gt;&lt;/foreign-keys&gt;&lt;ref-type name="Journal Article"&gt;17&lt;/ref-type&gt;&lt;contributors&gt;&lt;authors&gt;&lt;author&gt;Krogh, A.&lt;/author&gt;&lt;/authors&gt;&lt;/contributors&gt;&lt;titles&gt;&lt;title&gt;Studien über Tracheenrespiration. II. über Gasdiffusion in den Tracheen&lt;/title&gt;&lt;secondary-title&gt;Pflügers Archiv&lt;/secondary-title&gt;&lt;/titles&gt;&lt;periodical&gt;&lt;full-title&gt;Pflügers Archiv&lt;/full-title&gt;&lt;/periodical&gt;&lt;pages&gt;95-112&lt;/pages&gt;&lt;volume&gt;179&lt;/volume&gt;&lt;dates&gt;&lt;year&gt;1920&lt;/year&gt;&lt;/dates&gt;&lt;urls&gt;&lt;/urls&gt;&lt;/record&gt;&lt;/Cite&gt;&lt;Cite&gt;&lt;Author&gt;Hetz&lt;/Author&gt;&lt;Year&gt;2005&lt;/Year&gt;&lt;RecNum&gt;13044&lt;/RecNum&gt;&lt;record&gt;&lt;rec-number&gt;13044&lt;/rec-number&gt;&lt;foreign-keys&gt;&lt;key app="EN" db-id="dxpvfrsrmrpwewestfmv02fzsx0r02rvasdp" timestamp="1570202773"&gt;13044&lt;/key&gt;&lt;/foreign-keys&gt;&lt;ref-type name="Journal Article"&gt;17&lt;/ref-type&gt;&lt;contributors&gt;&lt;authors&gt;&lt;author&gt;Hetz, S. K.&lt;/author&gt;&lt;author&gt;Bradley, T. J.&lt;/author&gt;&lt;/authors&gt;&lt;/contributors&gt;&lt;titles&gt;&lt;title&gt;Insects breathe discontinuously to avoid oxygen toxicity&lt;/title&gt;&lt;secondary-title&gt;Nature&lt;/secondary-title&gt;&lt;/titles&gt;&lt;periodical&gt;&lt;full-title&gt;Nature&lt;/full-title&gt;&lt;/periodical&gt;&lt;pages&gt;516-519&lt;/pages&gt;&lt;volume&gt;433&lt;/volume&gt;&lt;number&gt;7025&lt;/number&gt;&lt;keywords&gt;&lt;keyword&gt;GAS-EXCHANGE CYCLES&lt;/keyword&gt;&lt;keyword&gt;DROSOPHILA-MELANOGASTER&lt;/keyword&gt;&lt;keyword&gt;SUPEROXIDE-DISMUTASE&lt;/keyword&gt;&lt;keyword&gt;OXIDATIVE DAMAGE&lt;/keyword&gt;&lt;keyword&gt;LIFE-SPAN&lt;/keyword&gt;&lt;keyword&gt;RESPIRATION&lt;/keyword&gt;&lt;keyword&gt;OVEREXPRESSION&lt;/keyword&gt;&lt;keyword&gt;HYPOTHESES&lt;/keyword&gt;&lt;keyword&gt;SCARABAEIDAE&lt;/keyword&gt;&lt;keyword&gt;VENTILATION&lt;/keyword&gt;&lt;/keywords&gt;&lt;dates&gt;&lt;year&gt;2005&lt;/year&gt;&lt;pub-dates&gt;&lt;date&gt;Feb&lt;/date&gt;&lt;/pub-dates&gt;&lt;/dates&gt;&lt;isbn&gt;0028-0836&lt;/isbn&gt;&lt;accession-num&gt;ISI:000226727200047&lt;/accession-num&gt;&lt;urls&gt;&lt;related-urls&gt;&lt;url&gt;&amp;lt;Go to ISI&amp;gt;://000226727200047 &lt;/url&gt;&lt;/related-urls&gt;&lt;/urls&gt;&lt;/record&gt;&lt;/Cite&gt;&lt;/EndNote&gt;</w:instrText>
      </w:r>
      <w:r w:rsidR="003A0630">
        <w:rPr>
          <w:rFonts w:ascii="Times New Roman" w:hAnsi="Times New Roman" w:cs="Times New Roman"/>
          <w:sz w:val="24"/>
          <w:szCs w:val="24"/>
        </w:rPr>
        <w:fldChar w:fldCharType="separate"/>
      </w:r>
      <w:r w:rsidR="00636DFC">
        <w:rPr>
          <w:rFonts w:ascii="Times New Roman" w:hAnsi="Times New Roman" w:cs="Times New Roman"/>
          <w:noProof/>
          <w:sz w:val="24"/>
          <w:szCs w:val="24"/>
        </w:rPr>
        <w:t>(24, 25)</w:t>
      </w:r>
      <w:r w:rsidR="003A0630">
        <w:rPr>
          <w:rFonts w:ascii="Times New Roman" w:hAnsi="Times New Roman" w:cs="Times New Roman"/>
          <w:sz w:val="24"/>
          <w:szCs w:val="24"/>
        </w:rPr>
        <w:fldChar w:fldCharType="end"/>
      </w:r>
      <w:r w:rsidR="00B32E7F">
        <w:rPr>
          <w:rFonts w:ascii="Times New Roman" w:hAnsi="Times New Roman" w:cs="Times New Roman"/>
          <w:sz w:val="24"/>
          <w:szCs w:val="24"/>
        </w:rPr>
        <w:t>. However, most insects supplement diffusion with advection, especially when active</w:t>
      </w:r>
      <w:r w:rsidR="003A0630">
        <w:rPr>
          <w:rFonts w:ascii="Times New Roman" w:hAnsi="Times New Roman" w:cs="Times New Roman"/>
          <w:sz w:val="24"/>
          <w:szCs w:val="24"/>
        </w:rPr>
        <w:t xml:space="preserve"> </w:t>
      </w:r>
      <w:r w:rsidR="003A0630">
        <w:rPr>
          <w:rFonts w:ascii="Times New Roman" w:hAnsi="Times New Roman" w:cs="Times New Roman"/>
          <w:sz w:val="24"/>
          <w:szCs w:val="24"/>
        </w:rPr>
        <w:fldChar w:fldCharType="begin">
          <w:fldData xml:space="preserve">PEVuZE5vdGU+PENpdGU+PEF1dGhvcj5IYXJyaXNvbjwvQXV0aG9yPjxZZWFyPjIwMTM8L1llYXI+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==
</w:fldData>
        </w:fldChar>
      </w:r>
      <w:r w:rsidR="00636DFC">
        <w:rPr>
          <w:rFonts w:ascii="Times New Roman" w:hAnsi="Times New Roman" w:cs="Times New Roman"/>
          <w:sz w:val="24"/>
          <w:szCs w:val="24"/>
        </w:rPr>
        <w:instrText xml:space="preserve"> ADDIN EN.CITE </w:instrText>
      </w:r>
      <w:r w:rsidR="00636DFC">
        <w:rPr>
          <w:rFonts w:ascii="Times New Roman" w:hAnsi="Times New Roman" w:cs="Times New Roman"/>
          <w:sz w:val="24"/>
          <w:szCs w:val="24"/>
        </w:rPr>
        <w:fldChar w:fldCharType="begin">
          <w:fldData xml:space="preserve">PEVuZE5vdGU+PENpdGU+PEF1dGhvcj5IYXJyaXNvbjwvQXV0aG9yPjxZZWFyPjIwMTM8L1llYXI+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==
</w:fldData>
        </w:fldChar>
      </w:r>
      <w:r w:rsidR="00636DFC">
        <w:rPr>
          <w:rFonts w:ascii="Times New Roman" w:hAnsi="Times New Roman" w:cs="Times New Roman"/>
          <w:sz w:val="24"/>
          <w:szCs w:val="24"/>
        </w:rPr>
        <w:instrText xml:space="preserve"> ADDIN EN.CITE.DATA </w:instrText>
      </w:r>
      <w:r w:rsidR="00636DFC">
        <w:rPr>
          <w:rFonts w:ascii="Times New Roman" w:hAnsi="Times New Roman" w:cs="Times New Roman"/>
          <w:sz w:val="24"/>
          <w:szCs w:val="24"/>
        </w:rPr>
      </w:r>
      <w:r w:rsidR="00636DFC">
        <w:rPr>
          <w:rFonts w:ascii="Times New Roman" w:hAnsi="Times New Roman" w:cs="Times New Roman"/>
          <w:sz w:val="24"/>
          <w:szCs w:val="24"/>
        </w:rPr>
        <w:fldChar w:fldCharType="end"/>
      </w:r>
      <w:r w:rsidR="003A0630">
        <w:rPr>
          <w:rFonts w:ascii="Times New Roman" w:hAnsi="Times New Roman" w:cs="Times New Roman"/>
          <w:sz w:val="24"/>
          <w:szCs w:val="24"/>
        </w:rPr>
      </w:r>
      <w:r w:rsidR="003A0630">
        <w:rPr>
          <w:rFonts w:ascii="Times New Roman" w:hAnsi="Times New Roman" w:cs="Times New Roman"/>
          <w:sz w:val="24"/>
          <w:szCs w:val="24"/>
        </w:rPr>
        <w:fldChar w:fldCharType="separate"/>
      </w:r>
      <w:r w:rsidR="00636DFC">
        <w:rPr>
          <w:rFonts w:ascii="Times New Roman" w:hAnsi="Times New Roman" w:cs="Times New Roman"/>
          <w:noProof/>
          <w:sz w:val="24"/>
          <w:szCs w:val="24"/>
        </w:rPr>
        <w:t>(23, 26, 27)</w:t>
      </w:r>
      <w:r w:rsidR="003A0630">
        <w:rPr>
          <w:rFonts w:ascii="Times New Roman" w:hAnsi="Times New Roman" w:cs="Times New Roman"/>
          <w:sz w:val="24"/>
          <w:szCs w:val="24"/>
        </w:rPr>
        <w:fldChar w:fldCharType="end"/>
      </w:r>
      <w:r w:rsidR="00B32E7F">
        <w:rPr>
          <w:rFonts w:ascii="Times New Roman" w:hAnsi="Times New Roman" w:cs="Times New Roman"/>
          <w:sz w:val="24"/>
          <w:szCs w:val="24"/>
        </w:rPr>
        <w:t xml:space="preserve">. </w:t>
      </w:r>
      <w:r w:rsidR="00593933">
        <w:rPr>
          <w:rFonts w:ascii="Times New Roman" w:hAnsi="Times New Roman" w:cs="Times New Roman"/>
          <w:sz w:val="24"/>
          <w:szCs w:val="24"/>
        </w:rPr>
        <w:t xml:space="preserve">The spiracles are potentially an important step in insect gas exchange, since they are relatively small (difficult to see by eye in most insects) and yet must sustain all gas flux. It appears that spiracles are not excessively over-designed, since sealing of just one thoracic spiracle reduces flight metabolic rate in </w:t>
      </w:r>
      <w:r w:rsidR="00593933" w:rsidRPr="00F73DD8">
        <w:rPr>
          <w:rFonts w:ascii="Times New Roman" w:hAnsi="Times New Roman" w:cs="Times New Roman"/>
          <w:i/>
          <w:iCs/>
          <w:sz w:val="24"/>
          <w:szCs w:val="24"/>
          <w:rPrChange w:id="16" w:author="Jon Harrison" w:date="2021-09-13T04:40:00Z">
            <w:rPr>
              <w:rFonts w:ascii="Times New Roman" w:hAnsi="Times New Roman" w:cs="Times New Roman"/>
              <w:sz w:val="24"/>
              <w:szCs w:val="24"/>
            </w:rPr>
          </w:rPrChange>
        </w:rPr>
        <w:t>Drosophila</w:t>
      </w:r>
      <w:r w:rsidR="00593933">
        <w:rPr>
          <w:rFonts w:ascii="Times New Roman" w:hAnsi="Times New Roman" w:cs="Times New Roman"/>
          <w:sz w:val="24"/>
          <w:szCs w:val="24"/>
        </w:rPr>
        <w:t xml:space="preserve"> </w:t>
      </w:r>
      <w:r w:rsidR="003A0630">
        <w:rPr>
          <w:rFonts w:ascii="Times New Roman" w:hAnsi="Times New Roman" w:cs="Times New Roman"/>
          <w:sz w:val="24"/>
          <w:szCs w:val="24"/>
        </w:rPr>
        <w:fldChar w:fldCharType="begin"/>
      </w:r>
      <w:r w:rsidR="00636DFC">
        <w:rPr>
          <w:rFonts w:ascii="Times New Roman" w:hAnsi="Times New Roman" w:cs="Times New Roman"/>
          <w:sz w:val="24"/>
          <w:szCs w:val="24"/>
        </w:rPr>
        <w:instrText xml:space="preserve"> ADDIN EN.CITE &lt;EndNote&gt;&lt;Cite&gt;&lt;Author&gt;Heymann&lt;/Author&gt;&lt;Year&gt;2006&lt;/Year&gt;&lt;RecNum&gt;20651&lt;/RecNum&gt;&lt;DisplayText&gt;(28)&lt;/DisplayText&gt;&lt;record&gt;&lt;rec-number&gt;20651&lt;/rec-number&gt;&lt;foreign-keys&gt;&lt;key app="EN" db-id="dxpvfrsrmrpwewestfmv02fzsx0r02rvasdp" timestamp="1570202785"&gt;20651&lt;/key&gt;&lt;/foreign-keys&gt;&lt;ref-type name="Journal Article"&gt;17&lt;/ref-type&gt;&lt;contributors&gt;&lt;authors&gt;&lt;author&gt;Heymann, N.&lt;/author&gt;&lt;author&gt;Lehmann, F.-O.&lt;/author&gt;&lt;/authors&gt;&lt;/contributors&gt;&lt;titles&gt;&lt;title&gt;&lt;style face="normal" font="default" size="100%"&gt;The significance of spiracle conductance and spatial arrangement for flight muscle function and aerodynamic performance in flying &lt;/style&gt;&lt;style face="italic" font="default" size="100%"&gt;Drosophila&lt;/style&gt;&lt;/title&gt;&lt;secondary-title&gt;J Exp Biol&lt;/secondary-title&gt;&lt;/titles&gt;&lt;periodical&gt;&lt;full-title&gt;Journal of Experimental Biology&lt;/full-title&gt;&lt;abbr-1&gt;J Exp Biol&lt;/abbr-1&gt;&lt;abbr-2&gt;J. Exp. Biol.&lt;/abbr-2&gt;&lt;/periodical&gt;&lt;pages&gt;1662-1677&lt;/pages&gt;&lt;volume&gt;209&lt;/volume&gt;&lt;number&gt;9&lt;/number&gt;&lt;dates&gt;&lt;year&gt;2006&lt;/year&gt;&lt;pub-dates&gt;&lt;date&gt;May 1, 2006&lt;/date&gt;&lt;/pub-dates&gt;&lt;/dates&gt;&lt;urls&gt;&lt;related-urls&gt;&lt;url&gt;http://jeb.biologists.org/cgi/content/abstract/209/9/1662 &lt;/url&gt;&lt;/related-urls&gt;&lt;/urls&gt;&lt;electronic-resource-num&gt;10.1242/jeb.02203&lt;/electronic-resource-num&gt;&lt;/record&gt;&lt;/Cite&gt;&lt;/EndNote&gt;</w:instrText>
      </w:r>
      <w:r w:rsidR="003A0630">
        <w:rPr>
          <w:rFonts w:ascii="Times New Roman" w:hAnsi="Times New Roman" w:cs="Times New Roman"/>
          <w:sz w:val="24"/>
          <w:szCs w:val="24"/>
        </w:rPr>
        <w:fldChar w:fldCharType="separate"/>
      </w:r>
      <w:r w:rsidR="00636DFC">
        <w:rPr>
          <w:rFonts w:ascii="Times New Roman" w:hAnsi="Times New Roman" w:cs="Times New Roman"/>
          <w:noProof/>
          <w:sz w:val="24"/>
          <w:szCs w:val="24"/>
        </w:rPr>
        <w:t>(28)</w:t>
      </w:r>
      <w:r w:rsidR="003A0630">
        <w:rPr>
          <w:rFonts w:ascii="Times New Roman" w:hAnsi="Times New Roman" w:cs="Times New Roman"/>
          <w:sz w:val="24"/>
          <w:szCs w:val="24"/>
        </w:rPr>
        <w:fldChar w:fldCharType="end"/>
      </w:r>
      <w:r w:rsidR="00593933">
        <w:rPr>
          <w:rFonts w:ascii="Times New Roman" w:hAnsi="Times New Roman" w:cs="Times New Roman"/>
          <w:sz w:val="24"/>
          <w:szCs w:val="24"/>
        </w:rPr>
        <w:t xml:space="preserve">. </w:t>
      </w:r>
      <w:r w:rsidR="00B32E7F">
        <w:rPr>
          <w:rFonts w:ascii="Times New Roman" w:hAnsi="Times New Roman" w:cs="Times New Roman"/>
          <w:sz w:val="24"/>
          <w:szCs w:val="24"/>
        </w:rPr>
        <w:t xml:space="preserve">At present it is not clear whether spiracles should be designed to match </w:t>
      </w:r>
      <w:proofErr w:type="spellStart"/>
      <w:r w:rsidR="00B32E7F">
        <w:rPr>
          <w:rFonts w:ascii="Times New Roman" w:hAnsi="Times New Roman" w:cs="Times New Roman"/>
          <w:sz w:val="24"/>
          <w:szCs w:val="24"/>
        </w:rPr>
        <w:t>G</w:t>
      </w:r>
      <w:r w:rsidR="00B32E7F" w:rsidRPr="00B32E7F">
        <w:rPr>
          <w:rFonts w:ascii="Times New Roman" w:hAnsi="Times New Roman" w:cs="Times New Roman"/>
          <w:sz w:val="24"/>
          <w:szCs w:val="24"/>
          <w:vertAlign w:val="subscript"/>
        </w:rPr>
        <w:t>diff</w:t>
      </w:r>
      <w:proofErr w:type="spellEnd"/>
      <w:r w:rsidR="00B32E7F">
        <w:rPr>
          <w:rFonts w:ascii="Times New Roman" w:hAnsi="Times New Roman" w:cs="Times New Roman"/>
          <w:sz w:val="24"/>
          <w:szCs w:val="24"/>
        </w:rPr>
        <w:t xml:space="preserve">, </w:t>
      </w:r>
      <w:proofErr w:type="spellStart"/>
      <w:r w:rsidR="00B32E7F">
        <w:rPr>
          <w:rFonts w:ascii="Times New Roman" w:hAnsi="Times New Roman" w:cs="Times New Roman"/>
          <w:sz w:val="24"/>
          <w:szCs w:val="24"/>
        </w:rPr>
        <w:t>G</w:t>
      </w:r>
      <w:r w:rsidR="00B32E7F" w:rsidRPr="00B32E7F">
        <w:rPr>
          <w:rFonts w:ascii="Times New Roman" w:hAnsi="Times New Roman" w:cs="Times New Roman"/>
          <w:sz w:val="24"/>
          <w:szCs w:val="24"/>
          <w:vertAlign w:val="subscript"/>
        </w:rPr>
        <w:t>adv</w:t>
      </w:r>
      <w:proofErr w:type="spellEnd"/>
      <w:r w:rsidR="00B32E7F">
        <w:rPr>
          <w:rFonts w:ascii="Times New Roman" w:hAnsi="Times New Roman" w:cs="Times New Roman"/>
          <w:sz w:val="24"/>
          <w:szCs w:val="24"/>
        </w:rPr>
        <w:t xml:space="preserve"> or some other physiological capacity to metabolic rate.</w:t>
      </w:r>
      <w:r w:rsidR="000445EB">
        <w:rPr>
          <w:rFonts w:ascii="Times New Roman" w:hAnsi="Times New Roman" w:cs="Times New Roman"/>
          <w:sz w:val="24"/>
          <w:szCs w:val="24"/>
        </w:rPr>
        <w:t xml:space="preserve"> </w:t>
      </w:r>
      <w:r w:rsidR="00E96851">
        <w:rPr>
          <w:rFonts w:ascii="Times New Roman" w:hAnsi="Times New Roman" w:cs="Times New Roman"/>
          <w:sz w:val="24"/>
          <w:szCs w:val="24"/>
        </w:rPr>
        <w:t>To shed light on this question, h</w:t>
      </w:r>
      <w:r w:rsidR="000445EB" w:rsidRPr="004A5680">
        <w:rPr>
          <w:rFonts w:ascii="Times New Roman" w:hAnsi="Times New Roman" w:cs="Times New Roman"/>
          <w:sz w:val="24"/>
          <w:szCs w:val="24"/>
        </w:rPr>
        <w:t xml:space="preserve">ere we use micro-computed tomography (micro-CT) </w:t>
      </w:r>
      <w:r w:rsidR="00F92BE8">
        <w:rPr>
          <w:rFonts w:ascii="Times New Roman" w:hAnsi="Times New Roman" w:cs="Times New Roman"/>
          <w:sz w:val="24"/>
          <w:szCs w:val="24"/>
        </w:rPr>
        <w:fldChar w:fldCharType="begin"/>
      </w:r>
      <w:r w:rsidR="00F92BE8">
        <w:rPr>
          <w:rFonts w:ascii="Times New Roman" w:hAnsi="Times New Roman" w:cs="Times New Roman"/>
          <w:sz w:val="24"/>
          <w:szCs w:val="24"/>
        </w:rPr>
        <w:instrText xml:space="preserve"> ADDIN EN.CITE &lt;EndNote&gt;&lt;Cite&gt;&lt;Author&gt;Iwan&lt;/Author&gt;&lt;Year&gt;2015&lt;/Year&gt;&lt;RecNum&gt;28011&lt;/RecNum&gt;&lt;DisplayText&gt;(29)&lt;/DisplayText&gt;&lt;record&gt;&lt;rec-number&gt;28011&lt;/rec-number&gt;&lt;foreign-keys&gt;&lt;key app="EN" db-id="dxpvfrsrmrpwewestfmv02fzsx0r02rvasdp" timestamp="1626990675"&gt;28011&lt;/key&gt;&lt;/foreign-keys&gt;&lt;ref-type name="Journal Article"&gt;17&lt;/ref-type&gt;&lt;contributors&gt;&lt;authors&gt;&lt;author&gt;Iwan, D.&lt;/author&gt;&lt;author&gt;Kamiński, M. J.&lt;/author&gt;&lt;author&gt;Raś, M.&lt;/author&gt;&lt;/authors&gt;&lt;/contributors&gt;&lt;auth-address&gt;Museum and Institute of Zoology, Polish Academy of Sciences, Wilcza 64, 00-679 Warsaw, Poland.&amp;#xD;Museum and Institute of Zoology, Polish Academy of Sciences, Wilcza 64, 00-679 Warsaw, Poland. Electronic address: mkaminski@miiz.waw.pl.&lt;/auth-address&gt;&lt;titles&gt;&lt;title&gt;The Last Breath: A μCT-based method for investigating the tracheal system in Hexapoda&lt;/title&gt;&lt;secondary-title&gt;Arthropod Struct Dev&lt;/secondary-title&gt;&lt;/titles&gt;&lt;periodical&gt;&lt;full-title&gt;Arthropod Structure &amp;amp; Development&lt;/full-title&gt;&lt;abbr-1&gt;Arthropod Struct Dev&lt;/abbr-1&gt;&lt;abbr-2&gt;Arthropod. Struct. Dev.&lt;/abbr-2&gt;&lt;/periodical&gt;&lt;pages&gt;218-27&lt;/pages&gt;&lt;volume&gt;44&lt;/volume&gt;&lt;number&gt;3&lt;/number&gt;&lt;edition&gt;2015/03/21&lt;/edition&gt;&lt;keywords&gt;&lt;keyword&gt;Animals&lt;/keyword&gt;&lt;keyword&gt;Larva/anatomy &amp;amp; histology/growth &amp;amp; development&lt;/keyword&gt;&lt;keyword&gt;Pupa/anatomy &amp;amp; histology/growth &amp;amp; development&lt;/keyword&gt;&lt;keyword&gt;Tenebrio/*anatomy &amp;amp; histology/growth &amp;amp; development&lt;/keyword&gt;&lt;keyword&gt;Trachea/anatomy &amp;amp; histology/growth &amp;amp; development&lt;/keyword&gt;&lt;keyword&gt;X-Ray Microtomography/*methods&lt;/keyword&gt;&lt;keyword&gt;Insecta&lt;/keyword&gt;&lt;keyword&gt;Methodology&lt;/keyword&gt;&lt;keyword&gt;Respiratory system&lt;/keyword&gt;&lt;keyword&gt;Tenebrio molitor&lt;/keyword&gt;&lt;keyword&gt;X-ray micro-computed tomography (micro-CT)&lt;/keyword&gt;&lt;/keywords&gt;&lt;dates&gt;&lt;year&gt;2015&lt;/year&gt;&lt;pub-dates&gt;&lt;date&gt;May&lt;/date&gt;&lt;/pub-dates&gt;&lt;/dates&gt;&lt;isbn&gt;1467-8039&lt;/isbn&gt;&lt;accession-num&gt;25791158&lt;/accession-num&gt;&lt;urls&gt;&lt;/urls&gt;&lt;electronic-resource-num&gt;10.1016/j.asd.2015.02.002&lt;/electronic-resource-num&gt;&lt;remote-database-provider&gt;NLM&lt;/remote-database-provider&gt;&lt;language&gt;eng&lt;/language&gt;&lt;/record&gt;&lt;/Cite&gt;&lt;/EndNote&gt;</w:instrText>
      </w:r>
      <w:r w:rsidR="00F92BE8">
        <w:rPr>
          <w:rFonts w:ascii="Times New Roman" w:hAnsi="Times New Roman" w:cs="Times New Roman"/>
          <w:sz w:val="24"/>
          <w:szCs w:val="24"/>
        </w:rPr>
        <w:fldChar w:fldCharType="separate"/>
      </w:r>
      <w:r w:rsidR="00F92BE8">
        <w:rPr>
          <w:rFonts w:ascii="Times New Roman" w:hAnsi="Times New Roman" w:cs="Times New Roman"/>
          <w:noProof/>
          <w:sz w:val="24"/>
          <w:szCs w:val="24"/>
        </w:rPr>
        <w:t>(29)</w:t>
      </w:r>
      <w:r w:rsidR="00F92BE8">
        <w:rPr>
          <w:rFonts w:ascii="Times New Roman" w:hAnsi="Times New Roman" w:cs="Times New Roman"/>
          <w:sz w:val="24"/>
          <w:szCs w:val="24"/>
        </w:rPr>
        <w:fldChar w:fldCharType="end"/>
      </w:r>
      <w:r w:rsidR="000445EB" w:rsidRPr="004A5680">
        <w:rPr>
          <w:rFonts w:ascii="Times New Roman" w:hAnsi="Times New Roman" w:cs="Times New Roman"/>
          <w:sz w:val="24"/>
          <w:szCs w:val="24"/>
        </w:rPr>
        <w:t xml:space="preserve"> to provide the first interspecific examination of the scaling of spiracles</w:t>
      </w:r>
      <w:r w:rsidR="000445EB">
        <w:rPr>
          <w:rFonts w:ascii="Times New Roman" w:hAnsi="Times New Roman" w:cs="Times New Roman"/>
          <w:sz w:val="24"/>
          <w:szCs w:val="24"/>
        </w:rPr>
        <w:t>,</w:t>
      </w:r>
      <w:r w:rsidR="000445EB" w:rsidRPr="004A5680">
        <w:rPr>
          <w:rFonts w:ascii="Times New Roman" w:hAnsi="Times New Roman" w:cs="Times New Roman"/>
          <w:sz w:val="24"/>
          <w:szCs w:val="24"/>
        </w:rPr>
        <w:t xml:space="preserve"> using ten species of scarab beetles spanning two orders of magnitude in mass, including some of the most massive extant species.</w:t>
      </w:r>
    </w:p>
    <w:p w14:paraId="617DA68A" w14:textId="24860F8E" w:rsidR="004A5680" w:rsidRPr="004A5680" w:rsidRDefault="004A5680" w:rsidP="00EE4F89">
      <w:pPr>
        <w:spacing w:after="0" w:line="480" w:lineRule="auto"/>
        <w:outlineLvl w:val="0"/>
        <w:rPr>
          <w:rFonts w:ascii="Times New Roman" w:hAnsi="Times New Roman" w:cs="Times New Roman"/>
          <w:b/>
          <w:sz w:val="24"/>
          <w:szCs w:val="24"/>
        </w:rPr>
      </w:pPr>
      <w:r w:rsidRPr="004A5680">
        <w:rPr>
          <w:rFonts w:ascii="Times New Roman" w:hAnsi="Times New Roman" w:cs="Times New Roman"/>
          <w:b/>
          <w:sz w:val="24"/>
          <w:szCs w:val="24"/>
        </w:rPr>
        <w:t>Methods</w:t>
      </w:r>
    </w:p>
    <w:p w14:paraId="2C6AE389" w14:textId="5CEA9F8F" w:rsidR="004A5680" w:rsidRPr="004A5680" w:rsidRDefault="004A5680" w:rsidP="00EE4F89">
      <w:pPr>
        <w:spacing w:after="0" w:line="480" w:lineRule="auto"/>
        <w:outlineLvl w:val="0"/>
        <w:rPr>
          <w:rFonts w:ascii="Times New Roman" w:hAnsi="Times New Roman" w:cs="Times New Roman"/>
          <w:i/>
          <w:sz w:val="24"/>
          <w:szCs w:val="24"/>
        </w:rPr>
      </w:pPr>
      <w:r w:rsidRPr="004A5680">
        <w:rPr>
          <w:rFonts w:ascii="Times New Roman" w:hAnsi="Times New Roman" w:cs="Times New Roman"/>
          <w:i/>
          <w:sz w:val="24"/>
          <w:szCs w:val="24"/>
        </w:rPr>
        <w:t xml:space="preserve">Acquisition of raw micro-CT </w:t>
      </w:r>
      <w:r w:rsidR="00413872">
        <w:rPr>
          <w:rFonts w:ascii="Times New Roman" w:hAnsi="Times New Roman" w:cs="Times New Roman"/>
          <w:i/>
          <w:sz w:val="24"/>
          <w:szCs w:val="24"/>
        </w:rPr>
        <w:t>i</w:t>
      </w:r>
      <w:r w:rsidRPr="004A5680">
        <w:rPr>
          <w:rFonts w:ascii="Times New Roman" w:hAnsi="Times New Roman" w:cs="Times New Roman"/>
          <w:i/>
          <w:sz w:val="24"/>
          <w:szCs w:val="24"/>
        </w:rPr>
        <w:t>mages</w:t>
      </w:r>
    </w:p>
    <w:p w14:paraId="1BA7CBB9" w14:textId="50DCA071" w:rsidR="004A5680" w:rsidRPr="004A5680" w:rsidRDefault="004A5680" w:rsidP="004A5680">
      <w:pPr>
        <w:spacing w:after="0" w:line="480" w:lineRule="auto"/>
        <w:ind w:firstLine="720"/>
        <w:rPr>
          <w:rFonts w:ascii="Times New Roman" w:hAnsi="Times New Roman" w:cs="Times New Roman"/>
          <w:sz w:val="24"/>
          <w:szCs w:val="24"/>
        </w:rPr>
      </w:pPr>
      <w:r w:rsidRPr="004A5680">
        <w:rPr>
          <w:rFonts w:ascii="Times New Roman" w:hAnsi="Times New Roman" w:cs="Times New Roman"/>
          <w:sz w:val="24"/>
          <w:szCs w:val="24"/>
        </w:rPr>
        <w:t xml:space="preserve">Seventeen individuals of ten species (1-2 individuals per species) of scarab beetles (Fig. 1a) with a size range from 0.097 to </w:t>
      </w:r>
      <w:r w:rsidR="007F6791">
        <w:rPr>
          <w:rFonts w:ascii="Times New Roman" w:hAnsi="Times New Roman" w:cs="Times New Roman"/>
          <w:sz w:val="24"/>
          <w:szCs w:val="24"/>
        </w:rPr>
        <w:t>18</w:t>
      </w:r>
      <w:r w:rsidRPr="004A5680">
        <w:rPr>
          <w:rFonts w:ascii="Times New Roman" w:hAnsi="Times New Roman" w:cs="Times New Roman"/>
          <w:sz w:val="24"/>
          <w:szCs w:val="24"/>
        </w:rPr>
        <w:t xml:space="preserve"> grams were obtained via breeders from online sources.</w:t>
      </w:r>
      <w:r w:rsidR="00AE4DCF">
        <w:rPr>
          <w:rFonts w:ascii="Times New Roman" w:hAnsi="Times New Roman" w:cs="Times New Roman"/>
          <w:sz w:val="24"/>
          <w:szCs w:val="24"/>
        </w:rPr>
        <w:t xml:space="preserve"> The species examined included the following: </w:t>
      </w:r>
      <w:proofErr w:type="spellStart"/>
      <w:r w:rsidR="00AE4DCF" w:rsidRPr="00AE4DCF">
        <w:rPr>
          <w:rFonts w:ascii="Times New Roman" w:hAnsi="Times New Roman" w:cs="Times New Roman"/>
          <w:i/>
          <w:sz w:val="24"/>
          <w:szCs w:val="24"/>
        </w:rPr>
        <w:t>Goliathus</w:t>
      </w:r>
      <w:proofErr w:type="spellEnd"/>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goliathus</w:t>
      </w:r>
      <w:proofErr w:type="spellEnd"/>
      <w:r w:rsidR="00AE4DCF" w:rsidRPr="00AE4DCF">
        <w:rPr>
          <w:rFonts w:ascii="Times New Roman" w:hAnsi="Times New Roman" w:cs="Times New Roman"/>
          <w:sz w:val="24"/>
          <w:szCs w:val="24"/>
        </w:rPr>
        <w:t>,</w:t>
      </w:r>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Coelorrhina</w:t>
      </w:r>
      <w:proofErr w:type="spellEnd"/>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hornimani</w:t>
      </w:r>
      <w:proofErr w:type="spellEnd"/>
      <w:r w:rsidR="00AE4DCF" w:rsidRPr="00AE4DCF">
        <w:rPr>
          <w:rFonts w:ascii="Times New Roman" w:hAnsi="Times New Roman" w:cs="Times New Roman"/>
          <w:sz w:val="24"/>
          <w:szCs w:val="24"/>
        </w:rPr>
        <w:t>,</w:t>
      </w:r>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Dicronorrhina</w:t>
      </w:r>
      <w:proofErr w:type="spellEnd"/>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derbyana</w:t>
      </w:r>
      <w:proofErr w:type="spellEnd"/>
      <w:r w:rsidR="00AE4DCF" w:rsidRPr="00AE4DCF">
        <w:rPr>
          <w:rFonts w:ascii="Times New Roman" w:hAnsi="Times New Roman" w:cs="Times New Roman"/>
          <w:sz w:val="24"/>
          <w:szCs w:val="24"/>
        </w:rPr>
        <w:t>,</w:t>
      </w:r>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Mecynorrhina</w:t>
      </w:r>
      <w:proofErr w:type="spellEnd"/>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torquata</w:t>
      </w:r>
      <w:proofErr w:type="spellEnd"/>
      <w:r w:rsidR="00AE4DCF" w:rsidRPr="00AE4DCF">
        <w:rPr>
          <w:rFonts w:ascii="Times New Roman" w:hAnsi="Times New Roman" w:cs="Times New Roman"/>
          <w:sz w:val="24"/>
          <w:szCs w:val="24"/>
        </w:rPr>
        <w:t>,</w:t>
      </w:r>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Eudicella</w:t>
      </w:r>
      <w:proofErr w:type="spellEnd"/>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euthalia</w:t>
      </w:r>
      <w:proofErr w:type="spellEnd"/>
      <w:r w:rsidR="00AE4DCF" w:rsidRPr="00AE4DCF">
        <w:rPr>
          <w:rFonts w:ascii="Times New Roman" w:hAnsi="Times New Roman" w:cs="Times New Roman"/>
          <w:sz w:val="24"/>
          <w:szCs w:val="24"/>
        </w:rPr>
        <w:t>,</w:t>
      </w:r>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Protaetia</w:t>
      </w:r>
      <w:proofErr w:type="spellEnd"/>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orientalis</w:t>
      </w:r>
      <w:proofErr w:type="spellEnd"/>
      <w:r w:rsidR="00AE4DCF" w:rsidRPr="00AE4DCF">
        <w:rPr>
          <w:rFonts w:ascii="Times New Roman" w:hAnsi="Times New Roman" w:cs="Times New Roman"/>
          <w:sz w:val="24"/>
          <w:szCs w:val="24"/>
        </w:rPr>
        <w:t>,</w:t>
      </w:r>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Popilia</w:t>
      </w:r>
      <w:proofErr w:type="spellEnd"/>
      <w:r w:rsidR="00AE4DCF" w:rsidRPr="00AE4DCF">
        <w:rPr>
          <w:rFonts w:ascii="Times New Roman" w:hAnsi="Times New Roman" w:cs="Times New Roman"/>
          <w:i/>
          <w:sz w:val="24"/>
          <w:szCs w:val="24"/>
        </w:rPr>
        <w:t xml:space="preserve"> japonica</w:t>
      </w:r>
      <w:r w:rsidR="00AE4DCF" w:rsidRPr="00AE4DCF">
        <w:rPr>
          <w:rFonts w:ascii="Times New Roman" w:hAnsi="Times New Roman" w:cs="Times New Roman"/>
          <w:sz w:val="24"/>
          <w:szCs w:val="24"/>
        </w:rPr>
        <w:t>,</w:t>
      </w:r>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Trypoxylus</w:t>
      </w:r>
      <w:proofErr w:type="spellEnd"/>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dichotomus</w:t>
      </w:r>
      <w:proofErr w:type="spellEnd"/>
      <w:r w:rsidR="00AE4DCF" w:rsidRPr="000B23E1">
        <w:rPr>
          <w:rFonts w:ascii="Times New Roman" w:hAnsi="Times New Roman" w:cs="Times New Roman"/>
          <w:sz w:val="24"/>
          <w:szCs w:val="24"/>
        </w:rPr>
        <w:t>,</w:t>
      </w:r>
      <w:r w:rsidR="00AE4DCF" w:rsidRPr="00AE4DCF">
        <w:rPr>
          <w:rFonts w:ascii="Times New Roman" w:hAnsi="Times New Roman" w:cs="Times New Roman"/>
          <w:i/>
          <w:sz w:val="24"/>
          <w:szCs w:val="24"/>
        </w:rPr>
        <w:t xml:space="preserve"> Dynastes </w:t>
      </w:r>
      <w:proofErr w:type="spellStart"/>
      <w:r w:rsidR="000B23E1">
        <w:rPr>
          <w:rFonts w:ascii="Times New Roman" w:hAnsi="Times New Roman" w:cs="Times New Roman"/>
          <w:i/>
          <w:sz w:val="24"/>
          <w:szCs w:val="24"/>
        </w:rPr>
        <w:t>h</w:t>
      </w:r>
      <w:r w:rsidR="00AE4DCF" w:rsidRPr="00AE4DCF">
        <w:rPr>
          <w:rFonts w:ascii="Times New Roman" w:hAnsi="Times New Roman" w:cs="Times New Roman"/>
          <w:i/>
          <w:sz w:val="24"/>
          <w:szCs w:val="24"/>
        </w:rPr>
        <w:t>ercules</w:t>
      </w:r>
      <w:proofErr w:type="spellEnd"/>
      <w:r w:rsidR="00AE4DCF" w:rsidRPr="000B23E1">
        <w:rPr>
          <w:rFonts w:ascii="Times New Roman" w:hAnsi="Times New Roman" w:cs="Times New Roman"/>
          <w:sz w:val="24"/>
          <w:szCs w:val="24"/>
        </w:rPr>
        <w:t>,</w:t>
      </w:r>
      <w:r w:rsidR="00AE4DCF" w:rsidRPr="00AE4DCF">
        <w:rPr>
          <w:rFonts w:ascii="Times New Roman" w:hAnsi="Times New Roman" w:cs="Times New Roman"/>
          <w:i/>
          <w:sz w:val="24"/>
          <w:szCs w:val="24"/>
        </w:rPr>
        <w:t xml:space="preserve"> </w:t>
      </w:r>
      <w:r w:rsidR="00AE4DCF" w:rsidRPr="00AE4DCF">
        <w:rPr>
          <w:rFonts w:ascii="Times New Roman" w:hAnsi="Times New Roman" w:cs="Times New Roman"/>
          <w:sz w:val="24"/>
          <w:szCs w:val="24"/>
        </w:rPr>
        <w:t>and</w:t>
      </w:r>
      <w:r w:rsidR="00AE4DCF" w:rsidRPr="00AE4DCF">
        <w:rPr>
          <w:rFonts w:ascii="Times New Roman" w:hAnsi="Times New Roman" w:cs="Times New Roman"/>
          <w:i/>
          <w:sz w:val="24"/>
          <w:szCs w:val="24"/>
        </w:rPr>
        <w:t xml:space="preserve"> </w:t>
      </w:r>
      <w:proofErr w:type="spellStart"/>
      <w:r w:rsidR="00AE4DCF" w:rsidRPr="00AE4DCF">
        <w:rPr>
          <w:rFonts w:ascii="Times New Roman" w:hAnsi="Times New Roman" w:cs="Times New Roman"/>
          <w:i/>
          <w:sz w:val="24"/>
          <w:szCs w:val="24"/>
        </w:rPr>
        <w:t>Cyclocephalis</w:t>
      </w:r>
      <w:proofErr w:type="spellEnd"/>
      <w:r w:rsidR="00AE4DCF" w:rsidRPr="00AE4DCF">
        <w:rPr>
          <w:rFonts w:ascii="Times New Roman" w:hAnsi="Times New Roman" w:cs="Times New Roman"/>
          <w:i/>
          <w:sz w:val="24"/>
          <w:szCs w:val="24"/>
        </w:rPr>
        <w:t xml:space="preserve"> borealis</w:t>
      </w:r>
      <w:r w:rsidR="00AE4DCF" w:rsidRPr="00AE4DCF">
        <w:rPr>
          <w:rFonts w:ascii="Times New Roman" w:hAnsi="Times New Roman" w:cs="Times New Roman"/>
          <w:sz w:val="24"/>
          <w:szCs w:val="24"/>
        </w:rPr>
        <w:t>.</w:t>
      </w:r>
      <w:r w:rsidRPr="004A5680">
        <w:rPr>
          <w:rFonts w:ascii="Times New Roman" w:hAnsi="Times New Roman" w:cs="Times New Roman"/>
          <w:sz w:val="24"/>
          <w:szCs w:val="24"/>
        </w:rPr>
        <w:t xml:space="preserve"> Most </w:t>
      </w:r>
      <w:r w:rsidRPr="004A5680">
        <w:rPr>
          <w:rFonts w:ascii="Times New Roman" w:hAnsi="Times New Roman" w:cs="Times New Roman"/>
          <w:sz w:val="24"/>
          <w:szCs w:val="24"/>
        </w:rPr>
        <w:lastRenderedPageBreak/>
        <w:t xml:space="preserve">species had both male and females represented. Most species of beetles were scanned using a SkyScan1172 micro-CT scanner equipped with a </w:t>
      </w:r>
      <w:proofErr w:type="spellStart"/>
      <w:r w:rsidRPr="004A5680">
        <w:rPr>
          <w:rFonts w:ascii="Times New Roman" w:hAnsi="Times New Roman" w:cs="Times New Roman"/>
          <w:sz w:val="24"/>
          <w:szCs w:val="24"/>
        </w:rPr>
        <w:t>Hammamatsu</w:t>
      </w:r>
      <w:proofErr w:type="spellEnd"/>
      <w:r w:rsidRPr="004A5680">
        <w:rPr>
          <w:rFonts w:ascii="Times New Roman" w:hAnsi="Times New Roman" w:cs="Times New Roman"/>
          <w:sz w:val="24"/>
          <w:szCs w:val="24"/>
        </w:rPr>
        <w:t xml:space="preserve"> 1.3 M</w:t>
      </w:r>
      <w:r w:rsidR="00413872">
        <w:rPr>
          <w:rFonts w:ascii="Times New Roman" w:hAnsi="Times New Roman" w:cs="Times New Roman"/>
          <w:sz w:val="24"/>
          <w:szCs w:val="24"/>
        </w:rPr>
        <w:t>P</w:t>
      </w:r>
      <w:r w:rsidRPr="004A5680">
        <w:rPr>
          <w:rFonts w:ascii="Times New Roman" w:hAnsi="Times New Roman" w:cs="Times New Roman"/>
          <w:sz w:val="24"/>
          <w:szCs w:val="24"/>
        </w:rPr>
        <w:t xml:space="preserve"> camera and </w:t>
      </w:r>
      <w:proofErr w:type="spellStart"/>
      <w:r w:rsidRPr="004A5680">
        <w:rPr>
          <w:rFonts w:ascii="Times New Roman" w:hAnsi="Times New Roman" w:cs="Times New Roman"/>
          <w:sz w:val="24"/>
          <w:szCs w:val="24"/>
        </w:rPr>
        <w:t>Hammamatsu</w:t>
      </w:r>
      <w:proofErr w:type="spellEnd"/>
      <w:r w:rsidRPr="004A5680">
        <w:rPr>
          <w:rFonts w:ascii="Times New Roman" w:hAnsi="Times New Roman" w:cs="Times New Roman"/>
          <w:sz w:val="24"/>
          <w:szCs w:val="24"/>
        </w:rPr>
        <w:t xml:space="preserve"> </w:t>
      </w:r>
      <w:proofErr w:type="spellStart"/>
      <w:r w:rsidRPr="004A5680">
        <w:rPr>
          <w:rFonts w:ascii="Times New Roman" w:hAnsi="Times New Roman" w:cs="Times New Roman"/>
          <w:sz w:val="24"/>
          <w:szCs w:val="24"/>
        </w:rPr>
        <w:t>SkyScan</w:t>
      </w:r>
      <w:proofErr w:type="spellEnd"/>
      <w:r w:rsidRPr="004A5680">
        <w:rPr>
          <w:rFonts w:ascii="Times New Roman" w:hAnsi="Times New Roman" w:cs="Times New Roman"/>
          <w:sz w:val="24"/>
          <w:szCs w:val="24"/>
        </w:rPr>
        <w:t xml:space="preserve"> Control software at Virginia </w:t>
      </w:r>
      <w:r w:rsidR="00413872">
        <w:rPr>
          <w:rFonts w:ascii="Times New Roman" w:hAnsi="Times New Roman" w:cs="Times New Roman"/>
          <w:sz w:val="24"/>
          <w:szCs w:val="24"/>
        </w:rPr>
        <w:t>Tech</w:t>
      </w:r>
      <w:r w:rsidRPr="004A5680">
        <w:rPr>
          <w:rFonts w:ascii="Times New Roman" w:hAnsi="Times New Roman" w:cs="Times New Roman"/>
          <w:sz w:val="24"/>
          <w:szCs w:val="24"/>
        </w:rPr>
        <w:t xml:space="preserve">. </w:t>
      </w:r>
      <w:r w:rsidR="00413872">
        <w:rPr>
          <w:rFonts w:ascii="Times New Roman" w:hAnsi="Times New Roman" w:cs="Times New Roman"/>
          <w:sz w:val="24"/>
          <w:szCs w:val="24"/>
        </w:rPr>
        <w:t xml:space="preserve">To maintain tracheal structure in their natural configuration, we used a minimal preparation of fresh samples </w:t>
      </w:r>
      <w:r w:rsidR="00F92BE8">
        <w:rPr>
          <w:rFonts w:ascii="Times New Roman" w:hAnsi="Times New Roman" w:cs="Times New Roman"/>
          <w:sz w:val="24"/>
          <w:szCs w:val="24"/>
        </w:rPr>
        <w:fldChar w:fldCharType="begin"/>
      </w:r>
      <w:r w:rsidR="00F92BE8">
        <w:rPr>
          <w:rFonts w:ascii="Times New Roman" w:hAnsi="Times New Roman" w:cs="Times New Roman"/>
          <w:sz w:val="24"/>
          <w:szCs w:val="24"/>
        </w:rPr>
        <w:instrText xml:space="preserve"> ADDIN EN.CITE &lt;EndNote&gt;&lt;Cite&gt;&lt;Author&gt;Socha&lt;/Author&gt;&lt;Year&gt;2008&lt;/Year&gt;&lt;RecNum&gt;21489&lt;/RecNum&gt;&lt;DisplayText&gt;(30)&lt;/DisplayText&gt;&lt;record&gt;&lt;rec-number&gt;21489&lt;/rec-number&gt;&lt;foreign-keys&gt;&lt;key app="EN" db-id="dxpvfrsrmrpwewestfmv02fzsx0r02rvasdp" timestamp="1570202787"&gt;21489&lt;/key&gt;&lt;/foreign-keys&gt;&lt;ref-type name="Journal Article"&gt;17&lt;/ref-type&gt;&lt;contributors&gt;&lt;authors&gt;&lt;author&gt;Socha, J.J.&lt;/author&gt;&lt;author&gt;DeCarlo, F.&lt;/author&gt;&lt;/authors&gt;&lt;/contributors&gt;&lt;titles&gt;&lt;title&gt;Use of synchrotron tomography to image naturalistic anatomy in insects&lt;/title&gt;&lt;secondary-title&gt;SPIE &lt;/secondary-title&gt;&lt;/titles&gt;&lt;pages&gt;70780A-70787&lt;/pages&gt;&lt;volume&gt;2008&lt;/volume&gt;&lt;number&gt;Developments in X-Ray Tomography VI: San Diego, CA, USA&lt;/number&gt;&lt;dates&gt;&lt;year&gt;2008&lt;/year&gt;&lt;/dates&gt;&lt;urls&gt;&lt;/urls&gt;&lt;/record&gt;&lt;/Cite&gt;&lt;/EndNote&gt;</w:instrText>
      </w:r>
      <w:r w:rsidR="00F92BE8">
        <w:rPr>
          <w:rFonts w:ascii="Times New Roman" w:hAnsi="Times New Roman" w:cs="Times New Roman"/>
          <w:sz w:val="24"/>
          <w:szCs w:val="24"/>
        </w:rPr>
        <w:fldChar w:fldCharType="separate"/>
      </w:r>
      <w:r w:rsidR="00F92BE8">
        <w:rPr>
          <w:rFonts w:ascii="Times New Roman" w:hAnsi="Times New Roman" w:cs="Times New Roman"/>
          <w:noProof/>
          <w:sz w:val="24"/>
          <w:szCs w:val="24"/>
        </w:rPr>
        <w:t>(30)</w:t>
      </w:r>
      <w:r w:rsidR="00F92BE8">
        <w:rPr>
          <w:rFonts w:ascii="Times New Roman" w:hAnsi="Times New Roman" w:cs="Times New Roman"/>
          <w:sz w:val="24"/>
          <w:szCs w:val="24"/>
        </w:rPr>
        <w:fldChar w:fldCharType="end"/>
      </w:r>
      <w:r w:rsidR="00413872">
        <w:rPr>
          <w:rFonts w:ascii="Times New Roman" w:hAnsi="Times New Roman" w:cs="Times New Roman"/>
          <w:sz w:val="24"/>
          <w:szCs w:val="24"/>
        </w:rPr>
        <w:t xml:space="preserve">. </w:t>
      </w:r>
      <w:r w:rsidRPr="004A5680">
        <w:rPr>
          <w:rFonts w:ascii="Times New Roman" w:hAnsi="Times New Roman" w:cs="Times New Roman"/>
          <w:sz w:val="24"/>
          <w:szCs w:val="24"/>
        </w:rPr>
        <w:t>All beetles were killed using ethyl acetate fumes, stored at 4°C</w:t>
      </w:r>
      <w:r w:rsidR="00413872">
        <w:rPr>
          <w:rFonts w:ascii="Times New Roman" w:hAnsi="Times New Roman" w:cs="Times New Roman"/>
          <w:sz w:val="24"/>
          <w:szCs w:val="24"/>
        </w:rPr>
        <w:t>,</w:t>
      </w:r>
      <w:r w:rsidRPr="004A5680">
        <w:rPr>
          <w:rFonts w:ascii="Times New Roman" w:hAnsi="Times New Roman" w:cs="Times New Roman"/>
          <w:sz w:val="24"/>
          <w:szCs w:val="24"/>
        </w:rPr>
        <w:t xml:space="preserve"> and scanned within three days. They were warmed back to room temperature to avoid motion artifacts from fluid flow, placed in x-ray </w:t>
      </w:r>
      <w:r w:rsidR="00DF6909">
        <w:rPr>
          <w:rFonts w:ascii="Times New Roman" w:hAnsi="Times New Roman" w:cs="Times New Roman"/>
          <w:sz w:val="24"/>
          <w:szCs w:val="24"/>
        </w:rPr>
        <w:t>trans</w:t>
      </w:r>
      <w:r w:rsidRPr="004A5680">
        <w:rPr>
          <w:rFonts w:ascii="Times New Roman" w:hAnsi="Times New Roman" w:cs="Times New Roman"/>
          <w:sz w:val="24"/>
          <w:szCs w:val="24"/>
        </w:rPr>
        <w:t xml:space="preserve">lucent </w:t>
      </w:r>
      <w:r w:rsidR="00DF6909">
        <w:rPr>
          <w:rFonts w:ascii="Times New Roman" w:hAnsi="Times New Roman" w:cs="Times New Roman"/>
          <w:sz w:val="24"/>
          <w:szCs w:val="24"/>
        </w:rPr>
        <w:t>polyimide</w:t>
      </w:r>
      <w:r w:rsidRPr="004A5680">
        <w:rPr>
          <w:rFonts w:ascii="Times New Roman" w:hAnsi="Times New Roman" w:cs="Times New Roman"/>
          <w:sz w:val="24"/>
          <w:szCs w:val="24"/>
        </w:rPr>
        <w:t xml:space="preserve"> tubing</w:t>
      </w:r>
      <w:r w:rsidR="00DF6909">
        <w:rPr>
          <w:rFonts w:ascii="Times New Roman" w:hAnsi="Times New Roman" w:cs="Times New Roman"/>
          <w:sz w:val="24"/>
          <w:szCs w:val="24"/>
        </w:rPr>
        <w:t xml:space="preserve"> (Kapton, Dupont)</w:t>
      </w:r>
      <w:r w:rsidRPr="004A5680">
        <w:rPr>
          <w:rFonts w:ascii="Times New Roman" w:hAnsi="Times New Roman" w:cs="Times New Roman"/>
          <w:sz w:val="24"/>
          <w:szCs w:val="24"/>
        </w:rPr>
        <w:t xml:space="preserve">, and centered on a brass stage with putty. Power was set at 10W, voltage was adjusted for optimum brightness and contrast (70-96 kV), with currents between 104-141 </w:t>
      </w:r>
      <w:r w:rsidRPr="004A5680">
        <w:rPr>
          <w:rFonts w:ascii="Times New Roman" w:hAnsi="Times New Roman" w:cs="Times New Roman"/>
          <w:sz w:val="24"/>
          <w:szCs w:val="24"/>
        </w:rPr>
        <w:sym w:font="Symbol" w:char="F06D"/>
      </w:r>
      <w:r w:rsidRPr="004A5680">
        <w:rPr>
          <w:rFonts w:ascii="Times New Roman" w:hAnsi="Times New Roman" w:cs="Times New Roman"/>
          <w:sz w:val="24"/>
          <w:szCs w:val="24"/>
        </w:rPr>
        <w:t>A. Beetles were scanned with 0.4° rotation steps for 180° with frame averaging. A flat-field correction was applied to all scans to account for subtract aberrations. All images had 1024x1280</w:t>
      </w:r>
      <w:r w:rsidR="00DF6909">
        <w:rPr>
          <w:rFonts w:ascii="Times New Roman" w:hAnsi="Times New Roman" w:cs="Times New Roman"/>
          <w:sz w:val="24"/>
          <w:szCs w:val="24"/>
        </w:rPr>
        <w:t xml:space="preserve"> pixel</w:t>
      </w:r>
      <w:r w:rsidRPr="004A5680">
        <w:rPr>
          <w:rFonts w:ascii="Times New Roman" w:hAnsi="Times New Roman" w:cs="Times New Roman"/>
          <w:sz w:val="24"/>
          <w:szCs w:val="24"/>
        </w:rPr>
        <w:t xml:space="preserve"> resolution</w:t>
      </w:r>
      <w:r w:rsidR="00DF6909">
        <w:rPr>
          <w:rFonts w:ascii="Times New Roman" w:hAnsi="Times New Roman" w:cs="Times New Roman"/>
          <w:sz w:val="24"/>
          <w:szCs w:val="24"/>
        </w:rPr>
        <w:t>,</w:t>
      </w:r>
      <w:r w:rsidRPr="004A5680">
        <w:rPr>
          <w:rFonts w:ascii="Times New Roman" w:hAnsi="Times New Roman" w:cs="Times New Roman"/>
          <w:sz w:val="24"/>
          <w:szCs w:val="24"/>
        </w:rPr>
        <w:t xml:space="preserve"> yielding</w:t>
      </w:r>
      <w:r w:rsidR="00DF6909">
        <w:rPr>
          <w:rFonts w:ascii="Times New Roman" w:hAnsi="Times New Roman" w:cs="Times New Roman"/>
          <w:sz w:val="24"/>
          <w:szCs w:val="24"/>
        </w:rPr>
        <w:t xml:space="preserve"> a scaling of</w:t>
      </w:r>
      <w:r w:rsidRPr="004A5680">
        <w:rPr>
          <w:rFonts w:ascii="Times New Roman" w:hAnsi="Times New Roman" w:cs="Times New Roman"/>
          <w:sz w:val="24"/>
          <w:szCs w:val="24"/>
        </w:rPr>
        <w:t xml:space="preserve"> 12-98 </w:t>
      </w:r>
      <w:r w:rsidRPr="004A5680">
        <w:rPr>
          <w:rFonts w:ascii="Times New Roman" w:hAnsi="Times New Roman" w:cs="Times New Roman"/>
          <w:sz w:val="24"/>
          <w:szCs w:val="24"/>
        </w:rPr>
        <w:sym w:font="Symbol" w:char="F06D"/>
      </w:r>
      <w:r w:rsidRPr="004A5680">
        <w:rPr>
          <w:rFonts w:ascii="Times New Roman" w:hAnsi="Times New Roman" w:cs="Times New Roman"/>
          <w:sz w:val="24"/>
          <w:szCs w:val="24"/>
        </w:rPr>
        <w:t>m/pixel that was independent of beetle size. Small beetles could be captured in a single scan, but larger beetles were scanned in segments</w:t>
      </w:r>
      <w:r w:rsidR="00DF6909">
        <w:rPr>
          <w:rFonts w:ascii="Times New Roman" w:hAnsi="Times New Roman" w:cs="Times New Roman"/>
          <w:sz w:val="24"/>
          <w:szCs w:val="24"/>
        </w:rPr>
        <w:t xml:space="preserve"> along their longitudinal axis</w:t>
      </w:r>
      <w:r w:rsidRPr="004A5680">
        <w:rPr>
          <w:rFonts w:ascii="Times New Roman" w:hAnsi="Times New Roman" w:cs="Times New Roman"/>
          <w:sz w:val="24"/>
          <w:szCs w:val="24"/>
        </w:rPr>
        <w:t xml:space="preserve"> by varying their position relative to the beam. </w:t>
      </w:r>
    </w:p>
    <w:p w14:paraId="0F3F4097" w14:textId="6B33EA01" w:rsidR="004A5680" w:rsidRPr="004A5680" w:rsidRDefault="004A5680" w:rsidP="004A5680">
      <w:pPr>
        <w:spacing w:line="480" w:lineRule="auto"/>
        <w:ind w:firstLine="720"/>
        <w:rPr>
          <w:rFonts w:ascii="Times New Roman" w:hAnsi="Times New Roman" w:cs="Times New Roman"/>
          <w:sz w:val="24"/>
          <w:szCs w:val="24"/>
        </w:rPr>
      </w:pPr>
      <w:r w:rsidRPr="004A5680">
        <w:rPr>
          <w:rFonts w:ascii="Times New Roman" w:hAnsi="Times New Roman" w:cs="Times New Roman"/>
          <w:i/>
          <w:sz w:val="24"/>
          <w:szCs w:val="24"/>
        </w:rPr>
        <w:t xml:space="preserve">Dynastes </w:t>
      </w:r>
      <w:proofErr w:type="spellStart"/>
      <w:r w:rsidRPr="004A5680">
        <w:rPr>
          <w:rFonts w:ascii="Times New Roman" w:hAnsi="Times New Roman" w:cs="Times New Roman"/>
          <w:i/>
          <w:sz w:val="24"/>
          <w:szCs w:val="24"/>
        </w:rPr>
        <w:t>hercules</w:t>
      </w:r>
      <w:proofErr w:type="spellEnd"/>
      <w:r w:rsidRPr="004A5680">
        <w:rPr>
          <w:rFonts w:ascii="Times New Roman" w:hAnsi="Times New Roman" w:cs="Times New Roman"/>
          <w:sz w:val="24"/>
          <w:szCs w:val="24"/>
        </w:rPr>
        <w:t xml:space="preserve"> were too large to be scanned with the same instrument, so these beetles were imaged using an in-house-built bench-top micro-focus </w:t>
      </w:r>
      <w:r w:rsidR="00DF6909">
        <w:rPr>
          <w:rFonts w:ascii="Times New Roman" w:hAnsi="Times New Roman" w:cs="Times New Roman"/>
          <w:sz w:val="24"/>
          <w:szCs w:val="24"/>
        </w:rPr>
        <w:t>x</w:t>
      </w:r>
      <w:r w:rsidRPr="004A5680">
        <w:rPr>
          <w:rFonts w:ascii="Times New Roman" w:hAnsi="Times New Roman" w:cs="Times New Roman"/>
          <w:sz w:val="24"/>
          <w:szCs w:val="24"/>
        </w:rPr>
        <w:t xml:space="preserve">-ray computed tomography (micro-CT) platform (see </w:t>
      </w:r>
      <w:r w:rsidR="00F92BE8">
        <w:rPr>
          <w:rFonts w:ascii="Times New Roman" w:hAnsi="Times New Roman" w:cs="Times New Roman"/>
          <w:sz w:val="24"/>
          <w:szCs w:val="24"/>
        </w:rPr>
        <w:fldChar w:fldCharType="begin"/>
      </w:r>
      <w:r w:rsidR="00F92BE8">
        <w:rPr>
          <w:rFonts w:ascii="Times New Roman" w:hAnsi="Times New Roman" w:cs="Times New Roman"/>
          <w:sz w:val="24"/>
          <w:szCs w:val="24"/>
        </w:rPr>
        <w:instrText xml:space="preserve"> ADDIN EN.CITE &lt;EndNote&gt;&lt;Cite&gt;&lt;Author&gt;Sharma&lt;/Author&gt;&lt;Year&gt;2014&lt;/Year&gt;&lt;RecNum&gt;25636&lt;/RecNum&gt;&lt;DisplayText&gt;(31, 32)&lt;/DisplayText&gt;&lt;record&gt;&lt;rec-number&gt;25636&lt;/rec-number&gt;&lt;foreign-keys&gt;&lt;key app="EN" db-id="dxpvfrsrmrpwewestfmv02fzsx0r02rvasdp" timestamp="1570202796"&gt;25636&lt;/key&gt;&lt;/foreign-keys&gt;&lt;ref-type name="Journal Article"&gt;17&lt;/ref-type&gt;&lt;contributors&gt;&lt;authors&gt;&lt;author&gt;Sharma, K.S.&lt;/author&gt;&lt;author&gt;Gong, H.&lt;/author&gt;&lt;author&gt;Ghasemalizadeh, O.&lt;/author&gt;&lt;author&gt;Yu, H.&lt;/author&gt;&lt;author&gt;Wang, G.&lt;/author&gt;&lt;author&gt;Cao, G.&lt;/author&gt;&lt;/authors&gt;&lt;/contributors&gt;&lt;titles&gt;&lt;title&gt;Interior micro-CT with an offset detector&lt;/title&gt;&lt;secondary-title&gt;Medical Physics&lt;/secondary-title&gt;&lt;/titles&gt;&lt;periodical&gt;&lt;full-title&gt;Medical Physics&lt;/full-title&gt;&lt;/periodical&gt;&lt;pages&gt;061915&lt;/pages&gt;&lt;volume&gt;41&lt;/volume&gt;&lt;number&gt;6&lt;/number&gt;&lt;dates&gt;&lt;year&gt;2014&lt;/year&gt;&lt;/dates&gt;&lt;urls&gt;&lt;/urls&gt;&lt;/record&gt;&lt;/Cite&gt;&lt;Cite&gt;&lt;Author&gt;Gong H&lt;/Author&gt;&lt;Year&gt;2015&lt;/Year&gt;&lt;RecNum&gt;28012&lt;/RecNum&gt;&lt;record&gt;&lt;rec-number&gt;28012&lt;/rec-number&gt;&lt;foreign-keys&gt;&lt;key app="EN" db-id="dxpvfrsrmrpwewestfmv02fzsx0r02rvasdp" timestamp="1626991591"&gt;28012&lt;/key&gt;&lt;/foreign-keys&gt;&lt;ref-type name="Conference Proceedings"&gt;10&lt;/ref-type&gt;&lt;contributors&gt;&lt;authors&gt;&lt;author&gt;Gong H, Lu J, Zhou O, &amp;amp; Cao G   Medical Imaging 2015: Physics of Medical Imaging, (International Society for Optics and Photonics), p 94124N&lt;/author&gt;&lt;/authors&gt;&lt;subsidiary-authors&gt;&lt;author&gt;International Society for Optics and Photonics&lt;/author&gt;&lt;/subsidiary-authors&gt;&lt;/contributors&gt;&lt;titles&gt;&lt;title&gt; Implementation of interior micro-CT on a carbon nanotube dynamic micro-CT scanner for lower radiation dose&lt;/title&gt;&lt;secondary-title&gt;SPIE Medical Imaging&lt;/secondary-title&gt;&lt;/titles&gt;&lt;pages&gt;94124N&lt;/pages&gt;&lt;dates&gt;&lt;year&gt;2015&lt;/year&gt;&lt;/dates&gt;&lt;urls&gt;&lt;/urls&gt;&lt;/record&gt;&lt;/Cite&gt;&lt;/EndNote&gt;</w:instrText>
      </w:r>
      <w:r w:rsidR="00F92BE8">
        <w:rPr>
          <w:rFonts w:ascii="Times New Roman" w:hAnsi="Times New Roman" w:cs="Times New Roman"/>
          <w:sz w:val="24"/>
          <w:szCs w:val="24"/>
        </w:rPr>
        <w:fldChar w:fldCharType="separate"/>
      </w:r>
      <w:r w:rsidR="00F92BE8">
        <w:rPr>
          <w:rFonts w:ascii="Times New Roman" w:hAnsi="Times New Roman" w:cs="Times New Roman"/>
          <w:noProof/>
          <w:sz w:val="24"/>
          <w:szCs w:val="24"/>
        </w:rPr>
        <w:t>(31, 32)</w:t>
      </w:r>
      <w:r w:rsidR="00F92BE8">
        <w:rPr>
          <w:rFonts w:ascii="Times New Roman" w:hAnsi="Times New Roman" w:cs="Times New Roman"/>
          <w:sz w:val="24"/>
          <w:szCs w:val="24"/>
        </w:rPr>
        <w:fldChar w:fldCharType="end"/>
      </w:r>
      <w:r w:rsidRPr="004A5680">
        <w:rPr>
          <w:rFonts w:ascii="Times New Roman" w:hAnsi="Times New Roman" w:cs="Times New Roman"/>
          <w:sz w:val="24"/>
          <w:szCs w:val="24"/>
        </w:rPr>
        <w:t xml:space="preserve"> for details). The </w:t>
      </w:r>
      <w:r w:rsidR="00DF6909">
        <w:rPr>
          <w:rFonts w:ascii="Times New Roman" w:hAnsi="Times New Roman" w:cs="Times New Roman"/>
          <w:sz w:val="24"/>
          <w:szCs w:val="24"/>
        </w:rPr>
        <w:t>x</w:t>
      </w:r>
      <w:r w:rsidRPr="004A5680">
        <w:rPr>
          <w:rFonts w:ascii="Times New Roman" w:hAnsi="Times New Roman" w:cs="Times New Roman"/>
          <w:sz w:val="24"/>
          <w:szCs w:val="24"/>
        </w:rPr>
        <w:t>-ray tube (Oxford Instrument, Inc.) was operated at 70 kV and tube power was fixed at 20 W. Images were collected with an X-ray flat-panel detector (</w:t>
      </w:r>
      <w:r w:rsidR="00DF6909">
        <w:rPr>
          <w:rFonts w:ascii="Times New Roman" w:hAnsi="Times New Roman" w:cs="Times New Roman"/>
          <w:sz w:val="24"/>
          <w:szCs w:val="24"/>
        </w:rPr>
        <w:t xml:space="preserve">model C7921, </w:t>
      </w:r>
      <w:r w:rsidRPr="004A5680">
        <w:rPr>
          <w:rFonts w:ascii="Times New Roman" w:hAnsi="Times New Roman" w:cs="Times New Roman"/>
          <w:sz w:val="24"/>
          <w:szCs w:val="24"/>
        </w:rPr>
        <w:t xml:space="preserve">Hamamatsu, Inc.) operated at 1x1 binning mode, with a detector element size of 50 x 50 µm. The axial scanning field-of-view (FOV) was 37.2 mm in diameter. In each scan, images were collected at 0.5° intervals as the beetle was rotated through 360°, resulting in a total of 720 </w:t>
      </w:r>
      <w:r w:rsidR="00DF6909">
        <w:rPr>
          <w:rFonts w:ascii="Times New Roman" w:hAnsi="Times New Roman" w:cs="Times New Roman"/>
          <w:sz w:val="24"/>
          <w:szCs w:val="24"/>
        </w:rPr>
        <w:t>x</w:t>
      </w:r>
      <w:r w:rsidRPr="004A5680">
        <w:rPr>
          <w:rFonts w:ascii="Times New Roman" w:hAnsi="Times New Roman" w:cs="Times New Roman"/>
          <w:sz w:val="24"/>
          <w:szCs w:val="24"/>
        </w:rPr>
        <w:t xml:space="preserve">-ray projections per scan. Because the specimen was larger than the field of view, multiple scans were conducted consecutively along the animal’s anterior-posterior </w:t>
      </w:r>
      <w:r w:rsidRPr="004A5680">
        <w:rPr>
          <w:rFonts w:ascii="Times New Roman" w:hAnsi="Times New Roman" w:cs="Times New Roman"/>
          <w:sz w:val="24"/>
          <w:szCs w:val="24"/>
        </w:rPr>
        <w:lastRenderedPageBreak/>
        <w:t>axis to image the entire body. The axial slice images were reconstructed using the standard filtered back-projection (FBP) reconstruction algorithm, with an image matrix of 1008 x 1012 px and an isotropic pixel size of 36.8 x 36.8 µm.</w:t>
      </w:r>
    </w:p>
    <w:p w14:paraId="089DA62B" w14:textId="77777777" w:rsidR="004A5680" w:rsidRPr="004A5680" w:rsidRDefault="004A5680" w:rsidP="00EE4F89">
      <w:pPr>
        <w:spacing w:after="0" w:line="480" w:lineRule="auto"/>
        <w:outlineLvl w:val="0"/>
        <w:rPr>
          <w:rFonts w:ascii="Times New Roman" w:hAnsi="Times New Roman" w:cs="Times New Roman"/>
          <w:i/>
          <w:sz w:val="24"/>
          <w:szCs w:val="24"/>
        </w:rPr>
      </w:pPr>
      <w:r w:rsidRPr="004A5680">
        <w:rPr>
          <w:rFonts w:ascii="Times New Roman" w:hAnsi="Times New Roman" w:cs="Times New Roman"/>
          <w:i/>
          <w:sz w:val="24"/>
          <w:szCs w:val="24"/>
        </w:rPr>
        <w:t>Image Reconstruction and Measurements</w:t>
      </w:r>
    </w:p>
    <w:p w14:paraId="22FC73C6" w14:textId="48049955" w:rsidR="004A5680" w:rsidRPr="004A5680" w:rsidRDefault="004A5680" w:rsidP="004A5680">
      <w:pPr>
        <w:spacing w:after="0" w:line="480" w:lineRule="auto"/>
        <w:ind w:firstLine="720"/>
        <w:rPr>
          <w:rFonts w:ascii="Times New Roman" w:hAnsi="Times New Roman" w:cs="Times New Roman"/>
          <w:sz w:val="24"/>
          <w:szCs w:val="24"/>
        </w:rPr>
      </w:pPr>
      <w:r w:rsidRPr="004A5680">
        <w:rPr>
          <w:rFonts w:ascii="Times New Roman" w:hAnsi="Times New Roman" w:cs="Times New Roman"/>
          <w:sz w:val="24"/>
          <w:szCs w:val="24"/>
        </w:rPr>
        <w:t xml:space="preserve">Raw micro-CT images were imported into </w:t>
      </w:r>
      <w:proofErr w:type="spellStart"/>
      <w:r w:rsidRPr="004A5680">
        <w:rPr>
          <w:rFonts w:ascii="Times New Roman" w:hAnsi="Times New Roman" w:cs="Times New Roman"/>
          <w:sz w:val="24"/>
          <w:szCs w:val="24"/>
        </w:rPr>
        <w:t>NRecon</w:t>
      </w:r>
      <w:proofErr w:type="spellEnd"/>
      <w:r w:rsidRPr="004A5680">
        <w:rPr>
          <w:rFonts w:ascii="Times New Roman" w:hAnsi="Times New Roman" w:cs="Times New Roman"/>
          <w:sz w:val="24"/>
          <w:szCs w:val="24"/>
        </w:rPr>
        <w:t xml:space="preserve"> reconstruction software from </w:t>
      </w:r>
      <w:proofErr w:type="spellStart"/>
      <w:r w:rsidRPr="004A5680">
        <w:rPr>
          <w:rFonts w:ascii="Times New Roman" w:hAnsi="Times New Roman" w:cs="Times New Roman"/>
          <w:sz w:val="24"/>
          <w:szCs w:val="24"/>
        </w:rPr>
        <w:t>SkyScan</w:t>
      </w:r>
      <w:proofErr w:type="spellEnd"/>
      <w:r w:rsidR="007E4533">
        <w:rPr>
          <w:rFonts w:ascii="Times New Roman" w:hAnsi="Times New Roman" w:cs="Times New Roman"/>
          <w:sz w:val="24"/>
          <w:szCs w:val="24"/>
        </w:rPr>
        <w:t>.</w:t>
      </w:r>
      <w:r w:rsidRPr="004A5680">
        <w:rPr>
          <w:rFonts w:ascii="Times New Roman" w:hAnsi="Times New Roman" w:cs="Times New Roman"/>
          <w:sz w:val="24"/>
          <w:szCs w:val="24"/>
        </w:rPr>
        <w:t xml:space="preserve"> Ring artifact and beam hardening corrections were applied where necessary, and contrast was optimized using the software’s interactive histogram feature.  For large beetles that required multiple scans, reconstructions were set to align and fuse automatically. Slices generated in </w:t>
      </w:r>
      <w:proofErr w:type="spellStart"/>
      <w:r w:rsidRPr="004A5680">
        <w:rPr>
          <w:rFonts w:ascii="Times New Roman" w:hAnsi="Times New Roman" w:cs="Times New Roman"/>
          <w:sz w:val="24"/>
          <w:szCs w:val="24"/>
        </w:rPr>
        <w:t>NRecon</w:t>
      </w:r>
      <w:proofErr w:type="spellEnd"/>
      <w:r w:rsidRPr="004A5680">
        <w:rPr>
          <w:rFonts w:ascii="Times New Roman" w:hAnsi="Times New Roman" w:cs="Times New Roman"/>
          <w:sz w:val="24"/>
          <w:szCs w:val="24"/>
        </w:rPr>
        <w:t xml:space="preserve"> were imported into Avizo 9 for 3D reconstructions.</w:t>
      </w:r>
    </w:p>
    <w:p w14:paraId="49F23697" w14:textId="614A6CBC" w:rsidR="004A5680" w:rsidRPr="004A5680" w:rsidRDefault="004A5680" w:rsidP="004A5680">
      <w:pPr>
        <w:spacing w:after="0" w:line="480" w:lineRule="auto"/>
        <w:ind w:firstLine="720"/>
        <w:rPr>
          <w:rFonts w:ascii="Times New Roman" w:hAnsi="Times New Roman" w:cs="Times New Roman"/>
          <w:sz w:val="24"/>
          <w:szCs w:val="24"/>
        </w:rPr>
      </w:pPr>
      <w:r w:rsidRPr="004A5680">
        <w:rPr>
          <w:rFonts w:ascii="Times New Roman" w:hAnsi="Times New Roman" w:cs="Times New Roman"/>
          <w:sz w:val="24"/>
          <w:szCs w:val="24"/>
        </w:rPr>
        <w:t>Spiracles were identified by the characteristic slit-like shape of the opening, and the bellows-shaped air sac behind it (Figure 1b, 1c, 1d)</w:t>
      </w:r>
      <w:r w:rsidR="007E4533">
        <w:rPr>
          <w:rFonts w:ascii="Times New Roman" w:hAnsi="Times New Roman" w:cs="Times New Roman"/>
          <w:sz w:val="24"/>
          <w:szCs w:val="24"/>
        </w:rPr>
        <w:t>. Spiracle locations were confirmed by dissection on representative specimens</w:t>
      </w:r>
      <w:r w:rsidRPr="004A5680">
        <w:rPr>
          <w:rFonts w:ascii="Times New Roman" w:hAnsi="Times New Roman" w:cs="Times New Roman"/>
          <w:sz w:val="24"/>
          <w:szCs w:val="24"/>
        </w:rPr>
        <w:t xml:space="preserve">. Measurements were taken for one of the paired six abdominal and two thoracic spiracles for each beetle (Figure 1b,1c). </w:t>
      </w:r>
      <w:r w:rsidR="00D557E6">
        <w:rPr>
          <w:rFonts w:ascii="Times New Roman" w:hAnsi="Times New Roman" w:cs="Times New Roman"/>
          <w:sz w:val="24"/>
          <w:szCs w:val="24"/>
        </w:rPr>
        <w:t>A few scans had small aberrant regions (</w:t>
      </w:r>
      <w:proofErr w:type="gramStart"/>
      <w:r w:rsidR="00D557E6">
        <w:rPr>
          <w:rFonts w:ascii="Times New Roman" w:hAnsi="Times New Roman" w:cs="Times New Roman"/>
          <w:sz w:val="24"/>
          <w:szCs w:val="24"/>
        </w:rPr>
        <w:t>e.g.</w:t>
      </w:r>
      <w:proofErr w:type="gramEnd"/>
      <w:r w:rsidR="00D557E6">
        <w:rPr>
          <w:rFonts w:ascii="Times New Roman" w:hAnsi="Times New Roman" w:cs="Times New Roman"/>
          <w:sz w:val="24"/>
          <w:szCs w:val="24"/>
        </w:rPr>
        <w:t xml:space="preserve"> blurriness) due to challenges in scanning, so measured </w:t>
      </w:r>
      <w:r w:rsidRPr="004A5680">
        <w:rPr>
          <w:rFonts w:ascii="Times New Roman" w:hAnsi="Times New Roman" w:cs="Times New Roman"/>
          <w:sz w:val="24"/>
          <w:szCs w:val="24"/>
        </w:rPr>
        <w:t>spiracles varied between the</w:t>
      </w:r>
      <w:r w:rsidR="00C51469">
        <w:rPr>
          <w:rFonts w:ascii="Times New Roman" w:hAnsi="Times New Roman" w:cs="Times New Roman"/>
          <w:sz w:val="24"/>
          <w:szCs w:val="24"/>
        </w:rPr>
        <w:t xml:space="preserve"> symmetric</w:t>
      </w:r>
      <w:r w:rsidRPr="004A5680">
        <w:rPr>
          <w:rFonts w:ascii="Times New Roman" w:hAnsi="Times New Roman" w:cs="Times New Roman"/>
          <w:sz w:val="24"/>
          <w:szCs w:val="24"/>
        </w:rPr>
        <w:t xml:space="preserve"> right and left side</w:t>
      </w:r>
      <w:r w:rsidR="00D557E6">
        <w:rPr>
          <w:rFonts w:ascii="Times New Roman" w:hAnsi="Times New Roman" w:cs="Times New Roman"/>
          <w:sz w:val="24"/>
          <w:szCs w:val="24"/>
        </w:rPr>
        <w:t xml:space="preserve"> of an animal</w:t>
      </w:r>
      <w:r w:rsidRPr="004A5680">
        <w:rPr>
          <w:rFonts w:ascii="Times New Roman" w:hAnsi="Times New Roman" w:cs="Times New Roman"/>
          <w:sz w:val="24"/>
          <w:szCs w:val="24"/>
        </w:rPr>
        <w:t xml:space="preserve"> based on which region </w:t>
      </w:r>
      <w:r w:rsidR="00D557E6">
        <w:rPr>
          <w:rFonts w:ascii="Times New Roman" w:hAnsi="Times New Roman" w:cs="Times New Roman"/>
          <w:sz w:val="24"/>
          <w:szCs w:val="24"/>
        </w:rPr>
        <w:t>of the scan was best resolved.</w:t>
      </w:r>
      <w:r w:rsidRPr="004A5680">
        <w:rPr>
          <w:rFonts w:ascii="Times New Roman" w:hAnsi="Times New Roman" w:cs="Times New Roman"/>
          <w:sz w:val="24"/>
          <w:szCs w:val="24"/>
        </w:rPr>
        <w:t xml:space="preserve"> Diameters of the spiracular opening were measured at the widest point of opening to the outside air in the transverse and sagittal planes; area of the opening was then calculated assuming an elliptical shape with the lengths of the semi-major/minor axes being the diameters described above (Figure 1d). The depth of the spiracle was measured from the outer opening to the interior valve connecting the spiracle to the tracheal trunk (Figure 1d). </w:t>
      </w:r>
    </w:p>
    <w:p w14:paraId="6C251984" w14:textId="77777777" w:rsidR="004A5680" w:rsidRPr="004A5680" w:rsidRDefault="004A5680" w:rsidP="00EE4F89">
      <w:pPr>
        <w:spacing w:after="0" w:line="480" w:lineRule="auto"/>
        <w:outlineLvl w:val="0"/>
        <w:rPr>
          <w:rFonts w:ascii="Times New Roman" w:hAnsi="Times New Roman" w:cs="Times New Roman"/>
          <w:i/>
          <w:sz w:val="24"/>
          <w:szCs w:val="24"/>
        </w:rPr>
      </w:pPr>
      <w:r w:rsidRPr="004A5680">
        <w:rPr>
          <w:rFonts w:ascii="Times New Roman" w:hAnsi="Times New Roman" w:cs="Times New Roman"/>
          <w:i/>
          <w:sz w:val="24"/>
          <w:szCs w:val="24"/>
        </w:rPr>
        <w:t>Calculations and Statistical Analyses</w:t>
      </w:r>
    </w:p>
    <w:p w14:paraId="6650D4E9" w14:textId="5480CFD5" w:rsidR="004A5680" w:rsidRPr="00760529" w:rsidRDefault="004A5680" w:rsidP="00760529">
      <w:pPr>
        <w:spacing w:after="0" w:line="480" w:lineRule="auto"/>
        <w:ind w:firstLine="720"/>
        <w:rPr>
          <w:rFonts w:ascii="Times New Roman" w:hAnsi="Times New Roman" w:cs="Times New Roman"/>
          <w:sz w:val="24"/>
          <w:szCs w:val="24"/>
        </w:rPr>
      </w:pPr>
      <w:r w:rsidRPr="004A5680">
        <w:rPr>
          <w:rFonts w:ascii="Times New Roman" w:hAnsi="Times New Roman" w:cs="Times New Roman"/>
          <w:sz w:val="24"/>
          <w:szCs w:val="24"/>
        </w:rPr>
        <w:t>We measured the scaling relationships for each spiracle separately, using log-log plots. As dependent variables in these regressions, we tested log</w:t>
      </w:r>
      <w:r w:rsidRPr="004A5680">
        <w:rPr>
          <w:rFonts w:ascii="Times New Roman" w:hAnsi="Times New Roman" w:cs="Times New Roman"/>
          <w:sz w:val="24"/>
          <w:szCs w:val="24"/>
          <w:vertAlign w:val="subscript"/>
        </w:rPr>
        <w:t>10</w:t>
      </w:r>
      <w:r w:rsidRPr="004A5680">
        <w:rPr>
          <w:rFonts w:ascii="Times New Roman" w:hAnsi="Times New Roman" w:cs="Times New Roman"/>
          <w:sz w:val="24"/>
          <w:szCs w:val="24"/>
        </w:rPr>
        <w:t xml:space="preserve"> transformed spiracular depth, area, </w:t>
      </w:r>
      <w:r w:rsidRPr="004A5680">
        <w:rPr>
          <w:rFonts w:ascii="Times New Roman" w:hAnsi="Times New Roman" w:cs="Times New Roman"/>
          <w:sz w:val="24"/>
          <w:szCs w:val="24"/>
        </w:rPr>
        <w:lastRenderedPageBreak/>
        <w:t>area/depth (as an index of the diffusive capacity of the spiracle</w:t>
      </w:r>
      <w:r w:rsidR="001C0AA6">
        <w:rPr>
          <w:rFonts w:ascii="Times New Roman" w:hAnsi="Times New Roman" w:cs="Times New Roman"/>
          <w:sz w:val="24"/>
          <w:szCs w:val="24"/>
        </w:rPr>
        <w:t>, see Eq.1</w:t>
      </w:r>
      <w:r w:rsidRPr="004A5680">
        <w:rPr>
          <w:rFonts w:ascii="Times New Roman" w:hAnsi="Times New Roman" w:cs="Times New Roman"/>
          <w:sz w:val="24"/>
          <w:szCs w:val="24"/>
        </w:rPr>
        <w:t>), and area</w:t>
      </w:r>
      <w:r w:rsidRPr="004A5680">
        <w:rPr>
          <w:rFonts w:ascii="Times New Roman" w:hAnsi="Times New Roman" w:cs="Times New Roman"/>
          <w:sz w:val="24"/>
          <w:szCs w:val="24"/>
          <w:vertAlign w:val="superscript"/>
        </w:rPr>
        <w:t>2</w:t>
      </w:r>
      <w:r w:rsidRPr="004A5680">
        <w:rPr>
          <w:rFonts w:ascii="Times New Roman" w:hAnsi="Times New Roman" w:cs="Times New Roman"/>
          <w:sz w:val="24"/>
          <w:szCs w:val="24"/>
        </w:rPr>
        <w:t xml:space="preserve">/depth (as an </w:t>
      </w:r>
      <w:r w:rsidRPr="00760529">
        <w:rPr>
          <w:rFonts w:ascii="Times New Roman" w:hAnsi="Times New Roman" w:cs="Times New Roman"/>
          <w:sz w:val="24"/>
          <w:szCs w:val="24"/>
        </w:rPr>
        <w:t>index of the resistance of the spiracle to advective flow</w:t>
      </w:r>
      <w:r w:rsidR="001C0AA6" w:rsidRPr="00760529">
        <w:rPr>
          <w:rFonts w:ascii="Times New Roman" w:hAnsi="Times New Roman" w:cs="Times New Roman"/>
          <w:sz w:val="24"/>
          <w:szCs w:val="24"/>
        </w:rPr>
        <w:t>, see Eq. 3 below</w:t>
      </w:r>
      <w:r w:rsidRPr="00760529">
        <w:rPr>
          <w:rFonts w:ascii="Times New Roman" w:hAnsi="Times New Roman" w:cs="Times New Roman"/>
          <w:sz w:val="24"/>
          <w:szCs w:val="24"/>
        </w:rPr>
        <w:t>).</w:t>
      </w:r>
    </w:p>
    <w:p w14:paraId="1E2B0BA3" w14:textId="0A238D78" w:rsidR="00F77475" w:rsidRDefault="004A5680" w:rsidP="00E4675B">
      <w:pPr>
        <w:spacing w:line="480" w:lineRule="auto"/>
        <w:ind w:firstLine="720"/>
        <w:rPr>
          <w:ins w:id="17" w:author="Wagner, Julian" w:date="2021-09-11T16:31:00Z"/>
          <w:rFonts w:ascii="Times New Roman" w:hAnsi="Times New Roman" w:cs="Times New Roman"/>
          <w:sz w:val="24"/>
          <w:szCs w:val="24"/>
        </w:rPr>
      </w:pPr>
      <w:del w:id="18" w:author="Wagner, Julian" w:date="2021-09-11T15:55:00Z">
        <w:r w:rsidRPr="00760529" w:rsidDel="00A44244">
          <w:rPr>
            <w:rFonts w:ascii="Times New Roman" w:hAnsi="Times New Roman" w:cs="Times New Roman"/>
            <w:sz w:val="24"/>
            <w:szCs w:val="24"/>
          </w:rPr>
          <w:delText xml:space="preserve">Regressions </w:delText>
        </w:r>
      </w:del>
      <w:ins w:id="19" w:author="Wagner, Julian" w:date="2021-09-11T15:55:00Z">
        <w:r w:rsidR="00A44244">
          <w:rPr>
            <w:rFonts w:ascii="Times New Roman" w:hAnsi="Times New Roman" w:cs="Times New Roman"/>
            <w:sz w:val="24"/>
            <w:szCs w:val="24"/>
          </w:rPr>
          <w:t>We used two</w:t>
        </w:r>
      </w:ins>
      <w:ins w:id="20" w:author="Wagner, Julian" w:date="2021-09-11T15:58:00Z">
        <w:r w:rsidR="00A44244">
          <w:rPr>
            <w:rFonts w:ascii="Times New Roman" w:hAnsi="Times New Roman" w:cs="Times New Roman"/>
            <w:sz w:val="24"/>
            <w:szCs w:val="24"/>
          </w:rPr>
          <w:t xml:space="preserve"> statistical</w:t>
        </w:r>
      </w:ins>
      <w:ins w:id="21" w:author="Wagner, Julian" w:date="2021-09-11T15:55:00Z">
        <w:r w:rsidR="00A44244">
          <w:rPr>
            <w:rFonts w:ascii="Times New Roman" w:hAnsi="Times New Roman" w:cs="Times New Roman"/>
            <w:sz w:val="24"/>
            <w:szCs w:val="24"/>
          </w:rPr>
          <w:t xml:space="preserve"> approaches to assess the role of the phylogenetic rel</w:t>
        </w:r>
      </w:ins>
      <w:ins w:id="22" w:author="Wagner, Julian" w:date="2021-09-11T15:56:00Z">
        <w:r w:rsidR="00A44244">
          <w:rPr>
            <w:rFonts w:ascii="Times New Roman" w:hAnsi="Times New Roman" w:cs="Times New Roman"/>
            <w:sz w:val="24"/>
            <w:szCs w:val="24"/>
          </w:rPr>
          <w:t xml:space="preserve">atedness of the animals </w:t>
        </w:r>
      </w:ins>
      <w:ins w:id="23" w:author="Wagner, Julian" w:date="2021-09-11T16:01:00Z">
        <w:r w:rsidR="00A44244">
          <w:rPr>
            <w:rFonts w:ascii="Times New Roman" w:hAnsi="Times New Roman" w:cs="Times New Roman"/>
            <w:sz w:val="24"/>
            <w:szCs w:val="24"/>
          </w:rPr>
          <w:t>in</w:t>
        </w:r>
      </w:ins>
      <w:ins w:id="24" w:author="Wagner, Julian" w:date="2021-09-11T15:56:00Z">
        <w:r w:rsidR="00A44244">
          <w:rPr>
            <w:rFonts w:ascii="Times New Roman" w:hAnsi="Times New Roman" w:cs="Times New Roman"/>
            <w:sz w:val="24"/>
            <w:szCs w:val="24"/>
          </w:rPr>
          <w:t xml:space="preserve"> scaling patterns: a </w:t>
        </w:r>
        <w:proofErr w:type="spellStart"/>
        <w:r w:rsidR="00A44244">
          <w:rPr>
            <w:rFonts w:ascii="Times New Roman" w:hAnsi="Times New Roman" w:cs="Times New Roman"/>
            <w:sz w:val="24"/>
            <w:szCs w:val="24"/>
          </w:rPr>
          <w:t>phylogentic</w:t>
        </w:r>
        <w:proofErr w:type="spellEnd"/>
        <w:r w:rsidR="00A44244">
          <w:rPr>
            <w:rFonts w:ascii="Times New Roman" w:hAnsi="Times New Roman" w:cs="Times New Roman"/>
            <w:sz w:val="24"/>
            <w:szCs w:val="24"/>
          </w:rPr>
          <w:t xml:space="preserve"> generalized linear model (</w:t>
        </w:r>
        <w:proofErr w:type="spellStart"/>
        <w:r w:rsidR="00A44244">
          <w:rPr>
            <w:rFonts w:ascii="Times New Roman" w:hAnsi="Times New Roman" w:cs="Times New Roman"/>
            <w:sz w:val="24"/>
            <w:szCs w:val="24"/>
          </w:rPr>
          <w:t>pGLS</w:t>
        </w:r>
      </w:ins>
      <w:proofErr w:type="spellEnd"/>
      <w:ins w:id="25" w:author="Wagner, Julian" w:date="2021-09-11T15:58:00Z">
        <w:r w:rsidR="00A44244">
          <w:rPr>
            <w:rFonts w:ascii="Times New Roman" w:hAnsi="Times New Roman" w:cs="Times New Roman"/>
            <w:sz w:val="24"/>
            <w:szCs w:val="24"/>
          </w:rPr>
          <w:t>) and a generative Bayesian model.</w:t>
        </w:r>
      </w:ins>
      <w:ins w:id="26" w:author="Wagner, Julian" w:date="2021-09-11T15:55:00Z">
        <w:r w:rsidR="00A44244" w:rsidRPr="00760529">
          <w:rPr>
            <w:rFonts w:ascii="Times New Roman" w:hAnsi="Times New Roman" w:cs="Times New Roman"/>
            <w:sz w:val="24"/>
            <w:szCs w:val="24"/>
          </w:rPr>
          <w:t xml:space="preserve"> </w:t>
        </w:r>
      </w:ins>
      <w:del w:id="27" w:author="Wagner, Julian" w:date="2021-09-11T15:59:00Z">
        <w:r w:rsidRPr="00760529" w:rsidDel="00A44244">
          <w:rPr>
            <w:rFonts w:ascii="Times New Roman" w:hAnsi="Times New Roman" w:cs="Times New Roman"/>
            <w:sz w:val="24"/>
            <w:szCs w:val="24"/>
          </w:rPr>
          <w:delText>were made with</w:delText>
        </w:r>
        <w:r w:rsidR="00E600EE" w:rsidRPr="00760529" w:rsidDel="00A44244">
          <w:rPr>
            <w:rFonts w:ascii="Times New Roman" w:hAnsi="Times New Roman" w:cs="Times New Roman"/>
            <w:sz w:val="24"/>
            <w:szCs w:val="24"/>
          </w:rPr>
          <w:delText xml:space="preserve"> a</w:delText>
        </w:r>
        <w:r w:rsidRPr="00760529" w:rsidDel="00A44244">
          <w:rPr>
            <w:rFonts w:ascii="Times New Roman" w:hAnsi="Times New Roman" w:cs="Times New Roman"/>
            <w:sz w:val="24"/>
            <w:szCs w:val="24"/>
          </w:rPr>
          <w:delText xml:space="preserve"> phylogenetic </w:delText>
        </w:r>
        <w:r w:rsidR="001C0AA6" w:rsidRPr="00760529" w:rsidDel="00A44244">
          <w:rPr>
            <w:rFonts w:ascii="Times New Roman" w:hAnsi="Times New Roman" w:cs="Times New Roman"/>
            <w:sz w:val="24"/>
            <w:szCs w:val="24"/>
          </w:rPr>
          <w:delText>generalized linear model</w:delText>
        </w:r>
        <w:r w:rsidRPr="00760529" w:rsidDel="00A44244">
          <w:rPr>
            <w:rFonts w:ascii="Times New Roman" w:hAnsi="Times New Roman" w:cs="Times New Roman"/>
            <w:sz w:val="24"/>
            <w:szCs w:val="24"/>
          </w:rPr>
          <w:delText xml:space="preserve"> </w:delText>
        </w:r>
        <w:r w:rsidR="00E600EE" w:rsidRPr="00760529" w:rsidDel="00A44244">
          <w:rPr>
            <w:rFonts w:ascii="Times New Roman" w:hAnsi="Times New Roman" w:cs="Times New Roman"/>
            <w:sz w:val="24"/>
            <w:szCs w:val="24"/>
          </w:rPr>
          <w:delText>(</w:delText>
        </w:r>
      </w:del>
      <w:ins w:id="28" w:author="Wagner, Julian" w:date="2021-09-11T15:59:00Z">
        <w:r w:rsidR="00A44244">
          <w:rPr>
            <w:rFonts w:ascii="Times New Roman" w:hAnsi="Times New Roman" w:cs="Times New Roman"/>
            <w:sz w:val="24"/>
            <w:szCs w:val="24"/>
          </w:rPr>
          <w:t xml:space="preserve">We ran and plotted </w:t>
        </w:r>
      </w:ins>
      <w:proofErr w:type="spellStart"/>
      <w:r w:rsidR="007C74A1">
        <w:rPr>
          <w:rFonts w:ascii="Times New Roman" w:hAnsi="Times New Roman" w:cs="Times New Roman"/>
          <w:sz w:val="24"/>
          <w:szCs w:val="24"/>
        </w:rPr>
        <w:t>p</w:t>
      </w:r>
      <w:r w:rsidR="00E600EE" w:rsidRPr="00760529">
        <w:rPr>
          <w:rFonts w:ascii="Times New Roman" w:hAnsi="Times New Roman" w:cs="Times New Roman"/>
          <w:sz w:val="24"/>
          <w:szCs w:val="24"/>
        </w:rPr>
        <w:t>GLS</w:t>
      </w:r>
      <w:proofErr w:type="spellEnd"/>
      <w:del w:id="29" w:author="Wagner, Julian" w:date="2021-09-11T15:59:00Z">
        <w:r w:rsidR="00E600EE" w:rsidRPr="00760529" w:rsidDel="00A44244">
          <w:rPr>
            <w:rFonts w:ascii="Times New Roman" w:hAnsi="Times New Roman" w:cs="Times New Roman"/>
            <w:sz w:val="24"/>
            <w:szCs w:val="24"/>
          </w:rPr>
          <w:delText>)</w:delText>
        </w:r>
      </w:del>
      <w:ins w:id="30" w:author="Wagner, Julian" w:date="2021-09-11T15:59:00Z">
        <w:r w:rsidR="00A44244">
          <w:rPr>
            <w:rFonts w:ascii="Times New Roman" w:hAnsi="Times New Roman" w:cs="Times New Roman"/>
            <w:sz w:val="24"/>
            <w:szCs w:val="24"/>
          </w:rPr>
          <w:t xml:space="preserve"> </w:t>
        </w:r>
        <w:proofErr w:type="spellStart"/>
        <w:r w:rsidR="00A44244">
          <w:rPr>
            <w:rFonts w:ascii="Times New Roman" w:hAnsi="Times New Roman" w:cs="Times New Roman"/>
            <w:sz w:val="24"/>
            <w:szCs w:val="24"/>
          </w:rPr>
          <w:t>reults</w:t>
        </w:r>
      </w:ins>
      <w:proofErr w:type="spellEnd"/>
      <w:r w:rsidR="00E600EE" w:rsidRPr="00760529">
        <w:rPr>
          <w:rFonts w:ascii="Times New Roman" w:hAnsi="Times New Roman" w:cs="Times New Roman"/>
          <w:sz w:val="24"/>
          <w:szCs w:val="24"/>
        </w:rPr>
        <w:t xml:space="preserve"> </w:t>
      </w:r>
      <w:del w:id="31" w:author="Wagner, Julian" w:date="2021-09-11T15:59:00Z">
        <w:r w:rsidRPr="00760529" w:rsidDel="00A44244">
          <w:rPr>
            <w:rFonts w:ascii="Times New Roman" w:hAnsi="Times New Roman" w:cs="Times New Roman"/>
            <w:sz w:val="24"/>
            <w:szCs w:val="24"/>
          </w:rPr>
          <w:delText>and plotted using</w:delText>
        </w:r>
      </w:del>
      <w:ins w:id="32" w:author="Wagner, Julian" w:date="2021-09-11T15:59:00Z">
        <w:r w:rsidR="00A44244">
          <w:rPr>
            <w:rFonts w:ascii="Times New Roman" w:hAnsi="Times New Roman" w:cs="Times New Roman"/>
            <w:sz w:val="24"/>
            <w:szCs w:val="24"/>
          </w:rPr>
          <w:t>in</w:t>
        </w:r>
      </w:ins>
      <w:r w:rsidRPr="00760529">
        <w:rPr>
          <w:rFonts w:ascii="Times New Roman" w:hAnsi="Times New Roman" w:cs="Times New Roman"/>
          <w:sz w:val="24"/>
          <w:szCs w:val="24"/>
        </w:rPr>
        <w:t xml:space="preserve"> R </w:t>
      </w:r>
      <w:r w:rsidR="006516FF">
        <w:rPr>
          <w:rFonts w:ascii="Times New Roman" w:hAnsi="Times New Roman" w:cs="Times New Roman"/>
          <w:sz w:val="24"/>
          <w:szCs w:val="24"/>
        </w:rPr>
        <w:fldChar w:fldCharType="begin">
          <w:fldData xml:space="preserve">PEVuZE5vdGU+PENpdGU+PEF1dGhvcj5HYXJuaWVyPC9BdXRob3I+PFllYXI+MjAxNjwvWWVhcj48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</w:fldData>
        </w:fldChar>
      </w:r>
      <w:r w:rsidR="006516FF">
        <w:rPr>
          <w:rFonts w:ascii="Times New Roman" w:hAnsi="Times New Roman" w:cs="Times New Roman"/>
          <w:sz w:val="24"/>
          <w:szCs w:val="24"/>
        </w:rPr>
        <w:instrText xml:space="preserve"> ADDIN EN.CITE </w:instrText>
      </w:r>
      <w:r w:rsidR="006516FF">
        <w:rPr>
          <w:rFonts w:ascii="Times New Roman" w:hAnsi="Times New Roman" w:cs="Times New Roman"/>
          <w:sz w:val="24"/>
          <w:szCs w:val="24"/>
        </w:rPr>
        <w:fldChar w:fldCharType="begin">
          <w:fldData xml:space="preserve">PEVuZE5vdGU+PENpdGU+PEF1dGhvcj5HYXJuaWVyPC9BdXRob3I+PFllYXI+MjAxNjwvWWVhcj48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</w:fldData>
        </w:fldChar>
      </w:r>
      <w:r w:rsidR="006516FF">
        <w:rPr>
          <w:rFonts w:ascii="Times New Roman" w:hAnsi="Times New Roman" w:cs="Times New Roman"/>
          <w:sz w:val="24"/>
          <w:szCs w:val="24"/>
        </w:rPr>
        <w:instrText xml:space="preserve"> ADDIN EN.CITE.DATA </w:instrText>
      </w:r>
      <w:r w:rsidR="006516FF">
        <w:rPr>
          <w:rFonts w:ascii="Times New Roman" w:hAnsi="Times New Roman" w:cs="Times New Roman"/>
          <w:sz w:val="24"/>
          <w:szCs w:val="24"/>
        </w:rPr>
      </w:r>
      <w:r w:rsidR="006516FF">
        <w:rPr>
          <w:rFonts w:ascii="Times New Roman" w:hAnsi="Times New Roman" w:cs="Times New Roman"/>
          <w:sz w:val="24"/>
          <w:szCs w:val="24"/>
        </w:rPr>
        <w:fldChar w:fldCharType="end"/>
      </w:r>
      <w:r w:rsidR="006516FF">
        <w:rPr>
          <w:rFonts w:ascii="Times New Roman" w:hAnsi="Times New Roman" w:cs="Times New Roman"/>
          <w:sz w:val="24"/>
          <w:szCs w:val="24"/>
        </w:rPr>
      </w:r>
      <w:r w:rsidR="006516FF">
        <w:rPr>
          <w:rFonts w:ascii="Times New Roman" w:hAnsi="Times New Roman" w:cs="Times New Roman"/>
          <w:sz w:val="24"/>
          <w:szCs w:val="24"/>
        </w:rPr>
        <w:fldChar w:fldCharType="separate"/>
      </w:r>
      <w:r w:rsidR="006516FF">
        <w:rPr>
          <w:rFonts w:ascii="Times New Roman" w:hAnsi="Times New Roman" w:cs="Times New Roman"/>
          <w:noProof/>
          <w:sz w:val="24"/>
          <w:szCs w:val="24"/>
        </w:rPr>
        <w:t>(33-39)</w:t>
      </w:r>
      <w:r w:rsidR="006516FF">
        <w:rPr>
          <w:rFonts w:ascii="Times New Roman" w:hAnsi="Times New Roman" w:cs="Times New Roman"/>
          <w:sz w:val="24"/>
          <w:szCs w:val="24"/>
        </w:rPr>
        <w:fldChar w:fldCharType="end"/>
      </w:r>
      <w:r w:rsidRPr="00760529">
        <w:rPr>
          <w:rFonts w:ascii="Times New Roman" w:hAnsi="Times New Roman" w:cs="Times New Roman"/>
          <w:sz w:val="24"/>
          <w:szCs w:val="24"/>
        </w:rPr>
        <w:t xml:space="preserve">. </w:t>
      </w:r>
      <w:ins w:id="33" w:author="Wagner, Julian" w:date="2021-09-11T15:59:00Z">
        <w:r w:rsidR="00A44244">
          <w:rPr>
            <w:rFonts w:ascii="Times New Roman" w:hAnsi="Times New Roman" w:cs="Times New Roman"/>
            <w:sz w:val="24"/>
            <w:szCs w:val="24"/>
          </w:rPr>
          <w:t xml:space="preserve">The goal of </w:t>
        </w:r>
      </w:ins>
      <w:proofErr w:type="spellStart"/>
      <w:r w:rsidR="007C74A1">
        <w:rPr>
          <w:rFonts w:ascii="Times New Roman" w:hAnsi="Times New Roman" w:cs="Times New Roman"/>
          <w:sz w:val="24"/>
          <w:szCs w:val="24"/>
        </w:rPr>
        <w:t>p</w:t>
      </w:r>
      <w:r w:rsidR="00E600EE" w:rsidRPr="00760529">
        <w:rPr>
          <w:rFonts w:ascii="Times New Roman" w:hAnsi="Times New Roman" w:cs="Times New Roman"/>
          <w:sz w:val="24"/>
          <w:szCs w:val="24"/>
        </w:rPr>
        <w:t>GLS</w:t>
      </w:r>
      <w:proofErr w:type="spellEnd"/>
      <w:r w:rsidR="00E600EE" w:rsidRPr="00760529">
        <w:rPr>
          <w:rFonts w:ascii="Times New Roman" w:hAnsi="Times New Roman" w:cs="Times New Roman"/>
          <w:sz w:val="24"/>
          <w:szCs w:val="24"/>
        </w:rPr>
        <w:t xml:space="preserve"> </w:t>
      </w:r>
      <w:ins w:id="34" w:author="Wagner, Julian" w:date="2021-09-11T15:59:00Z">
        <w:r w:rsidR="00A44244">
          <w:rPr>
            <w:rFonts w:ascii="Times New Roman" w:hAnsi="Times New Roman" w:cs="Times New Roman"/>
            <w:sz w:val="24"/>
            <w:szCs w:val="24"/>
          </w:rPr>
          <w:t xml:space="preserve">is to </w:t>
        </w:r>
      </w:ins>
      <w:r w:rsidR="00E600EE" w:rsidRPr="00760529">
        <w:rPr>
          <w:rFonts w:ascii="Times New Roman" w:hAnsi="Times New Roman" w:cs="Times New Roman"/>
          <w:sz w:val="24"/>
          <w:szCs w:val="24"/>
        </w:rPr>
        <w:t>account</w:t>
      </w:r>
      <w:del w:id="35" w:author="Wagner, Julian" w:date="2021-09-11T15:59:00Z">
        <w:r w:rsidR="00E600EE" w:rsidRPr="00760529" w:rsidDel="00A44244">
          <w:rPr>
            <w:rFonts w:ascii="Times New Roman" w:hAnsi="Times New Roman" w:cs="Times New Roman"/>
            <w:sz w:val="24"/>
            <w:szCs w:val="24"/>
          </w:rPr>
          <w:delText>s</w:delText>
        </w:r>
      </w:del>
      <w:r w:rsidR="00E600EE" w:rsidRPr="00760529">
        <w:rPr>
          <w:rFonts w:ascii="Times New Roman" w:hAnsi="Times New Roman" w:cs="Times New Roman"/>
          <w:sz w:val="24"/>
          <w:szCs w:val="24"/>
        </w:rPr>
        <w:t xml:space="preserve"> for non-independence of data points due to phylogenetics in construction of the linear model</w:t>
      </w:r>
      <w:ins w:id="36" w:author="Wagner, Julian" w:date="2021-09-11T16:00:00Z">
        <w:r w:rsidR="00A44244">
          <w:rPr>
            <w:rFonts w:ascii="Times New Roman" w:hAnsi="Times New Roman" w:cs="Times New Roman"/>
            <w:sz w:val="24"/>
            <w:szCs w:val="24"/>
          </w:rPr>
          <w:t>, and requires a phylogeny of study species</w:t>
        </w:r>
      </w:ins>
      <w:ins w:id="37" w:author="Jon Harrison" w:date="2021-09-13T04:42:00Z">
        <w:r w:rsidR="00F73DD8">
          <w:rPr>
            <w:rFonts w:ascii="Times New Roman" w:hAnsi="Times New Roman" w:cs="Times New Roman"/>
            <w:sz w:val="24"/>
            <w:szCs w:val="24"/>
          </w:rPr>
          <w:t xml:space="preserve"> </w:t>
        </w:r>
      </w:ins>
      <w:del w:id="38" w:author="Wagner, Julian" w:date="2021-09-11T16:00:00Z">
        <w:r w:rsidR="00E4675B" w:rsidDel="00A44244">
          <w:rPr>
            <w:rFonts w:ascii="Times New Roman" w:hAnsi="Times New Roman" w:cs="Times New Roman"/>
            <w:sz w:val="24"/>
            <w:szCs w:val="24"/>
          </w:rPr>
          <w:delText xml:space="preserve"> </w:delText>
        </w:r>
      </w:del>
      <w:r w:rsidR="00E4675B">
        <w:rPr>
          <w:rFonts w:ascii="Times New Roman" w:hAnsi="Times New Roman" w:cs="Times New Roman"/>
          <w:sz w:val="24"/>
          <w:szCs w:val="24"/>
        </w:rPr>
        <w:fldChar w:fldCharType="begin"/>
      </w:r>
      <w:r w:rsidR="006516FF">
        <w:rPr>
          <w:rFonts w:ascii="Times New Roman" w:hAnsi="Times New Roman" w:cs="Times New Roman"/>
          <w:sz w:val="24"/>
          <w:szCs w:val="24"/>
        </w:rPr>
        <w:instrText xml:space="preserve"> ADDIN EN.CITE &lt;EndNote&gt;&lt;Cite&gt;&lt;Author&gt;R. P. Freckleton&lt;/Author&gt;&lt;Year&gt;2002&lt;/Year&gt;&lt;RecNum&gt;27034&lt;/RecNum&gt;&lt;DisplayText&gt;(40)&lt;/DisplayText&gt;&lt;record&gt;&lt;rec-number&gt;27034&lt;/rec-number&gt;&lt;foreign-keys&gt;&lt;key app="EN" db-id="dxpvfrsrmrpwewestfmv02fzsx0r02rvasdp" timestamp="1579895897"&gt;27034&lt;/key&gt;&lt;/foreign-keys&gt;&lt;ref-type name="Journal Article"&gt;17&lt;/ref-type&gt;&lt;contributors&gt;&lt;authors&gt;&lt;author&gt;R. P. Freckleton&lt;/author&gt;&lt;author&gt;P. H. Harvey&lt;/author&gt;&lt;author&gt;M. Pagel&lt;/author&gt;&lt;/authors&gt;&lt;/contributors&gt;&lt;titles&gt;&lt;title&gt;Phylogenetic Analysis and Comparative Data: A Test and Review of Evidence&lt;/title&gt;&lt;secondary-title&gt;The American Naturalist&lt;/secondary-title&gt;&lt;/titles&gt;&lt;periodical&gt;&lt;full-title&gt;The American Naturalist&lt;/full-title&gt;&lt;/periodical&gt;&lt;pages&gt;712-726&lt;/pages&gt;&lt;volume&gt;160&lt;/volume&gt;&lt;number&gt;6&lt;/number&gt;&lt;keywords&gt;&lt;keyword&gt;generalized least squares,maximum likelihood,phylogenetic correction,phylogenetically independent contrasts&lt;/keyword&gt;&lt;/keywords&gt;&lt;dates&gt;&lt;year&gt;2002&lt;/year&gt;&lt;/dates&gt;&lt;accession-num&gt;18707460&lt;/accession-num&gt;&lt;urls&gt;&lt;related-urls&gt;&lt;url&gt;https://www.journals.uchicago.edu/doi/abs/10.1086/343873&lt;/url&gt;&lt;/related-urls&gt;&lt;/urls&gt;&lt;electronic-resource-num&gt;10.1086/343873&lt;/electronic-resource-num&gt;&lt;/record&gt;&lt;/Cite&gt;&lt;/EndNote&gt;</w:instrText>
      </w:r>
      <w:r w:rsidR="00E4675B">
        <w:rPr>
          <w:rFonts w:ascii="Times New Roman" w:hAnsi="Times New Roman" w:cs="Times New Roman"/>
          <w:sz w:val="24"/>
          <w:szCs w:val="24"/>
        </w:rPr>
        <w:fldChar w:fldCharType="separate"/>
      </w:r>
      <w:r w:rsidR="006516FF">
        <w:rPr>
          <w:rFonts w:ascii="Times New Roman" w:hAnsi="Times New Roman" w:cs="Times New Roman"/>
          <w:noProof/>
          <w:sz w:val="24"/>
          <w:szCs w:val="24"/>
        </w:rPr>
        <w:t>(40)</w:t>
      </w:r>
      <w:r w:rsidR="00E4675B">
        <w:rPr>
          <w:rFonts w:ascii="Times New Roman" w:hAnsi="Times New Roman" w:cs="Times New Roman"/>
          <w:sz w:val="24"/>
          <w:szCs w:val="24"/>
        </w:rPr>
        <w:fldChar w:fldCharType="end"/>
      </w:r>
      <w:r w:rsidR="001C0AA6" w:rsidRPr="00760529">
        <w:rPr>
          <w:rFonts w:ascii="Times New Roman" w:hAnsi="Times New Roman" w:cs="Times New Roman"/>
          <w:sz w:val="24"/>
          <w:szCs w:val="24"/>
        </w:rPr>
        <w:t xml:space="preserve">. </w:t>
      </w:r>
      <w:del w:id="39" w:author="Wagner, Julian" w:date="2021-09-11T15:59:00Z">
        <w:r w:rsidRPr="00760529" w:rsidDel="00A44244">
          <w:rPr>
            <w:rFonts w:ascii="Times New Roman" w:hAnsi="Times New Roman" w:cs="Times New Roman"/>
            <w:sz w:val="24"/>
            <w:szCs w:val="24"/>
          </w:rPr>
          <w:delText>A phylogeny for the beetle species was</w:delText>
        </w:r>
      </w:del>
      <w:r w:rsidRPr="00760529">
        <w:rPr>
          <w:rFonts w:ascii="Times New Roman" w:hAnsi="Times New Roman" w:cs="Times New Roman"/>
          <w:sz w:val="24"/>
          <w:szCs w:val="24"/>
        </w:rPr>
        <w:t xml:space="preserve"> </w:t>
      </w:r>
      <w:ins w:id="40" w:author="Wagner, Julian" w:date="2021-09-11T16:00:00Z">
        <w:r w:rsidR="00A44244">
          <w:rPr>
            <w:rFonts w:ascii="Times New Roman" w:hAnsi="Times New Roman" w:cs="Times New Roman"/>
            <w:sz w:val="24"/>
            <w:szCs w:val="24"/>
          </w:rPr>
          <w:t xml:space="preserve">We </w:t>
        </w:r>
      </w:ins>
      <w:r w:rsidRPr="00760529">
        <w:rPr>
          <w:rFonts w:ascii="Times New Roman" w:hAnsi="Times New Roman" w:cs="Times New Roman"/>
          <w:sz w:val="24"/>
          <w:szCs w:val="24"/>
        </w:rPr>
        <w:t>spliced together</w:t>
      </w:r>
      <w:ins w:id="41" w:author="Wagner, Julian" w:date="2021-09-11T16:00:00Z">
        <w:r w:rsidR="00A44244">
          <w:rPr>
            <w:rFonts w:ascii="Times New Roman" w:hAnsi="Times New Roman" w:cs="Times New Roman"/>
            <w:sz w:val="24"/>
            <w:szCs w:val="24"/>
          </w:rPr>
          <w:t xml:space="preserve"> such a phylogeny</w:t>
        </w:r>
      </w:ins>
      <w:r w:rsidRPr="00760529">
        <w:rPr>
          <w:rFonts w:ascii="Times New Roman" w:hAnsi="Times New Roman" w:cs="Times New Roman"/>
          <w:sz w:val="24"/>
          <w:szCs w:val="24"/>
        </w:rPr>
        <w:t xml:space="preserve"> from multiple</w:t>
      </w:r>
      <w:r w:rsidR="00760529">
        <w:rPr>
          <w:rFonts w:ascii="Times New Roman" w:hAnsi="Times New Roman" w:cs="Times New Roman"/>
          <w:sz w:val="24"/>
          <w:szCs w:val="24"/>
        </w:rPr>
        <w:t xml:space="preserve"> published</w:t>
      </w:r>
      <w:r w:rsidRPr="00760529">
        <w:rPr>
          <w:rFonts w:ascii="Times New Roman" w:hAnsi="Times New Roman" w:cs="Times New Roman"/>
          <w:sz w:val="24"/>
          <w:szCs w:val="24"/>
        </w:rPr>
        <w:t xml:space="preserve"> scarab phylogenies. </w:t>
      </w:r>
      <w:r w:rsidR="00760529" w:rsidRPr="00760529">
        <w:rPr>
          <w:rFonts w:ascii="Times New Roman" w:hAnsi="Times New Roman" w:cs="Times New Roman"/>
          <w:sz w:val="24"/>
          <w:szCs w:val="24"/>
        </w:rPr>
        <w:t>The branch positions for beetle subfamilies (</w:t>
      </w:r>
      <w:proofErr w:type="spellStart"/>
      <w:r w:rsidR="00760529" w:rsidRPr="00760529">
        <w:rPr>
          <w:rFonts w:ascii="Times New Roman" w:hAnsi="Times New Roman" w:cs="Times New Roman"/>
          <w:sz w:val="24"/>
          <w:szCs w:val="24"/>
        </w:rPr>
        <w:t>Dynastinae</w:t>
      </w:r>
      <w:proofErr w:type="spellEnd"/>
      <w:r w:rsidR="00760529" w:rsidRPr="00760529">
        <w:rPr>
          <w:rFonts w:ascii="Times New Roman" w:hAnsi="Times New Roman" w:cs="Times New Roman"/>
          <w:sz w:val="24"/>
          <w:szCs w:val="24"/>
        </w:rPr>
        <w:t xml:space="preserve">, </w:t>
      </w:r>
      <w:proofErr w:type="spellStart"/>
      <w:r w:rsidR="00760529" w:rsidRPr="00760529">
        <w:rPr>
          <w:rFonts w:ascii="Times New Roman" w:hAnsi="Times New Roman" w:cs="Times New Roman"/>
          <w:sz w:val="24"/>
          <w:szCs w:val="24"/>
        </w:rPr>
        <w:t>Rutelinae</w:t>
      </w:r>
      <w:proofErr w:type="spellEnd"/>
      <w:r w:rsidR="00760529" w:rsidRPr="00760529">
        <w:rPr>
          <w:rFonts w:ascii="Times New Roman" w:hAnsi="Times New Roman" w:cs="Times New Roman"/>
          <w:sz w:val="24"/>
          <w:szCs w:val="24"/>
        </w:rPr>
        <w:t xml:space="preserve"> and </w:t>
      </w:r>
      <w:proofErr w:type="spellStart"/>
      <w:r w:rsidR="00760529" w:rsidRPr="00760529">
        <w:rPr>
          <w:rFonts w:ascii="Times New Roman" w:hAnsi="Times New Roman" w:cs="Times New Roman"/>
          <w:sz w:val="24"/>
          <w:szCs w:val="24"/>
        </w:rPr>
        <w:t>Cetoniinae</w:t>
      </w:r>
      <w:proofErr w:type="spellEnd"/>
      <w:r w:rsidR="00760529" w:rsidRPr="00760529">
        <w:rPr>
          <w:rFonts w:ascii="Times New Roman" w:hAnsi="Times New Roman" w:cs="Times New Roman"/>
          <w:sz w:val="24"/>
          <w:szCs w:val="24"/>
        </w:rPr>
        <w:t>)</w:t>
      </w:r>
      <w:r w:rsidRPr="00760529">
        <w:rPr>
          <w:rFonts w:ascii="Times New Roman" w:hAnsi="Times New Roman" w:cs="Times New Roman"/>
          <w:sz w:val="24"/>
          <w:szCs w:val="24"/>
        </w:rPr>
        <w:t xml:space="preserve"> were determined</w:t>
      </w:r>
      <w:r w:rsidR="00E600EE" w:rsidRPr="00760529">
        <w:rPr>
          <w:rFonts w:ascii="Times New Roman" w:hAnsi="Times New Roman" w:cs="Times New Roman"/>
          <w:sz w:val="24"/>
          <w:szCs w:val="24"/>
        </w:rPr>
        <w:t xml:space="preserve"> using</w:t>
      </w:r>
      <w:r w:rsidR="00760529" w:rsidRPr="00760529">
        <w:rPr>
          <w:rFonts w:ascii="Times New Roman" w:hAnsi="Times New Roman" w:cs="Times New Roman"/>
          <w:sz w:val="24"/>
          <w:szCs w:val="24"/>
        </w:rPr>
        <w:t xml:space="preserve"> </w:t>
      </w:r>
      <w:r w:rsidR="00760529" w:rsidRPr="00760529">
        <w:rPr>
          <w:rFonts w:ascii="Times New Roman" w:hAnsi="Times New Roman" w:cs="Times New Roman"/>
          <w:noProof/>
          <w:sz w:val="24"/>
          <w:szCs w:val="24"/>
        </w:rPr>
        <w:t>Hunt</w:t>
      </w:r>
      <w:r w:rsidR="00760529" w:rsidRPr="00760529">
        <w:rPr>
          <w:rFonts w:ascii="Times New Roman" w:hAnsi="Times New Roman" w:cs="Times New Roman"/>
          <w:i/>
          <w:noProof/>
          <w:sz w:val="24"/>
          <w:szCs w:val="24"/>
        </w:rPr>
        <w:t xml:space="preserve"> </w:t>
      </w:r>
      <w:r w:rsidR="00760529" w:rsidRPr="00760529">
        <w:rPr>
          <w:rFonts w:ascii="Times New Roman" w:hAnsi="Times New Roman" w:cs="Times New Roman"/>
          <w:noProof/>
          <w:sz w:val="24"/>
          <w:szCs w:val="24"/>
        </w:rPr>
        <w:t>et al.</w:t>
      </w:r>
      <w:r w:rsidR="00760529" w:rsidRPr="00760529">
        <w:rPr>
          <w:rFonts w:ascii="Times New Roman" w:hAnsi="Times New Roman" w:cs="Times New Roman"/>
          <w:i/>
          <w:noProof/>
          <w:sz w:val="24"/>
          <w:szCs w:val="24"/>
        </w:rPr>
        <w:t xml:space="preserve"> </w:t>
      </w:r>
      <w:r w:rsidR="00D47F91">
        <w:rPr>
          <w:rFonts w:ascii="Times New Roman" w:hAnsi="Times New Roman" w:cs="Times New Roman"/>
          <w:i/>
          <w:noProof/>
          <w:sz w:val="24"/>
          <w:szCs w:val="24"/>
        </w:rPr>
        <w:fldChar w:fldCharType="begin"/>
      </w:r>
      <w:r w:rsidR="00D47F91">
        <w:rPr>
          <w:rFonts w:ascii="Times New Roman" w:hAnsi="Times New Roman" w:cs="Times New Roman"/>
          <w:i/>
          <w:noProof/>
          <w:sz w:val="24"/>
          <w:szCs w:val="24"/>
        </w:rPr>
        <w:instrText xml:space="preserve"> ADDIN EN.CITE &lt;EndNote&gt;&lt;Cite&gt;&lt;Author&gt;Hunt&lt;/Author&gt;&lt;Year&gt;2007&lt;/Year&gt;&lt;RecNum&gt;28017&lt;/RecNum&gt;&lt;DisplayText&gt;(41)&lt;/DisplayText&gt;&lt;record&gt;&lt;rec-number&gt;28017&lt;/rec-number&gt;&lt;foreign-keys&gt;&lt;key app="EN" db-id="dxpvfrsrmrpwewestfmv02fzsx0r02rvasdp" timestamp="1626993112"&gt;28017&lt;/key&gt;&lt;/foreign-keys&gt;&lt;ref-type name="Journal Article"&gt;17&lt;/ref-type&gt;&lt;contributors&gt;&lt;authors&gt;&lt;author&gt;Hunt, Toby&lt;/author&gt;&lt;author&gt;Bergsten, Johannes&lt;/author&gt;&lt;author&gt;Levkanicova, Zuzana&lt;/author&gt;&lt;author&gt;Papadopoulou, Anna&lt;/author&gt;&lt;author&gt;John, Oliver St.&lt;/author&gt;&lt;author&gt;Wild, Ruth&lt;/author&gt;&lt;author&gt;Hammond, Peter M.&lt;/author&gt;&lt;author&gt;Ahrens, Dirk&lt;/author&gt;&lt;author&gt;Balke, Michael&lt;/author&gt;&lt;author&gt;Caterino, Michael S.&lt;/author&gt;&lt;author&gt;Gómez-Zurita, Jesús&lt;/author&gt;&lt;author&gt;Ribera, Ignacio&lt;/author&gt;&lt;author&gt;Barraclough, Timothy G.&lt;/author&gt;&lt;author&gt;Bocakova, Milada&lt;/author&gt;&lt;author&gt;Bocak, Ladislav&lt;/author&gt;&lt;author&gt;Vogler, Alfried P.&lt;/author&gt;&lt;/authors&gt;&lt;/contributors&gt;&lt;titles&gt;&lt;title&gt;A comprehensive phylogeny of beetles reveals the evolutionary origins of a superradiation&lt;/title&gt;&lt;secondary-title&gt;Science&lt;/secondary-title&gt;&lt;/titles&gt;&lt;periodical&gt;&lt;full-title&gt;Science&lt;/full-title&gt;&lt;/periodical&gt;&lt;pages&gt;1913-1916&lt;/pages&gt;&lt;volume&gt;318&lt;/volume&gt;&lt;number&gt;5858&lt;/number&gt;&lt;dates&gt;&lt;year&gt;2007&lt;/year&gt;&lt;/dates&gt;&lt;urls&gt;&lt;related-urls&gt;&lt;url&gt;https://science.sciencemag.org/content/sci/318/5858/1913.full.pdf&lt;/url&gt;&lt;/related-urls&gt;&lt;/urls&gt;&lt;electronic-resource-num&gt;10.1126/science.1146954&lt;/electronic-resource-num&gt;&lt;/record&gt;&lt;/Cite&gt;&lt;/EndNote&gt;</w:instrText>
      </w:r>
      <w:r w:rsidR="00D47F91">
        <w:rPr>
          <w:rFonts w:ascii="Times New Roman" w:hAnsi="Times New Roman" w:cs="Times New Roman"/>
          <w:i/>
          <w:noProof/>
          <w:sz w:val="24"/>
          <w:szCs w:val="24"/>
        </w:rPr>
        <w:fldChar w:fldCharType="separate"/>
      </w:r>
      <w:r w:rsidR="00D47F91" w:rsidRPr="00D47F91">
        <w:rPr>
          <w:rFonts w:ascii="Times New Roman" w:hAnsi="Times New Roman" w:cs="Times New Roman"/>
          <w:iCs/>
          <w:noProof/>
          <w:sz w:val="24"/>
          <w:szCs w:val="24"/>
        </w:rPr>
        <w:t>(41</w:t>
      </w:r>
      <w:r w:rsidR="00D47F91">
        <w:rPr>
          <w:rFonts w:ascii="Times New Roman" w:hAnsi="Times New Roman" w:cs="Times New Roman"/>
          <w:i/>
          <w:noProof/>
          <w:sz w:val="24"/>
          <w:szCs w:val="24"/>
        </w:rPr>
        <w:t>)</w:t>
      </w:r>
      <w:r w:rsidR="00D47F91">
        <w:rPr>
          <w:rFonts w:ascii="Times New Roman" w:hAnsi="Times New Roman" w:cs="Times New Roman"/>
          <w:i/>
          <w:noProof/>
          <w:sz w:val="24"/>
          <w:szCs w:val="24"/>
        </w:rPr>
        <w:fldChar w:fldCharType="end"/>
      </w:r>
      <w:r w:rsidRPr="00760529">
        <w:rPr>
          <w:rFonts w:ascii="Times New Roman" w:hAnsi="Times New Roman" w:cs="Times New Roman"/>
          <w:sz w:val="24"/>
          <w:szCs w:val="24"/>
        </w:rPr>
        <w:t xml:space="preserve">. </w:t>
      </w:r>
      <w:r w:rsidR="00760529" w:rsidRPr="00760529">
        <w:rPr>
          <w:rFonts w:ascii="Times New Roman" w:hAnsi="Times New Roman" w:cs="Times New Roman"/>
          <w:sz w:val="24"/>
          <w:szCs w:val="24"/>
        </w:rPr>
        <w:t xml:space="preserve">The branches within </w:t>
      </w:r>
      <w:proofErr w:type="spellStart"/>
      <w:r w:rsidRPr="00760529">
        <w:rPr>
          <w:rFonts w:ascii="Times New Roman" w:hAnsi="Times New Roman" w:cs="Times New Roman"/>
          <w:sz w:val="24"/>
          <w:szCs w:val="24"/>
        </w:rPr>
        <w:t>Dynastinae</w:t>
      </w:r>
      <w:proofErr w:type="spellEnd"/>
      <w:r w:rsidR="00E600EE" w:rsidRPr="00760529">
        <w:rPr>
          <w:rFonts w:ascii="Times New Roman" w:hAnsi="Times New Roman" w:cs="Times New Roman"/>
          <w:sz w:val="24"/>
          <w:szCs w:val="24"/>
        </w:rPr>
        <w:t xml:space="preserve"> were</w:t>
      </w:r>
      <w:r w:rsidRPr="00760529">
        <w:rPr>
          <w:rFonts w:ascii="Times New Roman" w:hAnsi="Times New Roman" w:cs="Times New Roman"/>
          <w:sz w:val="24"/>
          <w:szCs w:val="24"/>
        </w:rPr>
        <w:t xml:space="preserve"> placed</w:t>
      </w:r>
      <w:r w:rsidR="00E600EE" w:rsidRPr="00760529">
        <w:rPr>
          <w:rFonts w:ascii="Times New Roman" w:hAnsi="Times New Roman" w:cs="Times New Roman"/>
          <w:sz w:val="24"/>
          <w:szCs w:val="24"/>
        </w:rPr>
        <w:t xml:space="preserve"> in the tree using</w:t>
      </w:r>
      <w:r w:rsidR="00760529">
        <w:rPr>
          <w:rFonts w:ascii="Times New Roman" w:hAnsi="Times New Roman" w:cs="Times New Roman"/>
          <w:sz w:val="24"/>
          <w:szCs w:val="24"/>
        </w:rPr>
        <w:t xml:space="preserve"> </w:t>
      </w:r>
      <w:r w:rsidR="00E4675B">
        <w:rPr>
          <w:rFonts w:ascii="Times New Roman" w:hAnsi="Times New Roman" w:cs="Times New Roman"/>
          <w:sz w:val="24"/>
          <w:szCs w:val="24"/>
        </w:rPr>
        <w:t>work</w:t>
      </w:r>
      <w:r w:rsidR="00760529">
        <w:rPr>
          <w:rFonts w:ascii="Times New Roman" w:hAnsi="Times New Roman" w:cs="Times New Roman"/>
          <w:sz w:val="24"/>
          <w:szCs w:val="24"/>
        </w:rPr>
        <w:t xml:space="preserve"> from</w:t>
      </w:r>
      <w:r w:rsidR="00760529" w:rsidRPr="00760529">
        <w:rPr>
          <w:rFonts w:ascii="Times New Roman" w:hAnsi="Times New Roman" w:cs="Times New Roman"/>
          <w:sz w:val="24"/>
          <w:szCs w:val="24"/>
        </w:rPr>
        <w:t xml:space="preserve"> </w:t>
      </w:r>
      <w:r w:rsidR="00760529" w:rsidRPr="00760529">
        <w:rPr>
          <w:rFonts w:ascii="Times New Roman" w:hAnsi="Times New Roman" w:cs="Times New Roman"/>
          <w:noProof/>
          <w:sz w:val="24"/>
          <w:szCs w:val="24"/>
        </w:rPr>
        <w:t xml:space="preserve">Rowland and Miller </w:t>
      </w:r>
      <w:r w:rsidR="00D47F91">
        <w:rPr>
          <w:rFonts w:ascii="Times New Roman" w:hAnsi="Times New Roman" w:cs="Times New Roman"/>
          <w:noProof/>
          <w:sz w:val="24"/>
          <w:szCs w:val="24"/>
        </w:rPr>
        <w:fldChar w:fldCharType="begin"/>
      </w:r>
      <w:r w:rsidR="00D47F91">
        <w:rPr>
          <w:rFonts w:ascii="Times New Roman" w:hAnsi="Times New Roman" w:cs="Times New Roman"/>
          <w:noProof/>
          <w:sz w:val="24"/>
          <w:szCs w:val="24"/>
        </w:rPr>
        <w:instrText xml:space="preserve"> ADDIN EN.CITE &lt;EndNote&gt;&lt;Cite&gt;&lt;Author&gt;Rowland&lt;/Author&gt;&lt;Year&gt;2012&lt;/Year&gt;&lt;RecNum&gt;28018&lt;/RecNum&gt;&lt;DisplayText&gt;(42)&lt;/DisplayText&gt;&lt;record&gt;&lt;rec-number&gt;28018&lt;/rec-number&gt;&lt;foreign-keys&gt;&lt;key app="EN" db-id="dxpvfrsrmrpwewestfmv02fzsx0r02rvasdp" timestamp="1626993426"&gt;28018&lt;/key&gt;&lt;/foreign-keys&gt;&lt;ref-type name="Journal Article"&gt;17&lt;/ref-type&gt;&lt;contributors&gt;&lt;authors&gt;&lt;author&gt;Rowland, J.M.&lt;/author&gt;&lt;author&gt;Miller, K.B. &lt;/author&gt;&lt;/authors&gt;&lt;/contributors&gt;&lt;titles&gt;&lt;title&gt;Phylogeny and systematics of the giant rhinoceros beetles (Scarabaeidae: Dynastini)&lt;/title&gt;&lt;secondary-title&gt;Insecta Mundi &lt;/secondary-title&gt;&lt;/titles&gt;&lt;pages&gt;1-15&lt;/pages&gt;&lt;volume&gt;0258-0263&lt;/volume&gt;&lt;dates&gt;&lt;year&gt;2012&lt;/year&gt;&lt;/dates&gt;&lt;urls&gt;&lt;/urls&gt;&lt;/record&gt;&lt;/Cite&gt;&lt;/EndNote&gt;</w:instrText>
      </w:r>
      <w:r w:rsidR="00D47F91">
        <w:rPr>
          <w:rFonts w:ascii="Times New Roman" w:hAnsi="Times New Roman" w:cs="Times New Roman"/>
          <w:noProof/>
          <w:sz w:val="24"/>
          <w:szCs w:val="24"/>
        </w:rPr>
        <w:fldChar w:fldCharType="separate"/>
      </w:r>
      <w:r w:rsidR="00D47F91">
        <w:rPr>
          <w:rFonts w:ascii="Times New Roman" w:hAnsi="Times New Roman" w:cs="Times New Roman"/>
          <w:noProof/>
          <w:sz w:val="24"/>
          <w:szCs w:val="24"/>
        </w:rPr>
        <w:t>(42)</w:t>
      </w:r>
      <w:r w:rsidR="00D47F91">
        <w:rPr>
          <w:rFonts w:ascii="Times New Roman" w:hAnsi="Times New Roman" w:cs="Times New Roman"/>
          <w:noProof/>
          <w:sz w:val="24"/>
          <w:szCs w:val="24"/>
        </w:rPr>
        <w:fldChar w:fldCharType="end"/>
      </w:r>
      <w:r w:rsidRPr="00760529">
        <w:rPr>
          <w:rFonts w:ascii="Times New Roman" w:hAnsi="Times New Roman" w:cs="Times New Roman"/>
          <w:sz w:val="24"/>
          <w:szCs w:val="24"/>
        </w:rPr>
        <w:t xml:space="preserve">, and the </w:t>
      </w:r>
      <w:r w:rsidR="00E600EE" w:rsidRPr="00760529">
        <w:rPr>
          <w:rFonts w:ascii="Times New Roman" w:hAnsi="Times New Roman" w:cs="Times New Roman"/>
          <w:sz w:val="24"/>
          <w:szCs w:val="24"/>
        </w:rPr>
        <w:t>branches</w:t>
      </w:r>
      <w:r w:rsidRPr="00760529">
        <w:rPr>
          <w:rFonts w:ascii="Times New Roman" w:hAnsi="Times New Roman" w:cs="Times New Roman"/>
          <w:sz w:val="24"/>
          <w:szCs w:val="24"/>
        </w:rPr>
        <w:t xml:space="preserve"> of </w:t>
      </w:r>
      <w:proofErr w:type="spellStart"/>
      <w:r w:rsidRPr="00760529">
        <w:rPr>
          <w:rFonts w:ascii="Times New Roman" w:hAnsi="Times New Roman" w:cs="Times New Roman"/>
          <w:sz w:val="24"/>
          <w:szCs w:val="24"/>
        </w:rPr>
        <w:t>Cetoniinae</w:t>
      </w:r>
      <w:proofErr w:type="spellEnd"/>
      <w:r w:rsidRPr="00760529">
        <w:rPr>
          <w:rFonts w:ascii="Times New Roman" w:hAnsi="Times New Roman" w:cs="Times New Roman"/>
          <w:sz w:val="24"/>
          <w:szCs w:val="24"/>
        </w:rPr>
        <w:t xml:space="preserve"> </w:t>
      </w:r>
      <w:r w:rsidR="00E600EE" w:rsidRPr="00760529">
        <w:rPr>
          <w:rFonts w:ascii="Times New Roman" w:hAnsi="Times New Roman" w:cs="Times New Roman"/>
          <w:sz w:val="24"/>
          <w:szCs w:val="24"/>
        </w:rPr>
        <w:t>determined with</w:t>
      </w:r>
      <w:r w:rsidR="00760529">
        <w:rPr>
          <w:rFonts w:ascii="Times New Roman" w:hAnsi="Times New Roman" w:cs="Times New Roman"/>
          <w:sz w:val="24"/>
          <w:szCs w:val="24"/>
        </w:rPr>
        <w:t xml:space="preserve"> </w:t>
      </w:r>
      <w:r w:rsidR="00E4675B">
        <w:rPr>
          <w:rFonts w:ascii="Times New Roman" w:hAnsi="Times New Roman" w:cs="Times New Roman"/>
          <w:sz w:val="24"/>
          <w:szCs w:val="24"/>
        </w:rPr>
        <w:t>two trees, one from</w:t>
      </w:r>
      <w:r w:rsidR="00760529" w:rsidRPr="00760529">
        <w:rPr>
          <w:rFonts w:ascii="Times New Roman" w:hAnsi="Times New Roman" w:cs="Times New Roman"/>
          <w:sz w:val="24"/>
          <w:szCs w:val="24"/>
        </w:rPr>
        <w:t xml:space="preserve"> </w:t>
      </w:r>
      <w:proofErr w:type="spellStart"/>
      <w:r w:rsidR="00760529" w:rsidRPr="00760529">
        <w:rPr>
          <w:rFonts w:ascii="Times New Roman" w:hAnsi="Times New Roman" w:cs="Times New Roman"/>
          <w:sz w:val="24"/>
          <w:szCs w:val="24"/>
        </w:rPr>
        <w:t>Mico</w:t>
      </w:r>
      <w:proofErr w:type="spellEnd"/>
      <w:r w:rsidR="00760529" w:rsidRPr="00760529">
        <w:rPr>
          <w:rFonts w:ascii="Times New Roman" w:hAnsi="Times New Roman" w:cs="Times New Roman"/>
          <w:sz w:val="24"/>
          <w:szCs w:val="24"/>
        </w:rPr>
        <w:t xml:space="preserve"> et al. and</w:t>
      </w:r>
      <w:r w:rsidR="00E4675B">
        <w:rPr>
          <w:rFonts w:ascii="Times New Roman" w:hAnsi="Times New Roman" w:cs="Times New Roman"/>
          <w:sz w:val="24"/>
          <w:szCs w:val="24"/>
        </w:rPr>
        <w:t xml:space="preserve"> the other</w:t>
      </w:r>
      <w:r w:rsidR="00760529" w:rsidRPr="00760529">
        <w:rPr>
          <w:rFonts w:ascii="Times New Roman" w:hAnsi="Times New Roman" w:cs="Times New Roman"/>
          <w:sz w:val="24"/>
          <w:szCs w:val="24"/>
        </w:rPr>
        <w:t xml:space="preserve"> Hol</w:t>
      </w:r>
      <w:r w:rsidR="00760529">
        <w:rPr>
          <w:rFonts w:ascii="Times New Roman" w:hAnsi="Times New Roman" w:cs="Times New Roman"/>
          <w:sz w:val="24"/>
          <w:szCs w:val="24"/>
        </w:rPr>
        <w:t>m</w:t>
      </w:r>
      <w:r w:rsidRPr="00760529">
        <w:rPr>
          <w:rFonts w:ascii="Times New Roman" w:hAnsi="Times New Roman" w:cs="Times New Roman"/>
          <w:sz w:val="24"/>
          <w:szCs w:val="24"/>
        </w:rPr>
        <w:t xml:space="preserve"> </w:t>
      </w:r>
      <w:r w:rsidR="002B2F1D">
        <w:rPr>
          <w:rFonts w:ascii="Times New Roman" w:hAnsi="Times New Roman" w:cs="Times New Roman"/>
          <w:sz w:val="24"/>
          <w:szCs w:val="24"/>
        </w:rPr>
        <w:fldChar w:fldCharType="begin">
          <w:fldData xml:space="preserve">PEVuZE5vdGU+PENpdGU+PEF1dGhvcj5Ib2xtPC9BdXRob3I+PFllYXI+MTk5MzwvWWVhcj48UmVj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</w:fldData>
        </w:fldChar>
      </w:r>
      <w:r w:rsidR="002B2F1D">
        <w:rPr>
          <w:rFonts w:ascii="Times New Roman" w:hAnsi="Times New Roman" w:cs="Times New Roman"/>
          <w:sz w:val="24"/>
          <w:szCs w:val="24"/>
        </w:rPr>
        <w:instrText xml:space="preserve"> ADDIN EN.CITE </w:instrText>
      </w:r>
      <w:r w:rsidR="002B2F1D">
        <w:rPr>
          <w:rFonts w:ascii="Times New Roman" w:hAnsi="Times New Roman" w:cs="Times New Roman"/>
          <w:sz w:val="24"/>
          <w:szCs w:val="24"/>
        </w:rPr>
        <w:fldChar w:fldCharType="begin">
          <w:fldData xml:space="preserve">PEVuZE5vdGU+PENpdGU+PEF1dGhvcj5Ib2xtPC9BdXRob3I+PFllYXI+MTk5MzwvWWVhcj48UmVj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</w:fldData>
        </w:fldChar>
      </w:r>
      <w:r w:rsidR="002B2F1D">
        <w:rPr>
          <w:rFonts w:ascii="Times New Roman" w:hAnsi="Times New Roman" w:cs="Times New Roman"/>
          <w:sz w:val="24"/>
          <w:szCs w:val="24"/>
        </w:rPr>
        <w:instrText xml:space="preserve"> ADDIN EN.CITE.DATA </w:instrText>
      </w:r>
      <w:r w:rsidR="002B2F1D">
        <w:rPr>
          <w:rFonts w:ascii="Times New Roman" w:hAnsi="Times New Roman" w:cs="Times New Roman"/>
          <w:sz w:val="24"/>
          <w:szCs w:val="24"/>
        </w:rPr>
      </w:r>
      <w:r w:rsidR="002B2F1D">
        <w:rPr>
          <w:rFonts w:ascii="Times New Roman" w:hAnsi="Times New Roman" w:cs="Times New Roman"/>
          <w:sz w:val="24"/>
          <w:szCs w:val="24"/>
        </w:rPr>
        <w:fldChar w:fldCharType="end"/>
      </w:r>
      <w:r w:rsidR="002B2F1D">
        <w:rPr>
          <w:rFonts w:ascii="Times New Roman" w:hAnsi="Times New Roman" w:cs="Times New Roman"/>
          <w:sz w:val="24"/>
          <w:szCs w:val="24"/>
        </w:rPr>
      </w:r>
      <w:r w:rsidR="002B2F1D">
        <w:rPr>
          <w:rFonts w:ascii="Times New Roman" w:hAnsi="Times New Roman" w:cs="Times New Roman"/>
          <w:sz w:val="24"/>
          <w:szCs w:val="24"/>
        </w:rPr>
        <w:fldChar w:fldCharType="separate"/>
      </w:r>
      <w:r w:rsidR="002B2F1D">
        <w:rPr>
          <w:rFonts w:ascii="Times New Roman" w:hAnsi="Times New Roman" w:cs="Times New Roman"/>
          <w:noProof/>
          <w:sz w:val="24"/>
          <w:szCs w:val="24"/>
        </w:rPr>
        <w:t>(43, 44)</w:t>
      </w:r>
      <w:r w:rsidR="002B2F1D">
        <w:rPr>
          <w:rFonts w:ascii="Times New Roman" w:hAnsi="Times New Roman" w:cs="Times New Roman"/>
          <w:sz w:val="24"/>
          <w:szCs w:val="24"/>
        </w:rPr>
        <w:fldChar w:fldCharType="end"/>
      </w:r>
      <w:r w:rsidRPr="00760529">
        <w:rPr>
          <w:rFonts w:ascii="Times New Roman" w:hAnsi="Times New Roman" w:cs="Times New Roman"/>
          <w:sz w:val="24"/>
          <w:szCs w:val="24"/>
        </w:rPr>
        <w:t xml:space="preserve">. Four of the genera in this study were present in the tree for Coleoptera constructed by </w:t>
      </w:r>
      <w:proofErr w:type="spellStart"/>
      <w:r w:rsidRPr="00760529">
        <w:rPr>
          <w:rFonts w:ascii="Times New Roman" w:hAnsi="Times New Roman" w:cs="Times New Roman"/>
          <w:sz w:val="24"/>
          <w:szCs w:val="24"/>
        </w:rPr>
        <w:t>Bocak</w:t>
      </w:r>
      <w:proofErr w:type="spellEnd"/>
      <w:r w:rsidRPr="00760529">
        <w:rPr>
          <w:rFonts w:ascii="Times New Roman" w:hAnsi="Times New Roman" w:cs="Times New Roman"/>
          <w:sz w:val="24"/>
          <w:szCs w:val="24"/>
        </w:rPr>
        <w:t xml:space="preserve"> et al </w:t>
      </w:r>
      <w:r w:rsidRPr="00760529">
        <w:rPr>
          <w:rFonts w:ascii="Times New Roman" w:hAnsi="Times New Roman" w:cs="Times New Roman"/>
          <w:sz w:val="24"/>
          <w:szCs w:val="24"/>
        </w:rPr>
        <w:fldChar w:fldCharType="begin"/>
      </w:r>
      <w:r w:rsidR="002B2F1D">
        <w:rPr>
          <w:rFonts w:ascii="Times New Roman" w:hAnsi="Times New Roman" w:cs="Times New Roman"/>
          <w:sz w:val="24"/>
          <w:szCs w:val="24"/>
        </w:rPr>
        <w:instrText xml:space="preserve"> ADDIN EN.CITE &lt;EndNote&gt;&lt;Cite&gt;&lt;Author&gt;Bocak&lt;/Author&gt;&lt;Year&gt;2014&lt;/Year&gt;&lt;RecNum&gt;24073&lt;/RecNum&gt;&lt;DisplayText&gt;(45)&lt;/DisplayText&gt;&lt;record&gt;&lt;rec-number&gt;24073&lt;/rec-number&gt;&lt;foreign-keys&gt;&lt;key app="EN" db-id="dxpvfrsrmrpwewestfmv02fzsx0r02rvasdp" timestamp="1570202791"&gt;24073&lt;/key&gt;&lt;/foreign-keys&gt;&lt;ref-type name="Journal Article"&gt;17&lt;/ref-type&gt;&lt;contributors&gt;&lt;authors&gt;&lt;author&gt;Bocak, Ladislav&lt;/author&gt;&lt;author&gt;Barton, Christopher&lt;/author&gt;&lt;author&gt;Crampton-Platt, Alex&lt;/author&gt;&lt;author&gt;Chesters, Douglas&lt;/author&gt;&lt;author&gt;Ahrens, Dirk&lt;/author&gt;&lt;author&gt;Vogler, Alfried P.&lt;/author&gt;&lt;/authors&gt;&lt;/contributors&gt;&lt;titles&gt;&lt;title&gt;Building the Coleoptera tree-of-life for &amp;gt;8000 species: composition of public DNA data and fit with Linnaean classification&lt;/title&gt;&lt;secondary-title&gt;Systematic Entomology&lt;/secondary-title&gt;&lt;/titles&gt;&lt;periodical&gt;&lt;full-title&gt;Systematic Entomology&lt;/full-title&gt;&lt;abbr-1&gt;Syst Entomol&lt;/abbr-1&gt;&lt;abbr-2&gt;Syst. Entomol&lt;/abbr-2&gt;&lt;/periodical&gt;&lt;pages&gt;97-110&lt;/pages&gt;&lt;volume&gt;39&lt;/volume&gt;&lt;number&gt;1&lt;/number&gt;&lt;dates&gt;&lt;year&gt;2014&lt;/year&gt;&lt;/dates&gt;&lt;publisher&gt;Blackwell Publishing Ltd&lt;/publisher&gt;&lt;isbn&gt;1365-3113&lt;/isbn&gt;&lt;urls&gt;&lt;related-urls&gt;&lt;url&gt;http://dx.doi.org/10.1111/syen.12037&lt;/url&gt;&lt;/related-urls&gt;&lt;/urls&gt;&lt;electronic-resource-num&gt;10.1111/syen.12037&lt;/electronic-resource-num&gt;&lt;/record&gt;&lt;/Cite&gt;&lt;/EndNote&gt;</w:instrText>
      </w:r>
      <w:r w:rsidRPr="00760529">
        <w:rPr>
          <w:rFonts w:ascii="Times New Roman" w:hAnsi="Times New Roman" w:cs="Times New Roman"/>
          <w:sz w:val="24"/>
          <w:szCs w:val="24"/>
        </w:rPr>
        <w:fldChar w:fldCharType="separate"/>
      </w:r>
      <w:r w:rsidR="002B2F1D">
        <w:rPr>
          <w:rFonts w:ascii="Times New Roman" w:hAnsi="Times New Roman" w:cs="Times New Roman"/>
          <w:noProof/>
          <w:sz w:val="24"/>
          <w:szCs w:val="24"/>
        </w:rPr>
        <w:t>(45)</w:t>
      </w:r>
      <w:r w:rsidRPr="00760529">
        <w:rPr>
          <w:rFonts w:ascii="Times New Roman" w:hAnsi="Times New Roman" w:cs="Times New Roman"/>
          <w:sz w:val="24"/>
          <w:szCs w:val="24"/>
        </w:rPr>
        <w:fldChar w:fldCharType="end"/>
      </w:r>
      <w:r w:rsidRPr="00760529">
        <w:rPr>
          <w:rFonts w:ascii="Times New Roman" w:hAnsi="Times New Roman" w:cs="Times New Roman"/>
          <w:sz w:val="24"/>
          <w:szCs w:val="24"/>
        </w:rPr>
        <w:t xml:space="preserve">, which indicated the same branch places as our spliced tree, providing some positive confirmation for this tree structure. Branch lengths of one were used in the phylogenetic tree </w:t>
      </w:r>
      <w:r w:rsidR="00E4675B">
        <w:rPr>
          <w:rFonts w:ascii="Times New Roman" w:hAnsi="Times New Roman" w:cs="Times New Roman"/>
          <w:sz w:val="24"/>
          <w:szCs w:val="24"/>
        </w:rPr>
        <w:t>because</w:t>
      </w:r>
      <w:r w:rsidRPr="00760529">
        <w:rPr>
          <w:rFonts w:ascii="Times New Roman" w:hAnsi="Times New Roman" w:cs="Times New Roman"/>
          <w:sz w:val="24"/>
          <w:szCs w:val="24"/>
        </w:rPr>
        <w:t xml:space="preserve"> actual branch lengths are not known. </w:t>
      </w:r>
      <w:ins w:id="42" w:author="Wagner, Julian" w:date="2021-09-11T16:01:00Z">
        <w:r w:rsidR="00A44244">
          <w:rPr>
            <w:rFonts w:ascii="Times New Roman" w:hAnsi="Times New Roman" w:cs="Times New Roman"/>
            <w:sz w:val="24"/>
            <w:szCs w:val="24"/>
          </w:rPr>
          <w:t xml:space="preserve">Similar to </w:t>
        </w:r>
        <w:proofErr w:type="spellStart"/>
        <w:r w:rsidR="00A44244">
          <w:rPr>
            <w:rFonts w:ascii="Times New Roman" w:hAnsi="Times New Roman" w:cs="Times New Roman"/>
            <w:sz w:val="24"/>
            <w:szCs w:val="24"/>
          </w:rPr>
          <w:t>pGLS</w:t>
        </w:r>
        <w:proofErr w:type="spellEnd"/>
        <w:r w:rsidR="00A44244">
          <w:rPr>
            <w:rFonts w:ascii="Times New Roman" w:hAnsi="Times New Roman" w:cs="Times New Roman"/>
            <w:sz w:val="24"/>
            <w:szCs w:val="24"/>
          </w:rPr>
          <w:t xml:space="preserve">, we </w:t>
        </w:r>
      </w:ins>
      <w:ins w:id="43" w:author="Wagner, Julian" w:date="2021-09-11T16:02:00Z">
        <w:r w:rsidR="00A44244">
          <w:rPr>
            <w:rFonts w:ascii="Times New Roman" w:hAnsi="Times New Roman" w:cs="Times New Roman"/>
            <w:sz w:val="24"/>
            <w:szCs w:val="24"/>
          </w:rPr>
          <w:t>built a Bayesian model</w:t>
        </w:r>
      </w:ins>
      <w:ins w:id="44" w:author="Wagner, Julian" w:date="2021-09-11T16:03:00Z">
        <w:r w:rsidR="00A44244">
          <w:rPr>
            <w:rFonts w:ascii="Times New Roman" w:hAnsi="Times New Roman" w:cs="Times New Roman"/>
            <w:sz w:val="24"/>
            <w:szCs w:val="24"/>
          </w:rPr>
          <w:t xml:space="preserve"> assuming that the data were generated by a multivariate normal distribution with covariance matrix</w:t>
        </w:r>
      </w:ins>
      <w:ins w:id="45" w:author="Wagner, Julian" w:date="2021-09-11T16:04:00Z">
        <w:r w:rsidR="00A44244">
          <w:rPr>
            <w:rFonts w:ascii="Times New Roman" w:hAnsi="Times New Roman" w:cs="Times New Roman"/>
            <w:sz w:val="24"/>
            <w:szCs w:val="24"/>
          </w:rPr>
          <w:t xml:space="preserve"> given by</w:t>
        </w:r>
      </w:ins>
      <w:ins w:id="46" w:author="Wagner, Julian" w:date="2021-09-11T16:06:00Z">
        <w:r w:rsidR="0015684F">
          <w:rPr>
            <w:rFonts w:ascii="Times New Roman" w:hAnsi="Times New Roman" w:cs="Times New Roman"/>
            <w:sz w:val="24"/>
            <w:szCs w:val="24"/>
          </w:rPr>
          <w:t xml:space="preserve"> the amount of shared ancestry between species</w:t>
        </w:r>
      </w:ins>
      <w:ins w:id="47" w:author="Wagner, Julian" w:date="2021-09-11T16:04:00Z">
        <w:r w:rsidR="00A44244">
          <w:rPr>
            <w:rFonts w:ascii="Times New Roman" w:hAnsi="Times New Roman" w:cs="Times New Roman"/>
            <w:sz w:val="24"/>
            <w:szCs w:val="24"/>
          </w:rPr>
          <w:t xml:space="preserve"> </w:t>
        </w:r>
      </w:ins>
      <w:ins w:id="48" w:author="Wagner, Julian" w:date="2021-09-11T16:06:00Z">
        <w:r w:rsidR="0015684F">
          <w:rPr>
            <w:rFonts w:ascii="Times New Roman" w:hAnsi="Times New Roman" w:cs="Times New Roman"/>
            <w:sz w:val="24"/>
            <w:szCs w:val="24"/>
          </w:rPr>
          <w:t>(</w:t>
        </w:r>
      </w:ins>
      <w:ins w:id="49" w:author="Wagner, Julian" w:date="2021-09-12T19:05:00Z">
        <w:r w:rsidR="006C5698">
          <w:rPr>
            <w:rFonts w:ascii="Times New Roman" w:hAnsi="Times New Roman" w:cs="Times New Roman"/>
            <w:sz w:val="24"/>
            <w:szCs w:val="24"/>
          </w:rPr>
          <w:t>amount of shared branch length</w:t>
        </w:r>
      </w:ins>
      <w:ins w:id="50" w:author="Wagner, Julian" w:date="2021-09-11T16:06:00Z">
        <w:r w:rsidR="0015684F">
          <w:rPr>
            <w:rFonts w:ascii="Times New Roman" w:hAnsi="Times New Roman" w:cs="Times New Roman"/>
            <w:sz w:val="24"/>
            <w:szCs w:val="24"/>
          </w:rPr>
          <w:t>)</w:t>
        </w:r>
      </w:ins>
      <w:ins w:id="51" w:author="Wagner, Julian" w:date="2021-09-11T16:30:00Z">
        <w:r w:rsidR="00F77475">
          <w:rPr>
            <w:rFonts w:ascii="Times New Roman" w:hAnsi="Times New Roman" w:cs="Times New Roman"/>
            <w:sz w:val="24"/>
            <w:szCs w:val="24"/>
          </w:rPr>
          <w:t xml:space="preserve">. </w:t>
        </w:r>
      </w:ins>
      <w:commentRangeStart w:id="52"/>
      <w:ins w:id="53" w:author="Wagner, Julian" w:date="2021-09-11T16:31:00Z">
        <w:r w:rsidR="00F77475">
          <w:rPr>
            <w:rFonts w:ascii="Times New Roman" w:hAnsi="Times New Roman" w:cs="Times New Roman"/>
            <w:sz w:val="24"/>
            <w:szCs w:val="24"/>
          </w:rPr>
          <w:t>See supplemental methods for the details of the model, selection of priors, and python code.</w:t>
        </w:r>
      </w:ins>
      <w:commentRangeEnd w:id="52"/>
      <w:ins w:id="54" w:author="Wagner, Julian" w:date="2021-09-12T19:06:00Z">
        <w:r w:rsidR="006C5698">
          <w:rPr>
            <w:rStyle w:val="CommentReference"/>
          </w:rPr>
          <w:commentReference w:id="52"/>
        </w:r>
      </w:ins>
    </w:p>
    <w:p w14:paraId="2CF87419" w14:textId="67E04450" w:rsidR="0015684F" w:rsidRPr="00760529" w:rsidRDefault="0015684F" w:rsidP="00E4675B">
      <w:pPr>
        <w:spacing w:line="480" w:lineRule="auto"/>
        <w:ind w:firstLine="720"/>
        <w:rPr>
          <w:rFonts w:ascii="Times New Roman" w:hAnsi="Times New Roman" w:cs="Times New Roman"/>
          <w:sz w:val="24"/>
          <w:szCs w:val="24"/>
        </w:rPr>
      </w:pPr>
      <w:ins w:id="55" w:author="Wagner, Julian" w:date="2021-09-11T16:10:00Z">
        <w:r>
          <w:rPr>
            <w:rFonts w:ascii="Times New Roman" w:hAnsi="Times New Roman" w:cs="Times New Roman"/>
            <w:sz w:val="24"/>
            <w:szCs w:val="24"/>
          </w:rPr>
          <w:t>Analys</w:t>
        </w:r>
      </w:ins>
      <w:ins w:id="56" w:author="Wagner, Julian" w:date="2021-09-12T19:08:00Z">
        <w:r w:rsidR="006C5698">
          <w:rPr>
            <w:rFonts w:ascii="Times New Roman" w:hAnsi="Times New Roman" w:cs="Times New Roman"/>
            <w:sz w:val="24"/>
            <w:szCs w:val="24"/>
          </w:rPr>
          <w:t>es</w:t>
        </w:r>
      </w:ins>
      <w:ins w:id="57" w:author="Wagner, Julian" w:date="2021-09-11T16:10:00Z">
        <w:r>
          <w:rPr>
            <w:rFonts w:ascii="Times New Roman" w:hAnsi="Times New Roman" w:cs="Times New Roman"/>
            <w:sz w:val="24"/>
            <w:szCs w:val="24"/>
          </w:rPr>
          <w:t xml:space="preserve"> indicated that</w:t>
        </w:r>
      </w:ins>
      <w:ins w:id="58" w:author="Wagner, Julian" w:date="2021-09-12T19:08:00Z">
        <w:r w:rsidR="006C5698">
          <w:rPr>
            <w:rFonts w:ascii="Times New Roman" w:hAnsi="Times New Roman" w:cs="Times New Roman"/>
            <w:sz w:val="24"/>
            <w:szCs w:val="24"/>
          </w:rPr>
          <w:t xml:space="preserve"> the</w:t>
        </w:r>
      </w:ins>
      <w:ins w:id="59" w:author="Wagner, Julian" w:date="2021-09-11T16:10:00Z">
        <w:r>
          <w:rPr>
            <w:rFonts w:ascii="Times New Roman" w:hAnsi="Times New Roman" w:cs="Times New Roman"/>
            <w:sz w:val="24"/>
            <w:szCs w:val="24"/>
          </w:rPr>
          <w:t xml:space="preserve"> </w:t>
        </w:r>
      </w:ins>
      <w:ins w:id="60" w:author="Wagner, Julian" w:date="2021-09-11T16:11:00Z">
        <w:r>
          <w:rPr>
            <w:rFonts w:ascii="Times New Roman" w:hAnsi="Times New Roman" w:cs="Times New Roman"/>
            <w:sz w:val="24"/>
            <w:szCs w:val="24"/>
          </w:rPr>
          <w:t>parameter</w:t>
        </w:r>
      </w:ins>
      <w:ins w:id="61" w:author="Wagner, Julian" w:date="2021-09-12T19:08:00Z">
        <w:r w:rsidR="006C5698">
          <w:rPr>
            <w:rFonts w:ascii="Times New Roman" w:hAnsi="Times New Roman" w:cs="Times New Roman"/>
            <w:sz w:val="24"/>
            <w:szCs w:val="24"/>
          </w:rPr>
          <w:t xml:space="preserve"> characterizing</w:t>
        </w:r>
      </w:ins>
      <w:ins w:id="62" w:author="Wagner, Julian" w:date="2021-09-11T16:11:00Z">
        <w:r>
          <w:rPr>
            <w:rFonts w:ascii="Times New Roman" w:hAnsi="Times New Roman" w:cs="Times New Roman"/>
            <w:sz w:val="24"/>
            <w:szCs w:val="24"/>
          </w:rPr>
          <w:t xml:space="preserve"> the degree of phylogenetic signal in our data</w:t>
        </w:r>
      </w:ins>
      <w:ins w:id="63" w:author="Wagner, Julian" w:date="2021-09-12T19:10:00Z">
        <w:r w:rsidR="006C5698">
          <w:rPr>
            <w:rFonts w:ascii="Times New Roman" w:hAnsi="Times New Roman" w:cs="Times New Roman"/>
            <w:sz w:val="24"/>
            <w:szCs w:val="24"/>
          </w:rPr>
          <w:t xml:space="preserve"> (</w:t>
        </w:r>
      </w:ins>
      <w:ins w:id="64" w:author="Wagner, Julian" w:date="2021-09-12T19:13:00Z">
        <w:r w:rsidR="006C5698">
          <w:rPr>
            <w:rFonts w:ascii="Times New Roman" w:hAnsi="Times New Roman" w:cs="Times New Roman"/>
            <w:sz w:val="24"/>
            <w:szCs w:val="24"/>
          </w:rPr>
          <w:t>λ)</w:t>
        </w:r>
      </w:ins>
      <w:ins w:id="65" w:author="Wagner, Julian" w:date="2021-09-11T16:11:00Z">
        <w:r>
          <w:rPr>
            <w:rFonts w:ascii="Times New Roman" w:hAnsi="Times New Roman" w:cs="Times New Roman"/>
            <w:sz w:val="24"/>
            <w:szCs w:val="24"/>
          </w:rPr>
          <w:t xml:space="preserve"> w</w:t>
        </w:r>
      </w:ins>
      <w:ins w:id="66" w:author="Wagner, Julian" w:date="2021-09-12T19:13:00Z">
        <w:r w:rsidR="006C5698">
          <w:rPr>
            <w:rFonts w:ascii="Times New Roman" w:hAnsi="Times New Roman" w:cs="Times New Roman"/>
            <w:sz w:val="24"/>
            <w:szCs w:val="24"/>
          </w:rPr>
          <w:t>as</w:t>
        </w:r>
      </w:ins>
      <w:ins w:id="67" w:author="Wagner, Julian" w:date="2021-09-11T16:11:00Z">
        <w:r>
          <w:rPr>
            <w:rFonts w:ascii="Times New Roman" w:hAnsi="Times New Roman" w:cs="Times New Roman"/>
            <w:sz w:val="24"/>
            <w:szCs w:val="24"/>
          </w:rPr>
          <w:t xml:space="preserve"> non</w:t>
        </w:r>
      </w:ins>
      <w:ins w:id="68" w:author="Wagner, Julian" w:date="2021-09-12T19:20:00Z">
        <w:r w:rsidR="00A91D3F">
          <w:rPr>
            <w:rFonts w:ascii="Times New Roman" w:hAnsi="Times New Roman" w:cs="Times New Roman"/>
            <w:sz w:val="24"/>
            <w:szCs w:val="24"/>
          </w:rPr>
          <w:t>-</w:t>
        </w:r>
      </w:ins>
      <w:ins w:id="69" w:author="Wagner, Julian" w:date="2021-09-11T16:11:00Z">
        <w:r>
          <w:rPr>
            <w:rFonts w:ascii="Times New Roman" w:hAnsi="Times New Roman" w:cs="Times New Roman"/>
            <w:sz w:val="24"/>
            <w:szCs w:val="24"/>
          </w:rPr>
          <w:t>identifiable (supplemental figure</w:t>
        </w:r>
      </w:ins>
      <w:ins w:id="70" w:author="Wagner, Julian" w:date="2021-09-12T19:04:00Z">
        <w:r w:rsidR="006C5698">
          <w:rPr>
            <w:rFonts w:ascii="Times New Roman" w:hAnsi="Times New Roman" w:cs="Times New Roman"/>
            <w:sz w:val="24"/>
            <w:szCs w:val="24"/>
          </w:rPr>
          <w:t>s</w:t>
        </w:r>
      </w:ins>
      <w:ins w:id="71" w:author="Wagner, Julian" w:date="2021-09-11T16:11:00Z">
        <w:r>
          <w:rPr>
            <w:rFonts w:ascii="Times New Roman" w:hAnsi="Times New Roman" w:cs="Times New Roman"/>
            <w:sz w:val="24"/>
            <w:szCs w:val="24"/>
          </w:rPr>
          <w:t xml:space="preserve"> </w:t>
        </w:r>
      </w:ins>
      <w:ins w:id="72" w:author="Wagner, Julian" w:date="2021-09-12T19:04:00Z">
        <w:r w:rsidR="006C5698">
          <w:rPr>
            <w:rFonts w:ascii="Times New Roman" w:hAnsi="Times New Roman" w:cs="Times New Roman"/>
            <w:sz w:val="24"/>
            <w:szCs w:val="24"/>
          </w:rPr>
          <w:t>1,2</w:t>
        </w:r>
      </w:ins>
      <w:ins w:id="73" w:author="Wagner, Julian" w:date="2021-09-12T19:08:00Z">
        <w:r w:rsidR="006C5698">
          <w:rPr>
            <w:rFonts w:ascii="Times New Roman" w:hAnsi="Times New Roman" w:cs="Times New Roman"/>
            <w:sz w:val="24"/>
            <w:szCs w:val="24"/>
          </w:rPr>
          <w:t xml:space="preserve">); this means that </w:t>
        </w:r>
      </w:ins>
      <w:ins w:id="74" w:author="Wagner, Julian" w:date="2021-09-12T19:14:00Z">
        <w:r w:rsidR="006C5698">
          <w:rPr>
            <w:rFonts w:ascii="Times New Roman" w:hAnsi="Times New Roman" w:cs="Times New Roman"/>
            <w:sz w:val="24"/>
            <w:szCs w:val="24"/>
          </w:rPr>
          <w:t>our</w:t>
        </w:r>
      </w:ins>
      <w:ins w:id="75" w:author="Wagner, Julian" w:date="2021-09-12T19:08:00Z">
        <w:r w:rsidR="006C5698">
          <w:rPr>
            <w:rFonts w:ascii="Times New Roman" w:hAnsi="Times New Roman" w:cs="Times New Roman"/>
            <w:sz w:val="24"/>
            <w:szCs w:val="24"/>
          </w:rPr>
          <w:t xml:space="preserve"> </w:t>
        </w:r>
      </w:ins>
      <w:ins w:id="76" w:author="Wagner, Julian" w:date="2021-09-12T19:09:00Z">
        <w:r w:rsidR="006C5698">
          <w:rPr>
            <w:rFonts w:ascii="Times New Roman" w:hAnsi="Times New Roman" w:cs="Times New Roman"/>
            <w:sz w:val="24"/>
            <w:szCs w:val="24"/>
          </w:rPr>
          <w:t xml:space="preserve">data does not inform </w:t>
        </w:r>
      </w:ins>
      <w:ins w:id="77" w:author="Wagner, Julian" w:date="2021-09-12T19:14:00Z">
        <w:r w:rsidR="006C5698">
          <w:rPr>
            <w:rFonts w:ascii="Times New Roman" w:hAnsi="Times New Roman" w:cs="Times New Roman"/>
            <w:sz w:val="24"/>
            <w:szCs w:val="24"/>
          </w:rPr>
          <w:t>th</w:t>
        </w:r>
      </w:ins>
      <w:ins w:id="78" w:author="Wagner, Julian" w:date="2021-09-12T19:15:00Z">
        <w:r w:rsidR="006C5698">
          <w:rPr>
            <w:rFonts w:ascii="Times New Roman" w:hAnsi="Times New Roman" w:cs="Times New Roman"/>
            <w:sz w:val="24"/>
            <w:szCs w:val="24"/>
          </w:rPr>
          <w:t>is</w:t>
        </w:r>
      </w:ins>
      <w:ins w:id="79" w:author="Wagner, Julian" w:date="2021-09-12T19:09:00Z">
        <w:r w:rsidR="006C5698">
          <w:rPr>
            <w:rFonts w:ascii="Times New Roman" w:hAnsi="Times New Roman" w:cs="Times New Roman"/>
            <w:sz w:val="24"/>
            <w:szCs w:val="24"/>
          </w:rPr>
          <w:t xml:space="preserve"> parameter </w:t>
        </w:r>
      </w:ins>
      <w:ins w:id="80" w:author="Wagner, Julian" w:date="2021-09-12T19:15:00Z">
        <w:r w:rsidR="006C5698">
          <w:rPr>
            <w:rFonts w:ascii="Times New Roman" w:hAnsi="Times New Roman" w:cs="Times New Roman"/>
            <w:sz w:val="24"/>
            <w:szCs w:val="24"/>
          </w:rPr>
          <w:t xml:space="preserve">and </w:t>
        </w:r>
        <w:r w:rsidR="00A91D3F">
          <w:rPr>
            <w:rFonts w:ascii="Times New Roman" w:hAnsi="Times New Roman" w:cs="Times New Roman"/>
            <w:sz w:val="24"/>
            <w:szCs w:val="24"/>
          </w:rPr>
          <w:t>it could take on any value from</w:t>
        </w:r>
      </w:ins>
      <w:ins w:id="81" w:author="Wagner, Julian" w:date="2021-09-12T19:14:00Z">
        <w:r w:rsidR="006C5698">
          <w:rPr>
            <w:rFonts w:ascii="Times New Roman" w:hAnsi="Times New Roman" w:cs="Times New Roman"/>
            <w:sz w:val="24"/>
            <w:szCs w:val="24"/>
          </w:rPr>
          <w:t xml:space="preserve"> zero (no phylogenetic signal) to </w:t>
        </w:r>
      </w:ins>
      <w:ins w:id="82" w:author="Wagner, Julian" w:date="2021-09-12T19:15:00Z">
        <w:r w:rsidR="006C5698">
          <w:rPr>
            <w:rFonts w:ascii="Times New Roman" w:hAnsi="Times New Roman" w:cs="Times New Roman"/>
            <w:sz w:val="24"/>
            <w:szCs w:val="24"/>
          </w:rPr>
          <w:t>one</w:t>
        </w:r>
      </w:ins>
      <w:ins w:id="83" w:author="Wagner, Julian" w:date="2021-09-12T19:14:00Z">
        <w:r w:rsidR="006C5698">
          <w:rPr>
            <w:rFonts w:ascii="Times New Roman" w:hAnsi="Times New Roman" w:cs="Times New Roman"/>
            <w:sz w:val="24"/>
            <w:szCs w:val="24"/>
          </w:rPr>
          <w:t xml:space="preserve"> (strong phylogenetic signal)</w:t>
        </w:r>
      </w:ins>
      <w:ins w:id="84" w:author="Wagner, Julian" w:date="2021-09-12T19:15:00Z">
        <w:r w:rsidR="00A91D3F">
          <w:rPr>
            <w:rFonts w:ascii="Times New Roman" w:hAnsi="Times New Roman" w:cs="Times New Roman"/>
            <w:sz w:val="24"/>
            <w:szCs w:val="24"/>
          </w:rPr>
          <w:t xml:space="preserve"> with similar probability. </w:t>
        </w:r>
      </w:ins>
      <w:ins w:id="85" w:author="Wagner, Julian" w:date="2021-09-12T19:19:00Z">
        <w:r w:rsidR="00A91D3F">
          <w:rPr>
            <w:rFonts w:ascii="Times New Roman" w:hAnsi="Times New Roman" w:cs="Times New Roman"/>
            <w:sz w:val="24"/>
            <w:szCs w:val="24"/>
          </w:rPr>
          <w:t>Hence, we</w:t>
        </w:r>
      </w:ins>
      <w:ins w:id="86" w:author="Wagner, Julian" w:date="2021-09-12T19:18:00Z">
        <w:r w:rsidR="00A91D3F">
          <w:rPr>
            <w:rFonts w:ascii="Times New Roman" w:hAnsi="Times New Roman" w:cs="Times New Roman"/>
            <w:sz w:val="24"/>
            <w:szCs w:val="24"/>
          </w:rPr>
          <w:t xml:space="preserve"> opted to omit the use of </w:t>
        </w:r>
      </w:ins>
      <w:ins w:id="87" w:author="Wagner, Julian" w:date="2021-09-12T19:19:00Z">
        <w:r w:rsidR="00A91D3F">
          <w:rPr>
            <w:rFonts w:ascii="Times New Roman" w:hAnsi="Times New Roman" w:cs="Times New Roman"/>
            <w:sz w:val="24"/>
            <w:szCs w:val="24"/>
          </w:rPr>
          <w:t>phylogenetic</w:t>
        </w:r>
      </w:ins>
      <w:ins w:id="88" w:author="Wagner, Julian" w:date="2021-09-12T19:18:00Z">
        <w:r w:rsidR="00A91D3F">
          <w:rPr>
            <w:rFonts w:ascii="Times New Roman" w:hAnsi="Times New Roman" w:cs="Times New Roman"/>
            <w:sz w:val="24"/>
            <w:szCs w:val="24"/>
          </w:rPr>
          <w:t xml:space="preserve"> </w:t>
        </w:r>
      </w:ins>
      <w:ins w:id="89" w:author="Wagner, Julian" w:date="2021-09-12T19:19:00Z">
        <w:r w:rsidR="00A91D3F">
          <w:rPr>
            <w:rFonts w:ascii="Times New Roman" w:hAnsi="Times New Roman" w:cs="Times New Roman"/>
            <w:sz w:val="24"/>
            <w:szCs w:val="24"/>
          </w:rPr>
          <w:t xml:space="preserve">covariance from our models since </w:t>
        </w:r>
      </w:ins>
      <w:ins w:id="90" w:author="Wagner, Julian" w:date="2021-09-12T19:24:00Z">
        <w:r w:rsidR="00A91D3F">
          <w:rPr>
            <w:rFonts w:ascii="Times New Roman" w:hAnsi="Times New Roman" w:cs="Times New Roman"/>
            <w:sz w:val="24"/>
            <w:szCs w:val="24"/>
          </w:rPr>
          <w:t xml:space="preserve">1) </w:t>
        </w:r>
      </w:ins>
      <w:ins w:id="91" w:author="Wagner, Julian" w:date="2021-09-12T19:19:00Z">
        <w:r w:rsidR="00A91D3F">
          <w:rPr>
            <w:rFonts w:ascii="Times New Roman" w:hAnsi="Times New Roman" w:cs="Times New Roman"/>
            <w:sz w:val="24"/>
            <w:szCs w:val="24"/>
          </w:rPr>
          <w:t>the total non-identifiability</w:t>
        </w:r>
      </w:ins>
      <w:ins w:id="92" w:author="Wagner, Julian" w:date="2021-09-12T19:21:00Z">
        <w:r w:rsidR="00A91D3F">
          <w:rPr>
            <w:rFonts w:ascii="Times New Roman" w:hAnsi="Times New Roman" w:cs="Times New Roman"/>
            <w:sz w:val="24"/>
            <w:szCs w:val="24"/>
          </w:rPr>
          <w:t xml:space="preserve"> made selecting </w:t>
        </w:r>
      </w:ins>
      <w:ins w:id="93" w:author="Wagner, Julian" w:date="2021-09-12T19:22:00Z">
        <w:r w:rsidR="00A91D3F">
          <w:rPr>
            <w:rFonts w:ascii="Times New Roman" w:hAnsi="Times New Roman" w:cs="Times New Roman"/>
            <w:sz w:val="24"/>
            <w:szCs w:val="24"/>
          </w:rPr>
          <w:t xml:space="preserve">a </w:t>
        </w:r>
        <w:r w:rsidR="00A91D3F">
          <w:rPr>
            <w:rFonts w:ascii="Times New Roman" w:hAnsi="Times New Roman" w:cs="Times New Roman"/>
            <w:sz w:val="24"/>
            <w:szCs w:val="24"/>
          </w:rPr>
          <w:lastRenderedPageBreak/>
          <w:t xml:space="preserve">single </w:t>
        </w:r>
      </w:ins>
      <w:ins w:id="94" w:author="Wagner, Julian" w:date="2021-09-12T19:21:00Z">
        <w:r w:rsidR="00A91D3F">
          <w:rPr>
            <w:rFonts w:ascii="Times New Roman" w:hAnsi="Times New Roman" w:cs="Times New Roman"/>
            <w:sz w:val="24"/>
            <w:szCs w:val="24"/>
          </w:rPr>
          <w:t xml:space="preserve">λ via maximum likelihood for the frequentist </w:t>
        </w:r>
        <w:proofErr w:type="spellStart"/>
        <w:r w:rsidR="00A91D3F">
          <w:rPr>
            <w:rFonts w:ascii="Times New Roman" w:hAnsi="Times New Roman" w:cs="Times New Roman"/>
            <w:sz w:val="24"/>
            <w:szCs w:val="24"/>
          </w:rPr>
          <w:t>pGLS</w:t>
        </w:r>
        <w:proofErr w:type="spellEnd"/>
        <w:r w:rsidR="00A91D3F">
          <w:rPr>
            <w:rFonts w:ascii="Times New Roman" w:hAnsi="Times New Roman" w:cs="Times New Roman"/>
            <w:sz w:val="24"/>
            <w:szCs w:val="24"/>
          </w:rPr>
          <w:t xml:space="preserve"> dubiou</w:t>
        </w:r>
      </w:ins>
      <w:ins w:id="95" w:author="Wagner, Julian" w:date="2021-09-12T19:24:00Z">
        <w:r w:rsidR="00A91D3F">
          <w:rPr>
            <w:rFonts w:ascii="Times New Roman" w:hAnsi="Times New Roman" w:cs="Times New Roman"/>
            <w:sz w:val="24"/>
            <w:szCs w:val="24"/>
          </w:rPr>
          <w:t>s and 2)</w:t>
        </w:r>
      </w:ins>
      <w:ins w:id="96" w:author="Wagner, Julian" w:date="2021-09-12T19:23:00Z">
        <w:r w:rsidR="00A91D3F">
          <w:rPr>
            <w:rFonts w:ascii="Times New Roman" w:hAnsi="Times New Roman" w:cs="Times New Roman"/>
            <w:sz w:val="24"/>
            <w:szCs w:val="24"/>
          </w:rPr>
          <w:t xml:space="preserve"> including it</w:t>
        </w:r>
      </w:ins>
      <w:ins w:id="97" w:author="Wagner, Julian" w:date="2021-09-12T19:22:00Z">
        <w:r w:rsidR="00A91D3F">
          <w:rPr>
            <w:rFonts w:ascii="Times New Roman" w:hAnsi="Times New Roman" w:cs="Times New Roman"/>
            <w:sz w:val="24"/>
            <w:szCs w:val="24"/>
          </w:rPr>
          <w:t xml:space="preserve"> added no explanatory value to our Bayesian regression</w:t>
        </w:r>
      </w:ins>
      <w:ins w:id="98" w:author="Wagner, Julian" w:date="2021-09-12T19:23:00Z">
        <w:r w:rsidR="00A91D3F">
          <w:rPr>
            <w:rFonts w:ascii="Times New Roman" w:hAnsi="Times New Roman" w:cs="Times New Roman"/>
            <w:sz w:val="24"/>
            <w:szCs w:val="24"/>
          </w:rPr>
          <w:t xml:space="preserve"> (parameter samples for λ were essentially straight from the prior)</w:t>
        </w:r>
      </w:ins>
      <w:ins w:id="99" w:author="Wagner, Julian" w:date="2021-09-11T16:13:00Z">
        <w:r>
          <w:rPr>
            <w:rFonts w:ascii="Times New Roman" w:hAnsi="Times New Roman" w:cs="Times New Roman"/>
            <w:sz w:val="24"/>
            <w:szCs w:val="24"/>
          </w:rPr>
          <w:t>. We instead used nonparametric bootstrapping</w:t>
        </w:r>
      </w:ins>
      <w:ins w:id="100" w:author="Wagner, Julian" w:date="2021-09-11T16:14:00Z">
        <w:r>
          <w:rPr>
            <w:rFonts w:ascii="Times New Roman" w:hAnsi="Times New Roman" w:cs="Times New Roman"/>
            <w:sz w:val="24"/>
            <w:szCs w:val="24"/>
          </w:rPr>
          <w:t xml:space="preserve"> (10,000 bootstrap replicates with ordinary least squares regression slopes/intercepts</w:t>
        </w:r>
      </w:ins>
      <w:ins w:id="101" w:author="Wagner, Julian" w:date="2021-09-12T19:24:00Z">
        <w:r w:rsidR="00A91D3F">
          <w:rPr>
            <w:rFonts w:ascii="Times New Roman" w:hAnsi="Times New Roman" w:cs="Times New Roman"/>
            <w:sz w:val="24"/>
            <w:szCs w:val="24"/>
          </w:rPr>
          <w:t>/residual standard deviation</w:t>
        </w:r>
      </w:ins>
      <w:ins w:id="102" w:author="Wagner, Julian" w:date="2021-09-11T16:14:00Z">
        <w:r>
          <w:rPr>
            <w:rFonts w:ascii="Times New Roman" w:hAnsi="Times New Roman" w:cs="Times New Roman"/>
            <w:sz w:val="24"/>
            <w:szCs w:val="24"/>
          </w:rPr>
          <w:t xml:space="preserve"> as the summary stat</w:t>
        </w:r>
      </w:ins>
      <w:ins w:id="103" w:author="Wagner, Julian" w:date="2021-09-11T16:15:00Z">
        <w:r>
          <w:rPr>
            <w:rFonts w:ascii="Times New Roman" w:hAnsi="Times New Roman" w:cs="Times New Roman"/>
            <w:sz w:val="24"/>
            <w:szCs w:val="24"/>
          </w:rPr>
          <w:t>istic</w:t>
        </w:r>
      </w:ins>
      <w:ins w:id="104" w:author="Wagner, Julian" w:date="2021-09-12T19:24:00Z">
        <w:r w:rsidR="00A91D3F">
          <w:rPr>
            <w:rFonts w:ascii="Times New Roman" w:hAnsi="Times New Roman" w:cs="Times New Roman"/>
            <w:sz w:val="24"/>
            <w:szCs w:val="24"/>
          </w:rPr>
          <w:t>s</w:t>
        </w:r>
      </w:ins>
      <w:ins w:id="105" w:author="Wagner, Julian" w:date="2021-09-11T16:14:00Z">
        <w:r>
          <w:rPr>
            <w:rFonts w:ascii="Times New Roman" w:hAnsi="Times New Roman" w:cs="Times New Roman"/>
            <w:sz w:val="24"/>
            <w:szCs w:val="24"/>
          </w:rPr>
          <w:t>)</w:t>
        </w:r>
      </w:ins>
      <w:ins w:id="106" w:author="Wagner, Julian" w:date="2021-09-11T16:13:00Z">
        <w:r>
          <w:rPr>
            <w:rFonts w:ascii="Times New Roman" w:hAnsi="Times New Roman" w:cs="Times New Roman"/>
            <w:sz w:val="24"/>
            <w:szCs w:val="24"/>
          </w:rPr>
          <w:t xml:space="preserve"> to obtain confidence intervals for our</w:t>
        </w:r>
      </w:ins>
      <w:ins w:id="107" w:author="Wagner, Julian" w:date="2021-09-11T16:14:00Z">
        <w:r>
          <w:rPr>
            <w:rFonts w:ascii="Times New Roman" w:hAnsi="Times New Roman" w:cs="Times New Roman"/>
            <w:sz w:val="24"/>
            <w:szCs w:val="24"/>
          </w:rPr>
          <w:t xml:space="preserve"> slope and intercept values</w:t>
        </w:r>
      </w:ins>
      <w:ins w:id="108" w:author="Wagner, Julian" w:date="2021-09-11T16:16:00Z">
        <w:r>
          <w:rPr>
            <w:rFonts w:ascii="Times New Roman" w:hAnsi="Times New Roman" w:cs="Times New Roman"/>
            <w:sz w:val="24"/>
            <w:szCs w:val="24"/>
          </w:rPr>
          <w:t xml:space="preserve">. Additionally, we performed </w:t>
        </w:r>
      </w:ins>
      <w:ins w:id="109" w:author="Wagner, Julian" w:date="2021-09-12T19:25:00Z">
        <w:r w:rsidR="00A91D3F">
          <w:rPr>
            <w:rFonts w:ascii="Times New Roman" w:hAnsi="Times New Roman" w:cs="Times New Roman"/>
            <w:sz w:val="24"/>
            <w:szCs w:val="24"/>
          </w:rPr>
          <w:t xml:space="preserve">a Bayesian linear </w:t>
        </w:r>
      </w:ins>
      <w:ins w:id="110" w:author="Wagner, Julian" w:date="2021-09-11T16:16:00Z">
        <w:r>
          <w:rPr>
            <w:rFonts w:ascii="Times New Roman" w:hAnsi="Times New Roman" w:cs="Times New Roman"/>
            <w:sz w:val="24"/>
            <w:szCs w:val="24"/>
          </w:rPr>
          <w:t>regression</w:t>
        </w:r>
      </w:ins>
      <w:ins w:id="111" w:author="Wagner, Julian" w:date="2021-09-12T19:25:00Z">
        <w:r w:rsidR="00A91D3F">
          <w:rPr>
            <w:rFonts w:ascii="Times New Roman" w:hAnsi="Times New Roman" w:cs="Times New Roman"/>
            <w:sz w:val="24"/>
            <w:szCs w:val="24"/>
          </w:rPr>
          <w:t xml:space="preserve">. Our </w:t>
        </w:r>
      </w:ins>
      <w:ins w:id="112" w:author="Wagner, Julian" w:date="2021-09-11T16:16:00Z">
        <w:r>
          <w:rPr>
            <w:rFonts w:ascii="Times New Roman" w:hAnsi="Times New Roman" w:cs="Times New Roman"/>
            <w:sz w:val="24"/>
            <w:szCs w:val="24"/>
          </w:rPr>
          <w:t>mode</w:t>
        </w:r>
      </w:ins>
      <w:ins w:id="113" w:author="Wagner, Julian" w:date="2021-09-11T16:19:00Z">
        <w:r w:rsidR="001C466F">
          <w:rPr>
            <w:rFonts w:ascii="Times New Roman" w:hAnsi="Times New Roman" w:cs="Times New Roman"/>
            <w:sz w:val="24"/>
            <w:szCs w:val="24"/>
          </w:rPr>
          <w:t xml:space="preserve">l </w:t>
        </w:r>
      </w:ins>
      <w:ins w:id="114" w:author="Wagner, Julian" w:date="2021-09-12T19:25:00Z">
        <w:r w:rsidR="00A91D3F">
          <w:rPr>
            <w:rFonts w:ascii="Times New Roman" w:hAnsi="Times New Roman" w:cs="Times New Roman"/>
            <w:sz w:val="24"/>
            <w:szCs w:val="24"/>
          </w:rPr>
          <w:t>was a</w:t>
        </w:r>
      </w:ins>
      <w:ins w:id="115" w:author="Wagner, Julian" w:date="2021-09-11T16:19:00Z">
        <w:r w:rsidR="001C466F">
          <w:rPr>
            <w:rFonts w:ascii="Times New Roman" w:hAnsi="Times New Roman" w:cs="Times New Roman"/>
            <w:sz w:val="24"/>
            <w:szCs w:val="24"/>
          </w:rPr>
          <w:t xml:space="preserve"> normal likelihood </w:t>
        </w:r>
      </w:ins>
      <w:ins w:id="116" w:author="Wagner, Julian" w:date="2021-09-12T19:26:00Z">
        <w:r w:rsidR="00E708DC">
          <w:rPr>
            <w:rFonts w:ascii="Times New Roman" w:hAnsi="Times New Roman" w:cs="Times New Roman"/>
            <w:sz w:val="24"/>
            <w:szCs w:val="24"/>
          </w:rPr>
          <w:t>with mean given by a</w:t>
        </w:r>
      </w:ins>
      <w:ins w:id="117" w:author="Wagner, Julian" w:date="2021-09-11T16:19:00Z">
        <w:r w:rsidR="001C466F">
          <w:rPr>
            <w:rFonts w:ascii="Times New Roman" w:hAnsi="Times New Roman" w:cs="Times New Roman"/>
            <w:sz w:val="24"/>
            <w:szCs w:val="24"/>
          </w:rPr>
          <w:t xml:space="preserve"> line with slope and intercept </w:t>
        </w:r>
      </w:ins>
      <w:ins w:id="118" w:author="Wagner, Julian" w:date="2021-09-11T16:20:00Z">
        <w:r w:rsidR="001C466F">
          <w:rPr>
            <w:rFonts w:ascii="Times New Roman" w:hAnsi="Times New Roman" w:cs="Times New Roman"/>
            <w:sz w:val="24"/>
            <w:szCs w:val="24"/>
          </w:rPr>
          <w:t xml:space="preserve">parameters. To obtain parameter estimates, we </w:t>
        </w:r>
      </w:ins>
      <w:ins w:id="119" w:author="Wagner, Julian" w:date="2021-09-12T19:36:00Z">
        <w:r w:rsidR="001F3EAC">
          <w:rPr>
            <w:rFonts w:ascii="Times New Roman" w:hAnsi="Times New Roman" w:cs="Times New Roman"/>
            <w:sz w:val="24"/>
            <w:szCs w:val="24"/>
          </w:rPr>
          <w:t>sampled using the Stan implementation of</w:t>
        </w:r>
      </w:ins>
      <w:ins w:id="120" w:author="Wagner, Julian" w:date="2021-09-11T16:20:00Z">
        <w:r w:rsidR="001C466F">
          <w:rPr>
            <w:rFonts w:ascii="Times New Roman" w:hAnsi="Times New Roman" w:cs="Times New Roman"/>
            <w:sz w:val="24"/>
            <w:szCs w:val="24"/>
          </w:rPr>
          <w:t xml:space="preserve"> Hamiltonian </w:t>
        </w:r>
      </w:ins>
      <w:ins w:id="121" w:author="Wagner, Julian" w:date="2021-09-11T16:21:00Z">
        <w:r w:rsidR="001C466F">
          <w:rPr>
            <w:rFonts w:ascii="Times New Roman" w:hAnsi="Times New Roman" w:cs="Times New Roman"/>
            <w:sz w:val="24"/>
            <w:szCs w:val="24"/>
          </w:rPr>
          <w:t>Monte Carlo</w:t>
        </w:r>
      </w:ins>
      <w:ins w:id="122" w:author="Wagner, Julian" w:date="2021-09-12T19:36:00Z">
        <w:r w:rsidR="001F3EAC">
          <w:rPr>
            <w:rFonts w:ascii="Times New Roman" w:hAnsi="Times New Roman" w:cs="Times New Roman"/>
            <w:sz w:val="24"/>
            <w:szCs w:val="24"/>
          </w:rPr>
          <w:t xml:space="preserve"> </w:t>
        </w:r>
      </w:ins>
      <w:ins w:id="123" w:author="Wagner, Julian" w:date="2021-09-11T16:28:00Z">
        <w:r w:rsidR="001C466F">
          <w:rPr>
            <w:rFonts w:ascii="Times New Roman" w:hAnsi="Times New Roman" w:cs="Times New Roman"/>
            <w:sz w:val="24"/>
            <w:szCs w:val="24"/>
          </w:rPr>
          <w:t>(</w:t>
        </w:r>
        <w:commentRangeStart w:id="124"/>
        <w:proofErr w:type="spellStart"/>
        <w:r w:rsidR="001C466F">
          <w:rPr>
            <w:rFonts w:ascii="Times New Roman" w:hAnsi="Times New Roman" w:cs="Times New Roman"/>
            <w:sz w:val="24"/>
            <w:szCs w:val="24"/>
          </w:rPr>
          <w:t>cmdstanpy</w:t>
        </w:r>
        <w:commentRangeEnd w:id="124"/>
        <w:proofErr w:type="spellEnd"/>
        <w:r w:rsidR="001C466F">
          <w:rPr>
            <w:rStyle w:val="CommentReference"/>
          </w:rPr>
          <w:commentReference w:id="124"/>
        </w:r>
        <w:r w:rsidR="001C466F">
          <w:rPr>
            <w:rFonts w:ascii="Times New Roman" w:hAnsi="Times New Roman" w:cs="Times New Roman"/>
            <w:sz w:val="24"/>
            <w:szCs w:val="24"/>
          </w:rPr>
          <w:t>)</w:t>
        </w:r>
      </w:ins>
      <w:ins w:id="125" w:author="Wagner, Julian" w:date="2021-09-11T16:21:00Z">
        <w:r w:rsidR="001C466F">
          <w:rPr>
            <w:rFonts w:ascii="Times New Roman" w:hAnsi="Times New Roman" w:cs="Times New Roman"/>
            <w:sz w:val="24"/>
            <w:szCs w:val="24"/>
          </w:rPr>
          <w:t>.</w:t>
        </w:r>
      </w:ins>
      <w:ins w:id="126" w:author="Wagner, Julian" w:date="2021-09-11T16:29:00Z">
        <w:r w:rsidR="00F77475">
          <w:rPr>
            <w:rFonts w:ascii="Times New Roman" w:hAnsi="Times New Roman" w:cs="Times New Roman"/>
            <w:sz w:val="24"/>
            <w:szCs w:val="24"/>
          </w:rPr>
          <w:t xml:space="preserve"> </w:t>
        </w:r>
        <w:commentRangeStart w:id="127"/>
        <w:r w:rsidR="00F77475">
          <w:rPr>
            <w:rFonts w:ascii="Times New Roman" w:hAnsi="Times New Roman" w:cs="Times New Roman"/>
            <w:sz w:val="24"/>
            <w:szCs w:val="24"/>
          </w:rPr>
          <w:t>See supplemental methods for the de</w:t>
        </w:r>
      </w:ins>
      <w:ins w:id="128" w:author="Wagner, Julian" w:date="2021-09-11T16:30:00Z">
        <w:r w:rsidR="00F77475">
          <w:rPr>
            <w:rFonts w:ascii="Times New Roman" w:hAnsi="Times New Roman" w:cs="Times New Roman"/>
            <w:sz w:val="24"/>
            <w:szCs w:val="24"/>
          </w:rPr>
          <w:t>tails of the model</w:t>
        </w:r>
      </w:ins>
      <w:ins w:id="129" w:author="Wagner, Julian" w:date="2021-09-11T16:31:00Z">
        <w:r w:rsidR="00F77475">
          <w:rPr>
            <w:rFonts w:ascii="Times New Roman" w:hAnsi="Times New Roman" w:cs="Times New Roman"/>
            <w:sz w:val="24"/>
            <w:szCs w:val="24"/>
          </w:rPr>
          <w:t xml:space="preserve">, </w:t>
        </w:r>
      </w:ins>
      <w:ins w:id="130" w:author="Wagner, Julian" w:date="2021-09-11T16:30:00Z">
        <w:r w:rsidR="00F77475">
          <w:rPr>
            <w:rFonts w:ascii="Times New Roman" w:hAnsi="Times New Roman" w:cs="Times New Roman"/>
            <w:sz w:val="24"/>
            <w:szCs w:val="24"/>
          </w:rPr>
          <w:t>selection of priors</w:t>
        </w:r>
      </w:ins>
      <w:ins w:id="131" w:author="Wagner, Julian" w:date="2021-09-11T16:31:00Z">
        <w:r w:rsidR="00F77475">
          <w:rPr>
            <w:rFonts w:ascii="Times New Roman" w:hAnsi="Times New Roman" w:cs="Times New Roman"/>
            <w:sz w:val="24"/>
            <w:szCs w:val="24"/>
          </w:rPr>
          <w:t>, and python code</w:t>
        </w:r>
      </w:ins>
      <w:ins w:id="132" w:author="Wagner, Julian" w:date="2021-09-11T16:30:00Z">
        <w:r w:rsidR="00F77475">
          <w:rPr>
            <w:rFonts w:ascii="Times New Roman" w:hAnsi="Times New Roman" w:cs="Times New Roman"/>
            <w:sz w:val="24"/>
            <w:szCs w:val="24"/>
          </w:rPr>
          <w:t>.</w:t>
        </w:r>
      </w:ins>
      <w:commentRangeEnd w:id="127"/>
      <w:ins w:id="133" w:author="Wagner, Julian" w:date="2021-09-12T19:06:00Z">
        <w:r w:rsidR="006C5698">
          <w:rPr>
            <w:rStyle w:val="CommentReference"/>
          </w:rPr>
          <w:commentReference w:id="127"/>
        </w:r>
      </w:ins>
    </w:p>
    <w:p w14:paraId="0B05AD3A" w14:textId="77777777" w:rsidR="00D61801" w:rsidRDefault="004A5680" w:rsidP="00760529">
      <w:pPr>
        <w:spacing w:after="0" w:line="480" w:lineRule="auto"/>
        <w:ind w:firstLine="720"/>
        <w:rPr>
          <w:rFonts w:ascii="Times New Roman" w:hAnsi="Times New Roman" w:cs="Times New Roman"/>
          <w:sz w:val="24"/>
          <w:szCs w:val="24"/>
        </w:rPr>
      </w:pPr>
      <w:r w:rsidRPr="00760529">
        <w:rPr>
          <w:rFonts w:ascii="Times New Roman" w:hAnsi="Times New Roman" w:cs="Times New Roman"/>
          <w:sz w:val="24"/>
          <w:szCs w:val="24"/>
        </w:rPr>
        <w:t xml:space="preserve">We defined isometric scaling as scaling </w:t>
      </w:r>
      <w:r w:rsidR="00D61801">
        <w:rPr>
          <w:rFonts w:ascii="Times New Roman" w:hAnsi="Times New Roman" w:cs="Times New Roman"/>
          <w:sz w:val="24"/>
          <w:szCs w:val="24"/>
        </w:rPr>
        <w:t>as follows:</w:t>
      </w:r>
    </w:p>
    <w:p w14:paraId="317AFDE1" w14:textId="71B7443C" w:rsidR="00D61801" w:rsidRDefault="004A5680" w:rsidP="00760529">
      <w:pPr>
        <w:spacing w:after="0" w:line="480" w:lineRule="auto"/>
        <w:ind w:firstLine="720"/>
        <w:rPr>
          <w:rFonts w:ascii="Times New Roman" w:hAnsi="Times New Roman" w:cs="Times New Roman"/>
          <w:sz w:val="24"/>
          <w:szCs w:val="24"/>
        </w:rPr>
      </w:pPr>
      <w:r w:rsidRPr="00760529">
        <w:rPr>
          <w:rFonts w:ascii="Times New Roman" w:hAnsi="Times New Roman" w:cs="Times New Roman"/>
          <w:sz w:val="24"/>
          <w:szCs w:val="24"/>
        </w:rPr>
        <w:t>mass</w:t>
      </w:r>
      <w:r w:rsidRPr="00760529">
        <w:rPr>
          <w:rFonts w:ascii="Times New Roman" w:hAnsi="Times New Roman" w:cs="Times New Roman"/>
          <w:sz w:val="24"/>
          <w:szCs w:val="24"/>
          <w:vertAlign w:val="superscript"/>
        </w:rPr>
        <w:t>0.67</w:t>
      </w:r>
      <w:r w:rsidRPr="00760529">
        <w:rPr>
          <w:rFonts w:ascii="Times New Roman" w:hAnsi="Times New Roman" w:cs="Times New Roman"/>
          <w:sz w:val="24"/>
          <w:szCs w:val="24"/>
        </w:rPr>
        <w:t xml:space="preserve"> for areas</w:t>
      </w:r>
    </w:p>
    <w:p w14:paraId="4EAEADDA" w14:textId="77777777" w:rsidR="00D61801" w:rsidRDefault="004A5680" w:rsidP="00760529">
      <w:pPr>
        <w:spacing w:after="0" w:line="480" w:lineRule="auto"/>
        <w:ind w:firstLine="720"/>
        <w:rPr>
          <w:rFonts w:ascii="Times New Roman" w:hAnsi="Times New Roman" w:cs="Times New Roman"/>
          <w:sz w:val="24"/>
          <w:szCs w:val="24"/>
        </w:rPr>
      </w:pPr>
      <w:r w:rsidRPr="00760529">
        <w:rPr>
          <w:rFonts w:ascii="Times New Roman" w:hAnsi="Times New Roman" w:cs="Times New Roman"/>
          <w:sz w:val="24"/>
          <w:szCs w:val="24"/>
        </w:rPr>
        <w:t>mass</w:t>
      </w:r>
      <w:r w:rsidRPr="00760529">
        <w:rPr>
          <w:rFonts w:ascii="Times New Roman" w:hAnsi="Times New Roman" w:cs="Times New Roman"/>
          <w:sz w:val="24"/>
          <w:szCs w:val="24"/>
          <w:vertAlign w:val="superscript"/>
        </w:rPr>
        <w:t>0.33</w:t>
      </w:r>
      <w:r w:rsidRPr="00760529">
        <w:rPr>
          <w:rFonts w:ascii="Times New Roman" w:hAnsi="Times New Roman" w:cs="Times New Roman"/>
          <w:sz w:val="24"/>
          <w:szCs w:val="24"/>
        </w:rPr>
        <w:t xml:space="preserve"> for area/depth</w:t>
      </w:r>
    </w:p>
    <w:p w14:paraId="7E40B0FE" w14:textId="6510D3E6" w:rsidR="00D61801" w:rsidRDefault="004A5680" w:rsidP="00760529">
      <w:pPr>
        <w:spacing w:after="0" w:line="480" w:lineRule="auto"/>
        <w:ind w:firstLine="720"/>
        <w:rPr>
          <w:rFonts w:ascii="Times New Roman" w:hAnsi="Times New Roman" w:cs="Times New Roman"/>
          <w:sz w:val="24"/>
          <w:szCs w:val="24"/>
        </w:rPr>
      </w:pPr>
      <w:r w:rsidRPr="004A5680">
        <w:rPr>
          <w:rFonts w:ascii="Times New Roman" w:hAnsi="Times New Roman" w:cs="Times New Roman"/>
          <w:sz w:val="24"/>
          <w:szCs w:val="24"/>
        </w:rPr>
        <w:t>mass</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 xml:space="preserve"> for area</w:t>
      </w:r>
      <w:r w:rsidRPr="004A5680">
        <w:rPr>
          <w:rFonts w:ascii="Times New Roman" w:hAnsi="Times New Roman" w:cs="Times New Roman"/>
          <w:sz w:val="24"/>
          <w:szCs w:val="24"/>
          <w:vertAlign w:val="superscript"/>
        </w:rPr>
        <w:t>2</w:t>
      </w:r>
      <w:r w:rsidRPr="004A5680">
        <w:rPr>
          <w:rFonts w:ascii="Times New Roman" w:hAnsi="Times New Roman" w:cs="Times New Roman"/>
          <w:sz w:val="24"/>
          <w:szCs w:val="24"/>
        </w:rPr>
        <w:t>/depth</w:t>
      </w:r>
      <w:r w:rsidR="00D61801">
        <w:rPr>
          <w:rFonts w:ascii="Times New Roman" w:hAnsi="Times New Roman" w:cs="Times New Roman"/>
          <w:sz w:val="24"/>
          <w:szCs w:val="24"/>
        </w:rPr>
        <w:t>,</w:t>
      </w:r>
    </w:p>
    <w:p w14:paraId="4532192E" w14:textId="21ADFE64" w:rsidR="004A5680" w:rsidRPr="00F77475" w:rsidRDefault="004A5680" w:rsidP="00D61801">
      <w:pPr>
        <w:spacing w:after="0" w:line="480" w:lineRule="auto"/>
        <w:rPr>
          <w:rFonts w:ascii="Times New Roman" w:hAnsi="Times New Roman" w:cs="Times New Roman"/>
          <w:sz w:val="24"/>
          <w:szCs w:val="24"/>
        </w:rPr>
      </w:pPr>
      <w:r w:rsidRPr="004A5680">
        <w:rPr>
          <w:rFonts w:ascii="Times New Roman" w:hAnsi="Times New Roman" w:cs="Times New Roman"/>
          <w:sz w:val="24"/>
          <w:szCs w:val="24"/>
        </w:rPr>
        <w:t xml:space="preserve">according to basic principles of geometry (assuming mass is proportional to volume). We </w:t>
      </w:r>
      <w:r w:rsidR="00502B0F">
        <w:rPr>
          <w:rFonts w:ascii="Times New Roman" w:hAnsi="Times New Roman" w:cs="Times New Roman"/>
          <w:sz w:val="24"/>
          <w:szCs w:val="24"/>
        </w:rPr>
        <w:t>observed whether the 95% confidence interval</w:t>
      </w:r>
      <w:ins w:id="134" w:author="Wagner, Julian" w:date="2021-09-11T16:31:00Z">
        <w:r w:rsidR="00F77475">
          <w:rPr>
            <w:rFonts w:ascii="Times New Roman" w:hAnsi="Times New Roman" w:cs="Times New Roman"/>
            <w:sz w:val="24"/>
            <w:szCs w:val="24"/>
          </w:rPr>
          <w:t xml:space="preserve"> gi</w:t>
        </w:r>
      </w:ins>
      <w:ins w:id="135" w:author="Wagner, Julian" w:date="2021-09-11T16:32:00Z">
        <w:r w:rsidR="00F77475">
          <w:rPr>
            <w:rFonts w:ascii="Times New Roman" w:hAnsi="Times New Roman" w:cs="Times New Roman"/>
            <w:sz w:val="24"/>
            <w:szCs w:val="24"/>
          </w:rPr>
          <w:t>ven by bootstrapping</w:t>
        </w:r>
      </w:ins>
      <w:ins w:id="136" w:author="Wagner, Julian" w:date="2021-09-12T19:27:00Z">
        <w:r w:rsidR="00E708DC">
          <w:rPr>
            <w:rFonts w:ascii="Times New Roman" w:hAnsi="Times New Roman" w:cs="Times New Roman"/>
            <w:sz w:val="24"/>
            <w:szCs w:val="24"/>
          </w:rPr>
          <w:t>/parameter samples</w:t>
        </w:r>
      </w:ins>
      <w:r w:rsidR="00502B0F">
        <w:rPr>
          <w:rFonts w:ascii="Times New Roman" w:hAnsi="Times New Roman" w:cs="Times New Roman"/>
          <w:sz w:val="24"/>
          <w:szCs w:val="24"/>
        </w:rPr>
        <w:t xml:space="preserve"> for the slope of our measures of spiracle morphological overlapped the isometric prediction.</w:t>
      </w:r>
      <w:del w:id="137" w:author="Wagner, Julian" w:date="2021-09-11T16:07:00Z">
        <w:r w:rsidR="00502B0F" w:rsidDel="0015684F">
          <w:rPr>
            <w:rFonts w:ascii="Times New Roman" w:hAnsi="Times New Roman" w:cs="Times New Roman"/>
            <w:sz w:val="24"/>
            <w:szCs w:val="24"/>
          </w:rPr>
          <w:delText xml:space="preserve"> </w:delText>
        </w:r>
        <w:r w:rsidR="00097F4D" w:rsidDel="0015684F">
          <w:rPr>
            <w:rFonts w:ascii="Times New Roman" w:hAnsi="Times New Roman" w:cs="Times New Roman"/>
            <w:sz w:val="24"/>
            <w:szCs w:val="24"/>
          </w:rPr>
          <w:delText xml:space="preserve">To test for a difference in slope and generate a </w:delText>
        </w:r>
        <w:r w:rsidR="00097F4D" w:rsidDel="0015684F">
          <w:rPr>
            <w:rFonts w:ascii="Times New Roman" w:hAnsi="Times New Roman" w:cs="Times New Roman"/>
            <w:i/>
            <w:sz w:val="24"/>
            <w:szCs w:val="24"/>
          </w:rPr>
          <w:delText>p</w:delText>
        </w:r>
        <w:r w:rsidR="00097F4D" w:rsidDel="0015684F">
          <w:rPr>
            <w:rFonts w:ascii="Times New Roman" w:hAnsi="Times New Roman" w:cs="Times New Roman"/>
            <w:sz w:val="24"/>
            <w:szCs w:val="24"/>
          </w:rPr>
          <w:delText xml:space="preserve"> value, we employed a</w:delText>
        </w:r>
        <w:r w:rsidRPr="004A5680" w:rsidDel="0015684F">
          <w:rPr>
            <w:rFonts w:ascii="Times New Roman" w:hAnsi="Times New Roman" w:cs="Times New Roman"/>
            <w:sz w:val="24"/>
            <w:szCs w:val="24"/>
          </w:rPr>
          <w:delText xml:space="preserve"> t-test.</w:delText>
        </w:r>
      </w:del>
      <w:ins w:id="138" w:author="Wagner, Julian" w:date="2021-09-11T16:32:00Z">
        <w:r w:rsidR="00F77475">
          <w:rPr>
            <w:rFonts w:ascii="Times New Roman" w:hAnsi="Times New Roman" w:cs="Times New Roman"/>
            <w:sz w:val="24"/>
            <w:szCs w:val="24"/>
          </w:rPr>
          <w:t xml:space="preserve"> To </w:t>
        </w:r>
      </w:ins>
      <w:ins w:id="139" w:author="Wagner, Julian" w:date="2021-09-11T16:33:00Z">
        <w:r w:rsidR="00F77475">
          <w:rPr>
            <w:rFonts w:ascii="Times New Roman" w:hAnsi="Times New Roman" w:cs="Times New Roman"/>
            <w:sz w:val="24"/>
            <w:szCs w:val="24"/>
          </w:rPr>
          <w:t>produce</w:t>
        </w:r>
      </w:ins>
      <w:ins w:id="140" w:author="Wagner, Julian" w:date="2021-09-11T16:32:00Z">
        <w:r w:rsidR="00F77475">
          <w:rPr>
            <w:rFonts w:ascii="Times New Roman" w:hAnsi="Times New Roman" w:cs="Times New Roman"/>
            <w:sz w:val="24"/>
            <w:szCs w:val="24"/>
          </w:rPr>
          <w:t xml:space="preserve"> a</w:t>
        </w:r>
      </w:ins>
      <w:ins w:id="141" w:author="Wagner, Julian" w:date="2021-09-12T19:07:00Z">
        <w:r w:rsidR="006C5698">
          <w:rPr>
            <w:rFonts w:ascii="Times New Roman" w:hAnsi="Times New Roman" w:cs="Times New Roman"/>
            <w:sz w:val="24"/>
            <w:szCs w:val="24"/>
          </w:rPr>
          <w:t>ny</w:t>
        </w:r>
      </w:ins>
      <w:ins w:id="142" w:author="Wagner, Julian" w:date="2021-09-11T16:32:00Z">
        <w:r w:rsidR="00F77475">
          <w:rPr>
            <w:rFonts w:ascii="Times New Roman" w:hAnsi="Times New Roman" w:cs="Times New Roman"/>
            <w:sz w:val="24"/>
            <w:szCs w:val="24"/>
          </w:rPr>
          <w:t xml:space="preserve"> </w:t>
        </w:r>
        <w:r w:rsidR="00F77475">
          <w:rPr>
            <w:rFonts w:ascii="Times New Roman" w:hAnsi="Times New Roman" w:cs="Times New Roman"/>
            <w:i/>
            <w:iCs/>
            <w:sz w:val="24"/>
            <w:szCs w:val="24"/>
          </w:rPr>
          <w:t>p</w:t>
        </w:r>
        <w:r w:rsidR="00F77475">
          <w:rPr>
            <w:rFonts w:ascii="Times New Roman" w:hAnsi="Times New Roman" w:cs="Times New Roman"/>
            <w:sz w:val="24"/>
            <w:szCs w:val="24"/>
          </w:rPr>
          <w:t xml:space="preserve"> value</w:t>
        </w:r>
      </w:ins>
      <w:ins w:id="143" w:author="Wagner, Julian" w:date="2021-09-12T19:07:00Z">
        <w:r w:rsidR="006C5698">
          <w:rPr>
            <w:rFonts w:ascii="Times New Roman" w:hAnsi="Times New Roman" w:cs="Times New Roman"/>
            <w:sz w:val="24"/>
            <w:szCs w:val="24"/>
          </w:rPr>
          <w:t>s</w:t>
        </w:r>
      </w:ins>
      <w:ins w:id="144" w:author="Wagner, Julian" w:date="2021-09-11T16:32:00Z">
        <w:r w:rsidR="00F77475">
          <w:rPr>
            <w:rFonts w:ascii="Times New Roman" w:hAnsi="Times New Roman" w:cs="Times New Roman"/>
            <w:sz w:val="24"/>
            <w:szCs w:val="24"/>
          </w:rPr>
          <w:t xml:space="preserve">, we calculated the number of </w:t>
        </w:r>
      </w:ins>
      <w:ins w:id="145" w:author="Wagner, Julian" w:date="2021-09-11T16:33:00Z">
        <w:r w:rsidR="00F77475">
          <w:rPr>
            <w:rFonts w:ascii="Times New Roman" w:hAnsi="Times New Roman" w:cs="Times New Roman"/>
            <w:sz w:val="24"/>
            <w:szCs w:val="24"/>
          </w:rPr>
          <w:t xml:space="preserve">bootstrap replicates with test statistic at least as extreme as a particular value of interest, e.g. slope compared to isometry. </w:t>
        </w:r>
      </w:ins>
    </w:p>
    <w:p w14:paraId="2DFCC0F8" w14:textId="77777777" w:rsidR="004A5680" w:rsidRPr="004A5680" w:rsidRDefault="004A5680" w:rsidP="004A5680">
      <w:pPr>
        <w:spacing w:after="0" w:line="480" w:lineRule="auto"/>
        <w:ind w:firstLine="720"/>
        <w:rPr>
          <w:rFonts w:ascii="Times New Roman" w:hAnsi="Times New Roman" w:cs="Times New Roman"/>
          <w:sz w:val="24"/>
          <w:szCs w:val="24"/>
        </w:rPr>
      </w:pPr>
      <w:r w:rsidRPr="004A5680">
        <w:rPr>
          <w:rFonts w:ascii="Times New Roman" w:hAnsi="Times New Roman" w:cs="Times New Roman"/>
          <w:sz w:val="24"/>
          <w:szCs w:val="24"/>
        </w:rPr>
        <w:t xml:space="preserve"> The diffusive capacity of a spiracle (</w:t>
      </w:r>
      <w:proofErr w:type="spellStart"/>
      <w:r w:rsidRPr="004A5680">
        <w:rPr>
          <w:rFonts w:ascii="Times New Roman" w:hAnsi="Times New Roman" w:cs="Times New Roman"/>
          <w:sz w:val="24"/>
          <w:szCs w:val="24"/>
        </w:rPr>
        <w:t>G</w:t>
      </w:r>
      <w:r w:rsidRPr="004A5680">
        <w:rPr>
          <w:rFonts w:ascii="Times New Roman" w:hAnsi="Times New Roman" w:cs="Times New Roman"/>
          <w:sz w:val="24"/>
          <w:szCs w:val="24"/>
          <w:vertAlign w:val="subscript"/>
        </w:rPr>
        <w:t>diff</w:t>
      </w:r>
      <w:proofErr w:type="spellEnd"/>
      <w:r w:rsidRPr="004A5680">
        <w:rPr>
          <w:rFonts w:ascii="Times New Roman" w:hAnsi="Times New Roman" w:cs="Times New Roman"/>
          <w:sz w:val="24"/>
          <w:szCs w:val="24"/>
        </w:rPr>
        <w:t>, nmol sec</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 xml:space="preserve"> kPa</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 at 25°C was calculated as:</w:t>
      </w:r>
    </w:p>
    <w:p w14:paraId="5483B9F7" w14:textId="77777777" w:rsidR="004A5680" w:rsidRPr="004A5680" w:rsidRDefault="00632CFC" w:rsidP="004A5680">
      <w:pPr>
        <w:pStyle w:val="ListParagraph"/>
        <w:numPr>
          <w:ilvl w:val="0"/>
          <w:numId w:val="2"/>
        </w:numPr>
        <w:spacing w:after="0" w:line="480" w:lineRule="auto"/>
        <w:rPr>
          <w:rFonts w:ascii="Times New Roman" w:hAnsi="Times New Roman" w:cs="Times New Roman"/>
          <w:sz w:val="24"/>
          <w:szCs w:val="24"/>
        </w:rPr>
      </w:pPr>
      <m:oMath>
        <m:sSub>
          <m:sSubPr>
            <m:ctrlPr>
              <w:rPr>
                <w:rFonts w:ascii="Cambria Math" w:hAnsi="Cambria Math" w:cs="Times New Roman"/>
                <w:i/>
                <w:color w:val="222222"/>
                <w:sz w:val="24"/>
                <w:szCs w:val="24"/>
                <w:shd w:val="clear" w:color="auto" w:fill="FFFFFF"/>
              </w:rPr>
            </m:ctrlPr>
          </m:sSubPr>
          <m:e>
            <m:r>
              <m:rPr>
                <m:nor/>
              </m:rPr>
              <w:rPr>
                <w:rFonts w:ascii="Times New Roman" w:hAnsi="Times New Roman" w:cs="Times New Roman"/>
                <w:color w:val="222222"/>
                <w:sz w:val="24"/>
                <w:szCs w:val="24"/>
                <w:shd w:val="clear" w:color="auto" w:fill="FFFFFF"/>
              </w:rPr>
              <m:t>G</m:t>
            </m:r>
          </m:e>
          <m:sub>
            <m:r>
              <m:rPr>
                <m:nor/>
              </m:rPr>
              <w:rPr>
                <w:rFonts w:ascii="Times New Roman" w:hAnsi="Times New Roman" w:cs="Times New Roman"/>
                <w:color w:val="222222"/>
                <w:sz w:val="24"/>
                <w:szCs w:val="24"/>
                <w:shd w:val="clear" w:color="auto" w:fill="FFFFFF"/>
              </w:rPr>
              <m:t>diff</m:t>
            </m:r>
          </m:sub>
        </m:sSub>
        <m:r>
          <w:rPr>
            <w:rFonts w:ascii="Cambria Math" w:hAnsi="Cambria Math" w:cs="Times New Roman"/>
            <w:color w:val="222222"/>
            <w:sz w:val="24"/>
            <w:szCs w:val="24"/>
            <w:shd w:val="clear" w:color="auto" w:fill="FFFFFF"/>
          </w:rPr>
          <m:t xml:space="preserve">= </m:t>
        </m:r>
        <m:f>
          <m:fPr>
            <m:ctrlPr>
              <w:rPr>
                <w:rFonts w:ascii="Cambria Math" w:hAnsi="Cambria Math" w:cs="Times New Roman"/>
                <w:i/>
                <w:color w:val="222222"/>
                <w:sz w:val="24"/>
                <w:szCs w:val="24"/>
                <w:shd w:val="clear" w:color="auto" w:fill="FFFFFF"/>
              </w:rPr>
            </m:ctrlPr>
          </m:fPr>
          <m:num>
            <m:r>
              <m:rPr>
                <m:nor/>
              </m:rPr>
              <w:rPr>
                <w:rFonts w:ascii="Times New Roman" w:hAnsi="Times New Roman" w:cs="Times New Roman"/>
                <w:color w:val="222222"/>
                <w:sz w:val="24"/>
                <w:szCs w:val="24"/>
                <w:shd w:val="clear" w:color="auto" w:fill="FFFFFF"/>
              </w:rPr>
              <m:t>area</m:t>
            </m:r>
          </m:num>
          <m:den>
            <m:r>
              <m:rPr>
                <m:nor/>
              </m:rPr>
              <w:rPr>
                <w:rFonts w:ascii="Times New Roman" w:hAnsi="Times New Roman" w:cs="Times New Roman"/>
                <w:color w:val="222222"/>
                <w:sz w:val="24"/>
                <w:szCs w:val="24"/>
                <w:shd w:val="clear" w:color="auto" w:fill="FFFFFF"/>
              </w:rPr>
              <m:t>depth</m:t>
            </m:r>
          </m:den>
        </m:f>
        <m:r>
          <w:rPr>
            <w:rFonts w:ascii="Cambria Math" w:hAnsi="Cambria Math" w:cs="Times New Roman"/>
            <w:color w:val="222222"/>
            <w:sz w:val="24"/>
            <w:szCs w:val="24"/>
            <w:shd w:val="clear" w:color="auto" w:fill="FFFFFF"/>
          </w:rPr>
          <m:t>*D*β</m:t>
        </m:r>
      </m:oMath>
    </w:p>
    <w:p w14:paraId="1737BD9D" w14:textId="71062C18" w:rsidR="00D35212" w:rsidDel="003B3FAB" w:rsidRDefault="004A5680" w:rsidP="003B3FAB">
      <w:pPr>
        <w:spacing w:line="480" w:lineRule="auto"/>
        <w:rPr>
          <w:del w:id="146" w:author="Jon Harrison" w:date="2021-09-13T04:50:00Z"/>
          <w:rFonts w:ascii="Times New Roman" w:hAnsi="Times New Roman" w:cs="Times New Roman"/>
          <w:sz w:val="24"/>
          <w:szCs w:val="24"/>
        </w:rPr>
        <w:pPrChange w:id="147" w:author="Jon Harrison" w:date="2021-09-13T04:52:00Z">
          <w:pPr>
            <w:spacing w:line="480" w:lineRule="auto"/>
          </w:pPr>
        </w:pPrChange>
      </w:pPr>
      <w:r w:rsidRPr="004A5680">
        <w:rPr>
          <w:rFonts w:ascii="Times New Roman" w:hAnsi="Times New Roman" w:cs="Times New Roman"/>
          <w:sz w:val="24"/>
          <w:szCs w:val="24"/>
        </w:rPr>
        <w:t>with D (the diffusivity constant for O</w:t>
      </w:r>
      <w:r w:rsidRPr="004A5680">
        <w:rPr>
          <w:rFonts w:ascii="Times New Roman" w:hAnsi="Times New Roman" w:cs="Times New Roman"/>
          <w:sz w:val="24"/>
          <w:szCs w:val="24"/>
          <w:vertAlign w:val="subscript"/>
        </w:rPr>
        <w:t>2</w:t>
      </w:r>
      <w:r w:rsidRPr="004A5680">
        <w:rPr>
          <w:rFonts w:ascii="Times New Roman" w:hAnsi="Times New Roman" w:cs="Times New Roman"/>
          <w:sz w:val="24"/>
          <w:szCs w:val="24"/>
        </w:rPr>
        <w:t xml:space="preserve"> in air) = 0.178 cm</w:t>
      </w:r>
      <w:r w:rsidRPr="004A5680">
        <w:rPr>
          <w:rFonts w:ascii="Times New Roman" w:hAnsi="Times New Roman" w:cs="Times New Roman"/>
          <w:sz w:val="24"/>
          <w:szCs w:val="24"/>
          <w:vertAlign w:val="superscript"/>
        </w:rPr>
        <w:t>2</w:t>
      </w:r>
      <w:r w:rsidRPr="004A5680">
        <w:rPr>
          <w:rFonts w:ascii="Times New Roman" w:hAnsi="Times New Roman" w:cs="Times New Roman"/>
          <w:sz w:val="24"/>
          <w:szCs w:val="24"/>
        </w:rPr>
        <w:t xml:space="preserve"> sec</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 xml:space="preserve"> </w:t>
      </w:r>
      <w:r w:rsidRPr="004A5680">
        <w:rPr>
          <w:rFonts w:ascii="Times New Roman" w:hAnsi="Times New Roman" w:cs="Times New Roman"/>
          <w:sz w:val="24"/>
          <w:szCs w:val="24"/>
        </w:rPr>
        <w:fldChar w:fldCharType="begin"/>
      </w:r>
      <w:r w:rsidR="002B2F1D">
        <w:rPr>
          <w:rFonts w:ascii="Times New Roman" w:hAnsi="Times New Roman" w:cs="Times New Roman"/>
          <w:sz w:val="24"/>
          <w:szCs w:val="24"/>
        </w:rPr>
        <w:instrText xml:space="preserve"> ADDIN EN.CITE &lt;EndNote&gt;&lt;Cite&gt;&lt;Author&gt;Lide&lt;/Author&gt;&lt;Year&gt;1991&lt;/Year&gt;&lt;RecNum&gt;16914&lt;/RecNum&gt;&lt;DisplayText&gt;(46)&lt;/DisplayText&gt;&lt;record&gt;&lt;rec-number&gt;16914&lt;/rec-number&gt;&lt;foreign-keys&gt;&lt;key app="EN" db-id="dxpvfrsrmrpwewestfmv02fzsx0r02rvasdp" timestamp="1570202778"&gt;16914&lt;/key&gt;&lt;/foreign-keys&gt;&lt;ref-type name="Edited Book"&gt;28&lt;/ref-type&gt;&lt;contributors&gt;&lt;authors&gt;&lt;author&gt;Lide, D. R.&lt;/author&gt;&lt;/authors&gt;&lt;/contributors&gt;&lt;titles&gt;&lt;title&gt;CRC Handbook of Chemistry and Physics&lt;/title&gt;&lt;/titles&gt;&lt;edition&gt;72&lt;/edition&gt;&lt;dates&gt;&lt;year&gt;1991&lt;/year&gt;&lt;/dates&gt;&lt;pub-location&gt;Boca Raton&lt;/pub-location&gt;&lt;publisher&gt;CRC Press&lt;/publisher&gt;&lt;urls&gt;&lt;/urls&gt;&lt;/record&gt;&lt;/Cite&gt;&lt;/EndNote&gt;</w:instrText>
      </w:r>
      <w:r w:rsidRPr="004A5680">
        <w:rPr>
          <w:rFonts w:ascii="Times New Roman" w:hAnsi="Times New Roman" w:cs="Times New Roman"/>
          <w:sz w:val="24"/>
          <w:szCs w:val="24"/>
        </w:rPr>
        <w:fldChar w:fldCharType="separate"/>
      </w:r>
      <w:r w:rsidR="002B2F1D">
        <w:rPr>
          <w:rFonts w:ascii="Times New Roman" w:hAnsi="Times New Roman" w:cs="Times New Roman"/>
          <w:noProof/>
          <w:sz w:val="24"/>
          <w:szCs w:val="24"/>
        </w:rPr>
        <w:t>(46)</w:t>
      </w:r>
      <w:r w:rsidRPr="004A5680">
        <w:rPr>
          <w:rFonts w:ascii="Times New Roman" w:hAnsi="Times New Roman" w:cs="Times New Roman"/>
          <w:sz w:val="24"/>
          <w:szCs w:val="24"/>
        </w:rPr>
        <w:fldChar w:fldCharType="end"/>
      </w:r>
      <w:r w:rsidRPr="004A5680">
        <w:rPr>
          <w:rFonts w:ascii="Times New Roman" w:hAnsi="Times New Roman" w:cs="Times New Roman"/>
          <w:sz w:val="24"/>
          <w:szCs w:val="24"/>
        </w:rPr>
        <w:t xml:space="preserve"> and β (the capacitance coefficient for oxygen in air) = 404 nmol cm</w:t>
      </w:r>
      <w:r w:rsidRPr="004A5680">
        <w:rPr>
          <w:rFonts w:ascii="Times New Roman" w:hAnsi="Times New Roman" w:cs="Times New Roman"/>
          <w:sz w:val="24"/>
          <w:szCs w:val="24"/>
          <w:vertAlign w:val="superscript"/>
        </w:rPr>
        <w:t>-3</w:t>
      </w:r>
      <w:r w:rsidRPr="004A5680">
        <w:rPr>
          <w:rFonts w:ascii="Times New Roman" w:hAnsi="Times New Roman" w:cs="Times New Roman"/>
          <w:sz w:val="24"/>
          <w:szCs w:val="24"/>
        </w:rPr>
        <w:t xml:space="preserve"> kPa</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 xml:space="preserve"> </w:t>
      </w:r>
      <w:r w:rsidRPr="004A5680">
        <w:rPr>
          <w:rFonts w:ascii="Times New Roman" w:hAnsi="Times New Roman" w:cs="Times New Roman"/>
          <w:sz w:val="24"/>
          <w:szCs w:val="24"/>
        </w:rPr>
        <w:fldChar w:fldCharType="begin"/>
      </w:r>
      <w:r w:rsidR="002B2F1D">
        <w:rPr>
          <w:rFonts w:ascii="Times New Roman" w:hAnsi="Times New Roman" w:cs="Times New Roman"/>
          <w:sz w:val="24"/>
          <w:szCs w:val="24"/>
        </w:rPr>
        <w:instrText xml:space="preserve"> ADDIN EN.CITE &lt;EndNote&gt;&lt;Cite&gt;&lt;Author&gt;Piiper&lt;/Author&gt;&lt;Year&gt;1971&lt;/Year&gt;&lt;RecNum&gt;853&lt;/RecNum&gt;&lt;DisplayText&gt;(47)&lt;/DisplayText&gt;&lt;record&gt;&lt;rec-number&gt;853&lt;/rec-number&gt;&lt;foreign-keys&gt;&lt;key app="EN" db-id="dxpvfrsrmrpwewestfmv02fzsx0r02rvasdp" timestamp="1570202760"&gt;853&lt;/key&gt;&lt;/foreign-keys&gt;&lt;ref-type name="Journal Article"&gt;17&lt;/ref-type&gt;&lt;contributors&gt;&lt;authors&gt;&lt;author&gt;Piiper, J.&lt;/author&gt;&lt;author&gt;Dejours, P.&lt;/author&gt;&lt;author&gt;Haab, P.&lt;/author&gt;&lt;author&gt;Rahn, H.&lt;/author&gt;&lt;/authors&gt;&lt;/contributors&gt;&lt;titles&gt;&lt;title&gt;Concepts and basic quantities in gas exchange physiology&lt;/title&gt;&lt;secondary-title&gt;Respiration Physiology&lt;/secondary-title&gt;&lt;/titles&gt;&lt;periodical&gt;&lt;full-title&gt;Respiration Physiology&lt;/full-title&gt;&lt;abbr-1&gt;Respir Physiol&lt;/abbr-1&gt;&lt;abbr-2&gt;Respir. Physiol&lt;/abbr-2&gt;&lt;/periodical&gt;&lt;pages&gt;292-304&lt;/pages&gt;&lt;volume&gt;13&lt;/volume&gt;&lt;keywords&gt;&lt;keyword&gt;GAS EXCHANGE&lt;/keyword&gt;&lt;keyword&gt;gas-exchange&lt;/keyword&gt;&lt;keyword&gt;exchange&lt;/keyword&gt;&lt;keyword&gt;physiology&lt;/keyword&gt;&lt;keyword&gt;GAS&lt;/keyword&gt;&lt;/keywords&gt;&lt;dates&gt;&lt;year&gt;1971&lt;/year&gt;&lt;/dates&gt;&lt;urls&gt;&lt;/urls&gt;&lt;/record&gt;&lt;/Cite&gt;&lt;/EndNote&gt;</w:instrText>
      </w:r>
      <w:r w:rsidRPr="004A5680">
        <w:rPr>
          <w:rFonts w:ascii="Times New Roman" w:hAnsi="Times New Roman" w:cs="Times New Roman"/>
          <w:sz w:val="24"/>
          <w:szCs w:val="24"/>
        </w:rPr>
        <w:fldChar w:fldCharType="separate"/>
      </w:r>
      <w:r w:rsidR="002B2F1D">
        <w:rPr>
          <w:rFonts w:ascii="Times New Roman" w:hAnsi="Times New Roman" w:cs="Times New Roman"/>
          <w:noProof/>
          <w:sz w:val="24"/>
          <w:szCs w:val="24"/>
        </w:rPr>
        <w:t>(47)</w:t>
      </w:r>
      <w:r w:rsidRPr="004A5680">
        <w:rPr>
          <w:rFonts w:ascii="Times New Roman" w:hAnsi="Times New Roman" w:cs="Times New Roman"/>
          <w:sz w:val="24"/>
          <w:szCs w:val="24"/>
        </w:rPr>
        <w:fldChar w:fldCharType="end"/>
      </w:r>
      <w:r w:rsidR="00EF792D">
        <w:rPr>
          <w:rFonts w:ascii="Times New Roman" w:hAnsi="Times New Roman" w:cs="Times New Roman"/>
          <w:sz w:val="24"/>
          <w:szCs w:val="24"/>
        </w:rPr>
        <w:t>.</w:t>
      </w:r>
      <w:r w:rsidRPr="004A5680">
        <w:rPr>
          <w:rFonts w:ascii="Times New Roman" w:hAnsi="Times New Roman" w:cs="Times New Roman"/>
          <w:sz w:val="24"/>
          <w:szCs w:val="24"/>
        </w:rPr>
        <w:t xml:space="preserve"> </w:t>
      </w:r>
      <w:del w:id="148" w:author="Jon Harrison" w:date="2021-09-13T04:46:00Z">
        <w:r w:rsidR="00295F74" w:rsidDel="00F73DD8">
          <w:rPr>
            <w:rFonts w:ascii="Times New Roman" w:hAnsi="Times New Roman" w:cs="Times New Roman"/>
            <w:sz w:val="24"/>
            <w:szCs w:val="24"/>
          </w:rPr>
          <w:delText xml:space="preserve">For </w:delText>
        </w:r>
      </w:del>
      <w:del w:id="149" w:author="Jon Harrison" w:date="2021-09-13T04:52:00Z">
        <w:r w:rsidR="00295F74" w:rsidDel="003B3FAB">
          <w:rPr>
            <w:rFonts w:ascii="Times New Roman" w:hAnsi="Times New Roman" w:cs="Times New Roman"/>
            <w:sz w:val="24"/>
            <w:szCs w:val="24"/>
          </w:rPr>
          <w:delText>a diffusive</w:delText>
        </w:r>
      </w:del>
      <w:del w:id="150" w:author="Jon Harrison" w:date="2021-09-13T04:50:00Z">
        <w:r w:rsidR="00295F74" w:rsidDel="003B3FAB">
          <w:rPr>
            <w:rFonts w:ascii="Times New Roman" w:hAnsi="Times New Roman" w:cs="Times New Roman"/>
            <w:sz w:val="24"/>
            <w:szCs w:val="24"/>
          </w:rPr>
          <w:delText xml:space="preserve"> system, </w:delText>
        </w:r>
      </w:del>
    </w:p>
    <w:p w14:paraId="79C06D29" w14:textId="6DD00AD7" w:rsidR="00295F74" w:rsidRPr="00D35212" w:rsidDel="003B3FAB" w:rsidRDefault="00295F74" w:rsidP="003B3FAB">
      <w:pPr>
        <w:spacing w:line="480" w:lineRule="auto"/>
        <w:rPr>
          <w:del w:id="151" w:author="Jon Harrison" w:date="2021-09-13T04:50:00Z"/>
          <w:rFonts w:ascii="Times New Roman" w:hAnsi="Times New Roman" w:cs="Times New Roman"/>
          <w:sz w:val="24"/>
          <w:szCs w:val="24"/>
        </w:rPr>
        <w:pPrChange w:id="152" w:author="Jon Harrison" w:date="2021-09-13T04:52:00Z">
          <w:pPr>
            <w:pStyle w:val="ListParagraph"/>
            <w:numPr>
              <w:numId w:val="2"/>
            </w:numPr>
            <w:spacing w:line="480" w:lineRule="auto"/>
            <w:ind w:left="1080" w:hanging="360"/>
          </w:pPr>
        </w:pPrChange>
      </w:pPr>
      <w:del w:id="153" w:author="Jon Harrison" w:date="2021-09-13T04:50:00Z">
        <w:r w:rsidRPr="00D35212" w:rsidDel="003B3FAB">
          <w:rPr>
            <w:rFonts w:ascii="Times New Roman" w:hAnsi="Times New Roman" w:cs="Times New Roman"/>
            <w:sz w:val="24"/>
            <w:szCs w:val="24"/>
          </w:rPr>
          <w:delText>Oxygen consumption rate (nmol s</w:delText>
        </w:r>
        <w:r w:rsidRPr="00D35212" w:rsidDel="003B3FAB">
          <w:rPr>
            <w:rFonts w:ascii="Times New Roman" w:hAnsi="Times New Roman" w:cs="Times New Roman"/>
            <w:sz w:val="24"/>
            <w:szCs w:val="24"/>
            <w:vertAlign w:val="superscript"/>
          </w:rPr>
          <w:delText>-1</w:delText>
        </w:r>
        <w:r w:rsidRPr="00D35212" w:rsidDel="003B3FAB">
          <w:rPr>
            <w:rFonts w:ascii="Times New Roman" w:hAnsi="Times New Roman" w:cs="Times New Roman"/>
            <w:sz w:val="24"/>
            <w:szCs w:val="24"/>
          </w:rPr>
          <w:delText>) = ∆ PO</w:delText>
        </w:r>
        <w:r w:rsidRPr="00D35212" w:rsidDel="003B3FAB">
          <w:rPr>
            <w:rFonts w:ascii="Times New Roman" w:hAnsi="Times New Roman" w:cs="Times New Roman"/>
            <w:sz w:val="24"/>
            <w:szCs w:val="24"/>
            <w:vertAlign w:val="subscript"/>
          </w:rPr>
          <w:delText xml:space="preserve">2 </w:delText>
        </w:r>
        <w:r w:rsidRPr="00D35212" w:rsidDel="003B3FAB">
          <w:rPr>
            <w:rFonts w:ascii="Times New Roman" w:hAnsi="Times New Roman" w:cs="Times New Roman"/>
            <w:sz w:val="24"/>
            <w:szCs w:val="24"/>
          </w:rPr>
          <w:delText>* G</w:delText>
        </w:r>
        <w:r w:rsidRPr="00D35212" w:rsidDel="003B3FAB">
          <w:rPr>
            <w:rFonts w:ascii="Times New Roman" w:hAnsi="Times New Roman" w:cs="Times New Roman"/>
            <w:sz w:val="24"/>
            <w:szCs w:val="24"/>
            <w:vertAlign w:val="subscript"/>
          </w:rPr>
          <w:delText>diff</w:delText>
        </w:r>
        <w:r w:rsidRPr="00D35212" w:rsidDel="003B3FAB">
          <w:rPr>
            <w:rFonts w:ascii="Times New Roman" w:hAnsi="Times New Roman" w:cs="Times New Roman"/>
            <w:sz w:val="24"/>
            <w:szCs w:val="24"/>
          </w:rPr>
          <w:delText xml:space="preserve">, </w:delText>
        </w:r>
      </w:del>
    </w:p>
    <w:p w14:paraId="0CEF4E0C" w14:textId="14D677DA" w:rsidR="003B3FAB" w:rsidRDefault="00295F74" w:rsidP="003B3FAB">
      <w:pPr>
        <w:spacing w:line="480" w:lineRule="auto"/>
        <w:rPr>
          <w:ins w:id="154" w:author="Jon Harrison" w:date="2021-09-13T04:50:00Z"/>
          <w:rFonts w:ascii="Times New Roman" w:hAnsi="Times New Roman" w:cs="Times New Roman"/>
          <w:sz w:val="24"/>
          <w:szCs w:val="24"/>
        </w:rPr>
      </w:pPr>
      <w:del w:id="155" w:author="Jon Harrison" w:date="2021-09-13T04:50:00Z">
        <w:r w:rsidDel="003B3FAB">
          <w:rPr>
            <w:rFonts w:ascii="Times New Roman" w:hAnsi="Times New Roman" w:cs="Times New Roman"/>
            <w:sz w:val="24"/>
            <w:szCs w:val="24"/>
          </w:rPr>
          <w:delText>with ∆</w:delText>
        </w:r>
        <w:r w:rsidRPr="003C5BB3" w:rsidDel="003B3FAB">
          <w:rPr>
            <w:rFonts w:ascii="Times New Roman" w:hAnsi="Times New Roman" w:cs="Times New Roman"/>
            <w:sz w:val="24"/>
            <w:szCs w:val="24"/>
          </w:rPr>
          <w:delText>PO</w:delText>
        </w:r>
        <w:r w:rsidR="003C5BB3" w:rsidRPr="003C5BB3" w:rsidDel="003B3FAB">
          <w:rPr>
            <w:rFonts w:ascii="Times New Roman" w:hAnsi="Times New Roman" w:cs="Times New Roman"/>
            <w:sz w:val="24"/>
            <w:szCs w:val="24"/>
            <w:vertAlign w:val="subscript"/>
          </w:rPr>
          <w:delText>2</w:delText>
        </w:r>
        <w:r w:rsidR="003C5BB3" w:rsidDel="003B3FAB">
          <w:rPr>
            <w:rFonts w:ascii="Times New Roman" w:hAnsi="Times New Roman" w:cs="Times New Roman"/>
            <w:sz w:val="24"/>
            <w:szCs w:val="24"/>
          </w:rPr>
          <w:delText xml:space="preserve"> = </w:delText>
        </w:r>
        <w:r w:rsidRPr="003C5BB3" w:rsidDel="003B3FAB">
          <w:rPr>
            <w:rFonts w:ascii="Times New Roman" w:hAnsi="Times New Roman" w:cs="Times New Roman"/>
            <w:sz w:val="24"/>
            <w:szCs w:val="24"/>
          </w:rPr>
          <w:delText>the</w:delText>
        </w:r>
        <w:r w:rsidDel="003B3FAB">
          <w:rPr>
            <w:rFonts w:ascii="Times New Roman" w:hAnsi="Times New Roman" w:cs="Times New Roman"/>
            <w:sz w:val="24"/>
            <w:szCs w:val="24"/>
          </w:rPr>
          <w:delText xml:space="preserve"> partial pressure gradient for oxygen across the spiracle (kPa)</w:delText>
        </w:r>
      </w:del>
      <w:del w:id="156" w:author="Jon Harrison" w:date="2021-09-13T04:52:00Z">
        <w:r w:rsidDel="003B3FAB">
          <w:rPr>
            <w:rFonts w:ascii="Times New Roman" w:hAnsi="Times New Roman" w:cs="Times New Roman"/>
            <w:sz w:val="24"/>
            <w:szCs w:val="24"/>
          </w:rPr>
          <w:delText xml:space="preserve">. </w:delText>
        </w:r>
      </w:del>
    </w:p>
    <w:p w14:paraId="5C822AB2" w14:textId="3F4F2965" w:rsidR="004A5680" w:rsidRPr="004A5680" w:rsidRDefault="004A5680" w:rsidP="003B3FAB">
      <w:pPr>
        <w:spacing w:line="480" w:lineRule="auto"/>
        <w:rPr>
          <w:rFonts w:ascii="Times New Roman" w:hAnsi="Times New Roman" w:cs="Times New Roman"/>
          <w:sz w:val="24"/>
          <w:szCs w:val="24"/>
        </w:rPr>
      </w:pPr>
      <w:r w:rsidRPr="004A5680">
        <w:rPr>
          <w:rFonts w:ascii="Times New Roman" w:eastAsiaTheme="minorEastAsia" w:hAnsi="Times New Roman" w:cs="Times New Roman"/>
          <w:sz w:val="24"/>
          <w:szCs w:val="24"/>
        </w:rPr>
        <w:t>Advective capacity</w:t>
      </w:r>
      <w:ins w:id="157" w:author="Jon Harrison" w:date="2021-09-13T04:50:00Z">
        <w:r w:rsidR="003B3FAB">
          <w:rPr>
            <w:rFonts w:ascii="Times New Roman" w:eastAsiaTheme="minorEastAsia" w:hAnsi="Times New Roman" w:cs="Times New Roman"/>
            <w:sz w:val="24"/>
            <w:szCs w:val="24"/>
          </w:rPr>
          <w:t xml:space="preserve"> for a spiracle</w:t>
        </w:r>
      </w:ins>
      <w:r w:rsidRPr="004A5680">
        <w:rPr>
          <w:rFonts w:ascii="Times New Roman" w:eastAsiaTheme="minorEastAsia" w:hAnsi="Times New Roman" w:cs="Times New Roman"/>
          <w:sz w:val="24"/>
          <w:szCs w:val="24"/>
        </w:rPr>
        <w:t xml:space="preserve"> (</w:t>
      </w:r>
      <w:proofErr w:type="spellStart"/>
      <w:r w:rsidRPr="004A5680">
        <w:rPr>
          <w:rFonts w:ascii="Times New Roman" w:eastAsiaTheme="minorEastAsia" w:hAnsi="Times New Roman" w:cs="Times New Roman"/>
          <w:sz w:val="24"/>
          <w:szCs w:val="24"/>
        </w:rPr>
        <w:t>G</w:t>
      </w:r>
      <w:r w:rsidRPr="004A5680">
        <w:rPr>
          <w:rFonts w:ascii="Times New Roman" w:eastAsiaTheme="minorEastAsia" w:hAnsi="Times New Roman" w:cs="Times New Roman"/>
          <w:sz w:val="24"/>
          <w:szCs w:val="24"/>
          <w:vertAlign w:val="subscript"/>
        </w:rPr>
        <w:t>adv</w:t>
      </w:r>
      <w:proofErr w:type="spellEnd"/>
      <w:r w:rsidRPr="004A5680">
        <w:rPr>
          <w:rFonts w:ascii="Times New Roman" w:eastAsiaTheme="minorEastAsia" w:hAnsi="Times New Roman" w:cs="Times New Roman"/>
          <w:sz w:val="24"/>
          <w:szCs w:val="24"/>
        </w:rPr>
        <w:t xml:space="preserve">, </w:t>
      </w:r>
      <w:r w:rsidRPr="004A5680">
        <w:rPr>
          <w:rFonts w:ascii="Times New Roman" w:hAnsi="Times New Roman" w:cs="Times New Roman"/>
          <w:sz w:val="24"/>
          <w:szCs w:val="24"/>
        </w:rPr>
        <w:t>m</w:t>
      </w:r>
      <w:r w:rsidRPr="004A5680">
        <w:rPr>
          <w:rFonts w:ascii="Times New Roman" w:hAnsi="Times New Roman" w:cs="Times New Roman"/>
          <w:sz w:val="24"/>
          <w:szCs w:val="24"/>
          <w:vertAlign w:val="superscript"/>
        </w:rPr>
        <w:t xml:space="preserve">3 </w:t>
      </w:r>
      <w:r w:rsidRPr="004A5680">
        <w:rPr>
          <w:rFonts w:ascii="Times New Roman" w:hAnsi="Times New Roman" w:cs="Times New Roman"/>
          <w:sz w:val="24"/>
          <w:szCs w:val="24"/>
        </w:rPr>
        <w:t>s</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•kPa</w:t>
      </w:r>
      <w:r w:rsidRPr="004A5680">
        <w:rPr>
          <w:rFonts w:ascii="Times New Roman" w:hAnsi="Times New Roman" w:cs="Times New Roman"/>
          <w:sz w:val="24"/>
          <w:szCs w:val="24"/>
          <w:vertAlign w:val="superscript"/>
        </w:rPr>
        <w:t>-1</w:t>
      </w:r>
      <w:r w:rsidRPr="004A5680">
        <w:rPr>
          <w:rFonts w:ascii="Times New Roman" w:eastAsiaTheme="minorEastAsia" w:hAnsi="Times New Roman" w:cs="Times New Roman"/>
          <w:sz w:val="24"/>
          <w:szCs w:val="24"/>
        </w:rPr>
        <w:t xml:space="preserve">) was calculated as: </w:t>
      </w:r>
    </w:p>
    <w:p w14:paraId="08ACD312" w14:textId="69128FD2" w:rsidR="004A5680" w:rsidRPr="004A5680" w:rsidRDefault="00632CFC" w:rsidP="004A5680">
      <w:pPr>
        <w:pStyle w:val="ListParagraph"/>
        <w:numPr>
          <w:ilvl w:val="0"/>
          <w:numId w:val="2"/>
        </w:numPr>
        <w:rPr>
          <w:rFonts w:ascii="Times New Roman" w:eastAsiaTheme="minorEastAsia" w:hAnsi="Times New Roman" w:cs="Times New Roman"/>
          <w:sz w:val="24"/>
          <w:szCs w:val="24"/>
        </w:rPr>
      </w:pPr>
      <m:oMath>
        <m:sSub>
          <m:sSubPr>
            <m:ctrlPr>
              <w:rPr>
                <w:rFonts w:ascii="Cambria Math" w:hAnsi="Cambria Math" w:cs="Times New Roman"/>
                <w:i/>
                <w:color w:val="222222"/>
                <w:sz w:val="24"/>
                <w:szCs w:val="24"/>
                <w:shd w:val="clear" w:color="auto" w:fill="FFFFFF"/>
              </w:rPr>
            </m:ctrlPr>
          </m:sSubPr>
          <m:e>
            <m:r>
              <m:rPr>
                <m:nor/>
              </m:rPr>
              <w:rPr>
                <w:rFonts w:ascii="Times New Roman" w:hAnsi="Times New Roman" w:cs="Times New Roman"/>
                <w:color w:val="222222"/>
                <w:sz w:val="24"/>
                <w:szCs w:val="24"/>
                <w:shd w:val="clear" w:color="auto" w:fill="FFFFFF"/>
              </w:rPr>
              <m:t>G</m:t>
            </m:r>
          </m:e>
          <m:sub>
            <m:r>
              <m:rPr>
                <m:nor/>
              </m:rPr>
              <w:rPr>
                <w:rFonts w:ascii="Times New Roman" w:hAnsi="Times New Roman" w:cs="Times New Roman"/>
                <w:color w:val="222222"/>
                <w:sz w:val="24"/>
                <w:szCs w:val="24"/>
                <w:shd w:val="clear" w:color="auto" w:fill="FFFFFF"/>
              </w:rPr>
              <m:t>adv</m:t>
            </m:r>
          </m:sub>
        </m:sSub>
        <m:r>
          <w:rPr>
            <w:rFonts w:ascii="Cambria Math" w:hAnsi="Cambria Math" w:cs="Times New Roman"/>
            <w:color w:val="222222"/>
            <w:sz w:val="24"/>
            <w:szCs w:val="24"/>
            <w:shd w:val="clear" w:color="auto" w:fill="FFFFFF"/>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area</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 xml:space="preserve">8* </m:t>
            </m:r>
            <m:r>
              <m:rPr>
                <m:sty m:val="p"/>
              </m:rPr>
              <w:rPr>
                <w:rFonts w:ascii="Cambria Math" w:eastAsiaTheme="minorEastAsia" w:hAnsi="Cambria Math" w:cs="Times New Roman"/>
                <w:sz w:val="24"/>
                <w:szCs w:val="24"/>
              </w:rPr>
              <m:t>dynamic viscosity</m:t>
            </m:r>
            <m:r>
              <w:rPr>
                <w:rFonts w:ascii="Cambria Math" w:eastAsiaTheme="minorEastAsia" w:hAnsi="Cambria Math" w:cs="Times New Roman"/>
                <w:sz w:val="24"/>
                <w:szCs w:val="24"/>
              </w:rPr>
              <m:t xml:space="preserve"> * </m:t>
            </m:r>
            <m:r>
              <m:rPr>
                <m:sty m:val="p"/>
              </m:rPr>
              <w:rPr>
                <w:rFonts w:ascii="Cambria Math" w:eastAsiaTheme="minorEastAsia" w:hAnsi="Cambria Math" w:cs="Times New Roman"/>
                <w:sz w:val="24"/>
                <w:szCs w:val="24"/>
              </w:rPr>
              <m:t>length</m:t>
            </m:r>
          </m:den>
        </m:f>
      </m:oMath>
    </w:p>
    <w:p w14:paraId="692A1C4C" w14:textId="4A68E472" w:rsidR="004A5680" w:rsidRPr="00EF792D" w:rsidRDefault="004A5680" w:rsidP="004A5680">
      <w:pPr>
        <w:spacing w:line="480" w:lineRule="auto"/>
        <w:rPr>
          <w:rFonts w:ascii="Times New Roman" w:hAnsi="Times New Roman" w:cs="Times New Roman"/>
          <w:sz w:val="24"/>
          <w:szCs w:val="24"/>
        </w:rPr>
      </w:pPr>
      <w:r w:rsidRPr="004A5680">
        <w:rPr>
          <w:rFonts w:ascii="Times New Roman" w:eastAsiaTheme="minorEastAsia" w:hAnsi="Times New Roman" w:cs="Times New Roman"/>
          <w:sz w:val="24"/>
          <w:szCs w:val="24"/>
        </w:rPr>
        <w:t>assuming a dynamic viscosity</w:t>
      </w:r>
      <w:r w:rsidR="00097F4D">
        <w:rPr>
          <w:rFonts w:ascii="Times New Roman" w:eastAsiaTheme="minorEastAsia" w:hAnsi="Times New Roman" w:cs="Times New Roman"/>
          <w:sz w:val="24"/>
          <w:szCs w:val="24"/>
        </w:rPr>
        <w:t xml:space="preserve"> of air</w:t>
      </w:r>
      <w:r w:rsidRPr="004A5680">
        <w:rPr>
          <w:rFonts w:ascii="Times New Roman" w:eastAsiaTheme="minorEastAsia" w:hAnsi="Times New Roman" w:cs="Times New Roman"/>
          <w:sz w:val="24"/>
          <w:szCs w:val="24"/>
        </w:rPr>
        <w:t xml:space="preserve"> of </w:t>
      </w:r>
      <w:r w:rsidRPr="004A5680">
        <w:rPr>
          <w:rFonts w:ascii="Times New Roman" w:hAnsi="Times New Roman" w:cs="Times New Roman"/>
          <w:color w:val="222222"/>
          <w:sz w:val="24"/>
          <w:szCs w:val="24"/>
          <w:shd w:val="clear" w:color="auto" w:fill="FFFFFF"/>
        </w:rPr>
        <w:t>1.</w:t>
      </w:r>
      <w:r w:rsidR="009D4DBC">
        <w:rPr>
          <w:rFonts w:ascii="Times New Roman" w:hAnsi="Times New Roman" w:cs="Times New Roman"/>
          <w:color w:val="222222"/>
          <w:sz w:val="24"/>
          <w:szCs w:val="24"/>
          <w:shd w:val="clear" w:color="auto" w:fill="FFFFFF"/>
        </w:rPr>
        <w:t>8</w:t>
      </w:r>
      <w:r w:rsidR="00710DF8">
        <w:rPr>
          <w:rFonts w:ascii="Times New Roman" w:hAnsi="Times New Roman" w:cs="Times New Roman"/>
          <w:color w:val="222222"/>
          <w:sz w:val="24"/>
          <w:szCs w:val="24"/>
          <w:shd w:val="clear" w:color="auto" w:fill="FFFFFF"/>
        </w:rPr>
        <w:t>6</w:t>
      </w:r>
      <w:r w:rsidR="009D4DBC" w:rsidRPr="004A5680">
        <w:rPr>
          <w:rFonts w:ascii="Times New Roman" w:hAnsi="Times New Roman" w:cs="Times New Roman"/>
          <w:color w:val="222222"/>
          <w:sz w:val="24"/>
          <w:szCs w:val="24"/>
          <w:shd w:val="clear" w:color="auto" w:fill="FFFFFF"/>
        </w:rPr>
        <w:t xml:space="preserve"> </w:t>
      </w:r>
      <w:r w:rsidRPr="004A5680">
        <w:rPr>
          <w:rFonts w:ascii="Times New Roman" w:hAnsi="Times New Roman" w:cs="Times New Roman"/>
          <w:color w:val="222222"/>
          <w:sz w:val="24"/>
          <w:szCs w:val="24"/>
          <w:shd w:val="clear" w:color="auto" w:fill="FFFFFF"/>
        </w:rPr>
        <w:t>* 10</w:t>
      </w:r>
      <w:r w:rsidRPr="004A5680">
        <w:rPr>
          <w:rFonts w:ascii="Times New Roman" w:hAnsi="Times New Roman" w:cs="Times New Roman"/>
          <w:color w:val="222222"/>
          <w:sz w:val="24"/>
          <w:szCs w:val="24"/>
          <w:shd w:val="clear" w:color="auto" w:fill="FFFFFF"/>
          <w:vertAlign w:val="superscript"/>
        </w:rPr>
        <w:t>-</w:t>
      </w:r>
      <w:r w:rsidR="009D4DBC">
        <w:rPr>
          <w:rFonts w:ascii="Times New Roman" w:hAnsi="Times New Roman" w:cs="Times New Roman"/>
          <w:color w:val="222222"/>
          <w:sz w:val="24"/>
          <w:szCs w:val="24"/>
          <w:shd w:val="clear" w:color="auto" w:fill="FFFFFF"/>
          <w:vertAlign w:val="superscript"/>
        </w:rPr>
        <w:t>8</w:t>
      </w:r>
      <w:r w:rsidRPr="004A5680">
        <w:rPr>
          <w:rFonts w:ascii="Times New Roman" w:hAnsi="Times New Roman" w:cs="Times New Roman"/>
          <w:color w:val="222222"/>
          <w:sz w:val="24"/>
          <w:szCs w:val="24"/>
          <w:shd w:val="clear" w:color="auto" w:fill="FFFFFF"/>
        </w:rPr>
        <w:t xml:space="preserve"> </w:t>
      </w:r>
      <w:r w:rsidR="00AD52BD">
        <w:rPr>
          <w:rFonts w:ascii="Times New Roman" w:hAnsi="Times New Roman" w:cs="Times New Roman"/>
          <w:color w:val="222222"/>
          <w:sz w:val="24"/>
          <w:szCs w:val="24"/>
          <w:shd w:val="clear" w:color="auto" w:fill="FFFFFF"/>
        </w:rPr>
        <w:t xml:space="preserve">kPa </w:t>
      </w:r>
      <w:r w:rsidRPr="004A5680">
        <w:rPr>
          <w:rFonts w:ascii="Times New Roman" w:hAnsi="Times New Roman" w:cs="Times New Roman"/>
          <w:color w:val="222222"/>
          <w:sz w:val="24"/>
          <w:szCs w:val="24"/>
          <w:shd w:val="clear" w:color="auto" w:fill="FFFFFF"/>
        </w:rPr>
        <w:t xml:space="preserve">sec </w:t>
      </w:r>
      <w:r w:rsidR="00E61A31">
        <w:rPr>
          <w:rFonts w:ascii="Times New Roman" w:hAnsi="Times New Roman" w:cs="Times New Roman"/>
          <w:color w:val="222222"/>
          <w:sz w:val="24"/>
          <w:szCs w:val="24"/>
          <w:shd w:val="clear" w:color="auto" w:fill="FFFFFF"/>
        </w:rPr>
        <w:fldChar w:fldCharType="begin"/>
      </w:r>
      <w:r w:rsidR="00E61A31">
        <w:rPr>
          <w:rFonts w:ascii="Times New Roman" w:hAnsi="Times New Roman" w:cs="Times New Roman"/>
          <w:color w:val="222222"/>
          <w:sz w:val="24"/>
          <w:szCs w:val="24"/>
          <w:shd w:val="clear" w:color="auto" w:fill="FFFFFF"/>
        </w:rPr>
        <w:instrText xml:space="preserve"> ADDIN EN.CITE &lt;EndNote&gt;&lt;Cite&gt;&lt;Author&gt;Lide&lt;/Author&gt;&lt;Year&gt;1991&lt;/Year&gt;&lt;RecNum&gt;16914&lt;/RecNum&gt;&lt;DisplayText&gt;(46)&lt;/DisplayText&gt;&lt;record&gt;&lt;rec-number&gt;16914&lt;/rec-number&gt;&lt;foreign-keys&gt;&lt;key app="EN" db-id="dxpvfrsrmrpwewestfmv02fzsx0r02rvasdp" timestamp="1570202778"&gt;16914&lt;/key&gt;&lt;/foreign-keys&gt;&lt;ref-type name="Edited Book"&gt;28&lt;/ref-type&gt;&lt;contributors&gt;&lt;authors&gt;&lt;author&gt;Lide, D. R.&lt;/author&gt;&lt;/authors&gt;&lt;/contributors&gt;&lt;titles&gt;&lt;title&gt;CRC Handbook of Chemistry and Physics&lt;/title&gt;&lt;/titles&gt;&lt;edition&gt;72&lt;/edition&gt;&lt;dates&gt;&lt;year&gt;1991&lt;/year&gt;&lt;/dates&gt;&lt;pub-location&gt;Boca Raton&lt;/pub-location&gt;&lt;publisher&gt;CRC Press&lt;/publisher&gt;&lt;urls&gt;&lt;/urls&gt;&lt;/record&gt;&lt;/Cite&gt;&lt;/EndNote&gt;</w:instrText>
      </w:r>
      <w:r w:rsidR="00E61A31">
        <w:rPr>
          <w:rFonts w:ascii="Times New Roman" w:hAnsi="Times New Roman" w:cs="Times New Roman"/>
          <w:color w:val="222222"/>
          <w:sz w:val="24"/>
          <w:szCs w:val="24"/>
          <w:shd w:val="clear" w:color="auto" w:fill="FFFFFF"/>
        </w:rPr>
        <w:fldChar w:fldCharType="separate"/>
      </w:r>
      <w:r w:rsidR="00E61A31">
        <w:rPr>
          <w:rFonts w:ascii="Times New Roman" w:hAnsi="Times New Roman" w:cs="Times New Roman"/>
          <w:noProof/>
          <w:color w:val="222222"/>
          <w:sz w:val="24"/>
          <w:szCs w:val="24"/>
          <w:shd w:val="clear" w:color="auto" w:fill="FFFFFF"/>
        </w:rPr>
        <w:t>(46)</w:t>
      </w:r>
      <w:r w:rsidR="00E61A31">
        <w:rPr>
          <w:rFonts w:ascii="Times New Roman" w:hAnsi="Times New Roman" w:cs="Times New Roman"/>
          <w:color w:val="222222"/>
          <w:sz w:val="24"/>
          <w:szCs w:val="24"/>
          <w:shd w:val="clear" w:color="auto" w:fill="FFFFFF"/>
        </w:rPr>
        <w:fldChar w:fldCharType="end"/>
      </w:r>
      <w:r w:rsidR="00EF792D">
        <w:rPr>
          <w:rFonts w:ascii="Times New Roman" w:hAnsi="Times New Roman" w:cs="Times New Roman"/>
          <w:color w:val="222222"/>
          <w:sz w:val="24"/>
          <w:szCs w:val="24"/>
          <w:shd w:val="clear" w:color="auto" w:fill="FFFFFF"/>
        </w:rPr>
        <w:t>.</w:t>
      </w:r>
      <w:r w:rsidR="00EF792D">
        <w:rPr>
          <w:rFonts w:ascii="Times New Roman" w:hAnsi="Times New Roman" w:cs="Times New Roman"/>
          <w:sz w:val="24"/>
          <w:szCs w:val="24"/>
        </w:rPr>
        <w:t xml:space="preserve"> </w:t>
      </w:r>
      <w:r w:rsidRPr="004A5680">
        <w:rPr>
          <w:rFonts w:ascii="Times New Roman" w:eastAsiaTheme="minorEastAsia" w:hAnsi="Times New Roman" w:cs="Times New Roman"/>
          <w:sz w:val="24"/>
          <w:szCs w:val="24"/>
        </w:rPr>
        <w:t xml:space="preserve">To calculate total diffusive or advective capacity per beetle, the diffusive/advective capacity for all eight </w:t>
      </w:r>
      <w:ins w:id="158" w:author="Jon Harrison" w:date="2021-09-13T04:52:00Z">
        <w:r w:rsidR="003B3FAB">
          <w:rPr>
            <w:rFonts w:ascii="Times New Roman" w:eastAsiaTheme="minorEastAsia" w:hAnsi="Times New Roman" w:cs="Times New Roman"/>
            <w:sz w:val="24"/>
            <w:szCs w:val="24"/>
          </w:rPr>
          <w:t xml:space="preserve">measured </w:t>
        </w:r>
      </w:ins>
      <w:r w:rsidRPr="004A5680">
        <w:rPr>
          <w:rFonts w:ascii="Times New Roman" w:eastAsiaTheme="minorEastAsia" w:hAnsi="Times New Roman" w:cs="Times New Roman"/>
          <w:sz w:val="24"/>
          <w:szCs w:val="24"/>
        </w:rPr>
        <w:t>spiracles was summed and doubled (to obtain the total for both sides of the animal).</w:t>
      </w:r>
      <w:ins w:id="159" w:author="Jon Harrison" w:date="2021-09-13T04:52:00Z">
        <w:r w:rsidR="003B3FAB">
          <w:rPr>
            <w:rFonts w:ascii="Times New Roman" w:eastAsiaTheme="minorEastAsia" w:hAnsi="Times New Roman" w:cs="Times New Roman"/>
            <w:sz w:val="24"/>
            <w:szCs w:val="24"/>
          </w:rPr>
          <w:t xml:space="preserve"> </w:t>
        </w:r>
      </w:ins>
    </w:p>
    <w:p w14:paraId="0F8C89BF" w14:textId="257BA510" w:rsidR="004A5680" w:rsidRPr="004A5680" w:rsidRDefault="00295F74" w:rsidP="004A56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4A5680" w:rsidRPr="004A5680">
        <w:rPr>
          <w:rFonts w:ascii="Times New Roman" w:hAnsi="Times New Roman" w:cs="Times New Roman"/>
          <w:sz w:val="24"/>
          <w:szCs w:val="24"/>
        </w:rPr>
        <w:t xml:space="preserve"> calculate the </w:t>
      </w:r>
      <w:r>
        <w:rPr>
          <w:rFonts w:ascii="Times New Roman" w:hAnsi="Times New Roman" w:cs="Times New Roman"/>
          <w:sz w:val="24"/>
          <w:szCs w:val="24"/>
        </w:rPr>
        <w:t>∆</w:t>
      </w:r>
      <w:r w:rsidRPr="004A5680">
        <w:rPr>
          <w:rFonts w:ascii="Times New Roman" w:hAnsi="Times New Roman" w:cs="Times New Roman"/>
          <w:sz w:val="24"/>
          <w:szCs w:val="24"/>
        </w:rPr>
        <w:t>PO</w:t>
      </w:r>
      <w:r w:rsidRPr="004A5680">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sidR="004A5680" w:rsidRPr="004A5680">
        <w:rPr>
          <w:rFonts w:ascii="Times New Roman" w:hAnsi="Times New Roman" w:cs="Times New Roman"/>
          <w:sz w:val="24"/>
          <w:szCs w:val="24"/>
        </w:rPr>
        <w:t>across the spiracles needed to supply beetle metabolic demand by diffusion</w:t>
      </w:r>
      <w:r>
        <w:rPr>
          <w:rFonts w:ascii="Times New Roman" w:hAnsi="Times New Roman" w:cs="Times New Roman"/>
          <w:sz w:val="24"/>
          <w:szCs w:val="24"/>
        </w:rPr>
        <w:t xml:space="preserve">, </w:t>
      </w:r>
      <w:r w:rsidR="004A5680" w:rsidRPr="004A5680">
        <w:rPr>
          <w:rFonts w:ascii="Times New Roman" w:hAnsi="Times New Roman" w:cs="Times New Roman"/>
          <w:sz w:val="24"/>
          <w:szCs w:val="24"/>
        </w:rPr>
        <w:t xml:space="preserve">the metabolic </w:t>
      </w:r>
      <w:r w:rsidR="00097F4D">
        <w:rPr>
          <w:rFonts w:ascii="Times New Roman" w:hAnsi="Times New Roman" w:cs="Times New Roman"/>
          <w:sz w:val="24"/>
          <w:szCs w:val="24"/>
        </w:rPr>
        <w:t>rate</w:t>
      </w:r>
      <w:r w:rsidR="004A5680" w:rsidRPr="004A5680">
        <w:rPr>
          <w:rFonts w:ascii="Times New Roman" w:hAnsi="Times New Roman" w:cs="Times New Roman"/>
          <w:sz w:val="24"/>
          <w:szCs w:val="24"/>
        </w:rPr>
        <w:t xml:space="preserve"> for a quiescent beetle at a body temperature of 25°C of a given mass was estimated from </w:t>
      </w:r>
      <w:r w:rsidR="004A5680" w:rsidRPr="004A5680">
        <w:rPr>
          <w:rFonts w:ascii="Times New Roman" w:hAnsi="Times New Roman" w:cs="Times New Roman"/>
          <w:sz w:val="24"/>
          <w:szCs w:val="24"/>
        </w:rPr>
        <w:fldChar w:fldCharType="begin"/>
      </w:r>
      <w:r w:rsidR="00E61A31">
        <w:rPr>
          <w:rFonts w:ascii="Times New Roman" w:hAnsi="Times New Roman" w:cs="Times New Roman"/>
          <w:sz w:val="24"/>
          <w:szCs w:val="24"/>
        </w:rPr>
        <w:instrText xml:space="preserve"> ADDIN EN.CITE &lt;EndNote&gt;&lt;Cite&gt;&lt;Author&gt;Chown&lt;/Author&gt;&lt;Year&gt;2007&lt;/Year&gt;&lt;RecNum&gt;20241&lt;/RecNum&gt;&lt;DisplayText&gt;(48)&lt;/DisplayText&gt;&lt;record&gt;&lt;rec-number&gt;20241&lt;/rec-number&gt;&lt;foreign-keys&gt;&lt;key app="EN" db-id="dxpvfrsrmrpwewestfmv02fzsx0r02rvasdp" timestamp="1570202785"&gt;20241&lt;/key&gt;&lt;/foreign-keys&gt;&lt;ref-type name="Journal Article"&gt;17&lt;/ref-type&gt;&lt;contributors&gt;&lt;authors&gt;&lt;author&gt;Chown, S. L.&lt;/author&gt;&lt;author&gt;Marais, E.&lt;/author&gt;&lt;author&gt;Terblanche, J. S.&lt;/author&gt;&lt;author&gt;Klok, C. J.&lt;/author&gt;&lt;author&gt;Lighton, J. R. B.&lt;/author&gt;&lt;author&gt;Blackburn, T. M.&lt;/author&gt;&lt;/authors&gt;&lt;/contributors&gt;&lt;titles&gt;&lt;title&gt;Scaling of insect metabolic rate is inconsistent with the nutrient supply network model&lt;/title&gt;&lt;secondary-title&gt;Functional Ecology&lt;/secondary-title&gt;&lt;/titles&gt;&lt;periodical&gt;&lt;full-title&gt;Functional Ecology&lt;/full-title&gt;&lt;abbr-1&gt;Funct Ecol&lt;/abbr-1&gt;&lt;abbr-2&gt;Funct. Ecol&lt;/abbr-2&gt;&lt;/periodical&gt;&lt;pages&gt;282-290&lt;/pages&gt;&lt;volume&gt;21&lt;/volume&gt;&lt;dates&gt;&lt;year&gt;2007&lt;/year&gt;&lt;/dates&gt;&lt;urls&gt;&lt;related-urls&gt;&lt;url&gt;http://www.ingentaconnect.com/content/bsc/fecol/2007/00000021/00000002/art00012&lt;/url&gt;&lt;url&gt;http://dx.doi.org/10.1111/j.1365-2435.2007.01245.x &lt;/url&gt;&lt;/related-urls&gt;&lt;/urls&gt;&lt;/record&gt;&lt;/Cite&gt;&lt;/EndNote&gt;</w:instrText>
      </w:r>
      <w:r w:rsidR="004A5680" w:rsidRPr="004A5680">
        <w:rPr>
          <w:rFonts w:ascii="Times New Roman" w:hAnsi="Times New Roman" w:cs="Times New Roman"/>
          <w:sz w:val="24"/>
          <w:szCs w:val="24"/>
        </w:rPr>
        <w:fldChar w:fldCharType="separate"/>
      </w:r>
      <w:r w:rsidR="00E61A31">
        <w:rPr>
          <w:rFonts w:ascii="Times New Roman" w:hAnsi="Times New Roman" w:cs="Times New Roman"/>
          <w:noProof/>
          <w:sz w:val="24"/>
          <w:szCs w:val="24"/>
        </w:rPr>
        <w:t>(48)</w:t>
      </w:r>
      <w:r w:rsidR="004A5680" w:rsidRPr="004A5680">
        <w:rPr>
          <w:rFonts w:ascii="Times New Roman" w:hAnsi="Times New Roman" w:cs="Times New Roman"/>
          <w:sz w:val="24"/>
          <w:szCs w:val="24"/>
        </w:rPr>
        <w:fldChar w:fldCharType="end"/>
      </w:r>
      <w:r w:rsidR="004A5680" w:rsidRPr="004A5680">
        <w:rPr>
          <w:rFonts w:ascii="Times New Roman" w:hAnsi="Times New Roman" w:cs="Times New Roman"/>
          <w:sz w:val="24"/>
          <w:szCs w:val="24"/>
        </w:rPr>
        <w:t xml:space="preserve"> with the following</w:t>
      </w:r>
      <w:r w:rsidR="00097F4D">
        <w:rPr>
          <w:rFonts w:ascii="Times New Roman" w:hAnsi="Times New Roman" w:cs="Times New Roman"/>
          <w:sz w:val="24"/>
          <w:szCs w:val="24"/>
        </w:rPr>
        <w:t xml:space="preserve"> equation</w:t>
      </w:r>
      <w:r w:rsidR="004A5680" w:rsidRPr="004A5680">
        <w:rPr>
          <w:rFonts w:ascii="Times New Roman" w:hAnsi="Times New Roman" w:cs="Times New Roman"/>
          <w:sz w:val="24"/>
          <w:szCs w:val="24"/>
        </w:rPr>
        <w:t>: log</w:t>
      </w:r>
      <w:r w:rsidR="004A5680" w:rsidRPr="004A5680">
        <w:rPr>
          <w:rFonts w:ascii="Times New Roman" w:hAnsi="Times New Roman" w:cs="Times New Roman"/>
          <w:sz w:val="24"/>
          <w:szCs w:val="24"/>
          <w:vertAlign w:val="subscript"/>
        </w:rPr>
        <w:t>10</w:t>
      </w:r>
      <w:r w:rsidR="004A5680" w:rsidRPr="004A5680">
        <w:rPr>
          <w:rFonts w:ascii="Times New Roman" w:hAnsi="Times New Roman" w:cs="Times New Roman"/>
          <w:sz w:val="24"/>
          <w:szCs w:val="24"/>
        </w:rPr>
        <w:t>(metabolic rate (</w:t>
      </w:r>
      <w:proofErr w:type="spellStart"/>
      <w:r w:rsidR="004A5680" w:rsidRPr="004A5680">
        <w:rPr>
          <w:rFonts w:ascii="Times New Roman" w:hAnsi="Times New Roman" w:cs="Times New Roman"/>
          <w:sz w:val="24"/>
          <w:szCs w:val="24"/>
        </w:rPr>
        <w:t>μW</w:t>
      </w:r>
      <w:proofErr w:type="spellEnd"/>
      <w:r w:rsidR="004A5680" w:rsidRPr="004A5680">
        <w:rPr>
          <w:rFonts w:ascii="Times New Roman" w:hAnsi="Times New Roman" w:cs="Times New Roman"/>
          <w:sz w:val="24"/>
          <w:szCs w:val="24"/>
        </w:rPr>
        <w:t>)) = 3.2 + 0.75•log</w:t>
      </w:r>
      <w:r w:rsidR="004A5680" w:rsidRPr="004A5680">
        <w:rPr>
          <w:rFonts w:ascii="Times New Roman" w:hAnsi="Times New Roman" w:cs="Times New Roman"/>
          <w:sz w:val="24"/>
          <w:szCs w:val="24"/>
          <w:vertAlign w:val="subscript"/>
        </w:rPr>
        <w:t>10</w:t>
      </w:r>
      <w:r w:rsidR="004A5680" w:rsidRPr="004A5680">
        <w:rPr>
          <w:rFonts w:ascii="Times New Roman" w:hAnsi="Times New Roman" w:cs="Times New Roman"/>
          <w:sz w:val="24"/>
          <w:szCs w:val="24"/>
        </w:rPr>
        <w:t>(mass (g)) and</w:t>
      </w:r>
      <w:r w:rsidR="00EF792D">
        <w:rPr>
          <w:rFonts w:ascii="Times New Roman" w:hAnsi="Times New Roman" w:cs="Times New Roman"/>
          <w:sz w:val="24"/>
          <w:szCs w:val="24"/>
        </w:rPr>
        <w:t xml:space="preserve"> the assumption of</w:t>
      </w:r>
      <w:r w:rsidR="004A5680" w:rsidRPr="004A5680">
        <w:rPr>
          <w:rFonts w:ascii="Times New Roman" w:hAnsi="Times New Roman" w:cs="Times New Roman"/>
          <w:sz w:val="24"/>
          <w:szCs w:val="24"/>
        </w:rPr>
        <w:t xml:space="preserve"> 20.7 kJ/L for O</w:t>
      </w:r>
      <w:r w:rsidR="004A5680" w:rsidRPr="004A5680">
        <w:rPr>
          <w:rFonts w:ascii="Times New Roman" w:hAnsi="Times New Roman" w:cs="Times New Roman"/>
          <w:sz w:val="24"/>
          <w:szCs w:val="24"/>
          <w:vertAlign w:val="subscript"/>
        </w:rPr>
        <w:t>2</w:t>
      </w:r>
      <w:r w:rsidR="004A5680" w:rsidRPr="004A5680">
        <w:rPr>
          <w:rFonts w:ascii="Times New Roman" w:hAnsi="Times New Roman" w:cs="Times New Roman"/>
          <w:sz w:val="24"/>
          <w:szCs w:val="24"/>
        </w:rPr>
        <w:t xml:space="preserve">. </w:t>
      </w:r>
      <w:r w:rsidR="00EF792D">
        <w:rPr>
          <w:rFonts w:ascii="Times New Roman" w:hAnsi="Times New Roman" w:cs="Times New Roman"/>
          <w:sz w:val="24"/>
          <w:szCs w:val="24"/>
        </w:rPr>
        <w:t>For</w:t>
      </w:r>
      <w:r w:rsidR="004A5680" w:rsidRPr="004A5680">
        <w:rPr>
          <w:rFonts w:ascii="Times New Roman" w:hAnsi="Times New Roman" w:cs="Times New Roman"/>
          <w:sz w:val="24"/>
          <w:szCs w:val="24"/>
        </w:rPr>
        <w:t xml:space="preserve"> </w:t>
      </w:r>
      <w:r w:rsidR="00EF792D" w:rsidRPr="004A5680">
        <w:rPr>
          <w:rFonts w:ascii="Times New Roman" w:hAnsi="Times New Roman" w:cs="Times New Roman"/>
          <w:sz w:val="24"/>
          <w:szCs w:val="24"/>
        </w:rPr>
        <w:t>O</w:t>
      </w:r>
      <w:r w:rsidR="00EF792D" w:rsidRPr="004A5680">
        <w:rPr>
          <w:rFonts w:ascii="Times New Roman" w:hAnsi="Times New Roman" w:cs="Times New Roman"/>
          <w:sz w:val="24"/>
          <w:szCs w:val="24"/>
          <w:vertAlign w:val="subscript"/>
        </w:rPr>
        <w:t>2</w:t>
      </w:r>
      <w:r w:rsidR="00EF792D">
        <w:rPr>
          <w:rFonts w:ascii="Times New Roman" w:hAnsi="Times New Roman" w:cs="Times New Roman"/>
          <w:sz w:val="24"/>
          <w:szCs w:val="24"/>
        </w:rPr>
        <w:t xml:space="preserve"> at </w:t>
      </w:r>
      <w:r w:rsidR="004A5680" w:rsidRPr="004A5680">
        <w:rPr>
          <w:rFonts w:ascii="Times New Roman" w:hAnsi="Times New Roman" w:cs="Times New Roman"/>
          <w:sz w:val="24"/>
          <w:szCs w:val="24"/>
        </w:rPr>
        <w:t>25°C</w:t>
      </w:r>
      <w:r w:rsidR="00283AEE">
        <w:rPr>
          <w:rFonts w:ascii="Times New Roman" w:hAnsi="Times New Roman" w:cs="Times New Roman"/>
          <w:sz w:val="24"/>
          <w:szCs w:val="24"/>
        </w:rPr>
        <w:t xml:space="preserve">, </w:t>
      </w:r>
      <w:r w:rsidR="004A5680" w:rsidRPr="004A5680">
        <w:rPr>
          <w:rFonts w:ascii="Times New Roman" w:hAnsi="Times New Roman" w:cs="Times New Roman"/>
          <w:sz w:val="24"/>
          <w:szCs w:val="24"/>
        </w:rPr>
        <w:t>24.5 mol/L</w:t>
      </w:r>
      <w:r w:rsidR="00283AEE">
        <w:rPr>
          <w:rFonts w:ascii="Times New Roman" w:hAnsi="Times New Roman" w:cs="Times New Roman"/>
          <w:sz w:val="24"/>
          <w:szCs w:val="24"/>
        </w:rPr>
        <w:t xml:space="preserve"> was also assumed</w:t>
      </w:r>
      <w:r w:rsidR="004A5680" w:rsidRPr="004A5680">
        <w:rPr>
          <w:rFonts w:ascii="Times New Roman" w:hAnsi="Times New Roman" w:cs="Times New Roman"/>
          <w:sz w:val="24"/>
          <w:szCs w:val="24"/>
        </w:rPr>
        <w:t xml:space="preserve">. Based on </w:t>
      </w:r>
      <w:r w:rsidR="004A5680" w:rsidRPr="004A5680">
        <w:rPr>
          <w:rFonts w:ascii="Times New Roman" w:hAnsi="Times New Roman" w:cs="Times New Roman"/>
          <w:sz w:val="24"/>
          <w:szCs w:val="24"/>
        </w:rPr>
        <w:fldChar w:fldCharType="begin"/>
      </w:r>
      <w:r w:rsidR="00E61A31">
        <w:rPr>
          <w:rFonts w:ascii="Times New Roman" w:hAnsi="Times New Roman" w:cs="Times New Roman"/>
          <w:sz w:val="24"/>
          <w:szCs w:val="24"/>
        </w:rPr>
        <w:instrText xml:space="preserve"> ADDIN EN.CITE &lt;EndNote&gt;&lt;Cite&gt;&lt;Author&gt;Niven&lt;/Author&gt;&lt;Year&gt;2005&lt;/Year&gt;&lt;RecNum&gt;21677&lt;/RecNum&gt;&lt;DisplayText&gt;(49)&lt;/DisplayText&gt;&lt;record&gt;&lt;rec-number&gt;21677&lt;/rec-number&gt;&lt;foreign-keys&gt;&lt;key app="EN" db-id="dxpvfrsrmrpwewestfmv02fzsx0r02rvasdp" timestamp="1570202787"&gt;21677&lt;/key&gt;&lt;/foreign-keys&gt;&lt;ref-type name="Journal Article"&gt;17&lt;/ref-type&gt;&lt;contributors&gt;&lt;authors&gt;&lt;author&gt;Niven, J.E.&lt;/author&gt;&lt;author&gt;Scharlemann, J.P.W.&lt;/author&gt;&lt;/authors&gt;&lt;/contributors&gt;&lt;titles&gt;&lt;title&gt;Do insect metabolic rates at rest and during flight scale with body mass?&lt;/title&gt;&lt;secondary-title&gt;Biology Letters&lt;/secondary-title&gt;&lt;/titles&gt;&lt;periodical&gt;&lt;full-title&gt;Biology Letters&lt;/full-title&gt;&lt;abbr-1&gt;Biol Lett&lt;/abbr-1&gt;&lt;abbr-2&gt;Biol. Lett.&lt;/abbr-2&gt;&lt;/periodical&gt;&lt;pages&gt;346-349&lt;/pages&gt;&lt;volume&gt;1&lt;/volume&gt;&lt;dates&gt;&lt;year&gt;2005&lt;/year&gt;&lt;/dates&gt;&lt;urls&gt;&lt;/urls&gt;&lt;/record&gt;&lt;/Cite&gt;&lt;/EndNote&gt;</w:instrText>
      </w:r>
      <w:r w:rsidR="004A5680" w:rsidRPr="004A5680">
        <w:rPr>
          <w:rFonts w:ascii="Times New Roman" w:hAnsi="Times New Roman" w:cs="Times New Roman"/>
          <w:sz w:val="24"/>
          <w:szCs w:val="24"/>
        </w:rPr>
        <w:fldChar w:fldCharType="separate"/>
      </w:r>
      <w:r w:rsidR="00E61A31">
        <w:rPr>
          <w:rFonts w:ascii="Times New Roman" w:hAnsi="Times New Roman" w:cs="Times New Roman"/>
          <w:noProof/>
          <w:sz w:val="24"/>
          <w:szCs w:val="24"/>
        </w:rPr>
        <w:t>(49)</w:t>
      </w:r>
      <w:r w:rsidR="004A5680" w:rsidRPr="004A5680">
        <w:rPr>
          <w:rFonts w:ascii="Times New Roman" w:hAnsi="Times New Roman" w:cs="Times New Roman"/>
          <w:sz w:val="24"/>
          <w:szCs w:val="24"/>
        </w:rPr>
        <w:fldChar w:fldCharType="end"/>
      </w:r>
      <w:r w:rsidR="004A5680" w:rsidRPr="004A5680">
        <w:rPr>
          <w:rFonts w:ascii="Times New Roman" w:hAnsi="Times New Roman" w:cs="Times New Roman"/>
          <w:sz w:val="24"/>
          <w:szCs w:val="24"/>
        </w:rPr>
        <w:t>, flight metabolic rate</w:t>
      </w:r>
      <w:r w:rsidR="00097F4D">
        <w:rPr>
          <w:rFonts w:ascii="Times New Roman" w:hAnsi="Times New Roman" w:cs="Times New Roman"/>
          <w:sz w:val="24"/>
          <w:szCs w:val="24"/>
        </w:rPr>
        <w:t xml:space="preserve"> of small insects</w:t>
      </w:r>
      <w:r w:rsidR="004A5680" w:rsidRPr="004A5680">
        <w:rPr>
          <w:rFonts w:ascii="Times New Roman" w:hAnsi="Times New Roman" w:cs="Times New Roman"/>
          <w:sz w:val="24"/>
          <w:szCs w:val="24"/>
        </w:rPr>
        <w:t xml:space="preserve"> is in the range of 8x resting, whereas it is on the order of 32x resting</w:t>
      </w:r>
      <w:r w:rsidR="00097F4D">
        <w:rPr>
          <w:rFonts w:ascii="Times New Roman" w:hAnsi="Times New Roman" w:cs="Times New Roman"/>
          <w:sz w:val="24"/>
          <w:szCs w:val="24"/>
        </w:rPr>
        <w:t xml:space="preserve"> metabolic rate</w:t>
      </w:r>
      <w:r w:rsidR="004A5680" w:rsidRPr="004A5680">
        <w:rPr>
          <w:rFonts w:ascii="Times New Roman" w:hAnsi="Times New Roman" w:cs="Times New Roman"/>
          <w:sz w:val="24"/>
          <w:szCs w:val="24"/>
        </w:rPr>
        <w:t xml:space="preserve"> in large insects. Most scarab beetles are endothermic during flight, so flight metabolic rates of these warm beetles could double this value to 64x with a 10°C increase in thoracic temperature if the Q</w:t>
      </w:r>
      <w:r w:rsidR="004A5680" w:rsidRPr="004A5680">
        <w:rPr>
          <w:rFonts w:ascii="Times New Roman" w:hAnsi="Times New Roman" w:cs="Times New Roman"/>
          <w:sz w:val="24"/>
          <w:szCs w:val="24"/>
          <w:vertAlign w:val="subscript"/>
        </w:rPr>
        <w:t>10</w:t>
      </w:r>
      <w:r w:rsidR="004A5680" w:rsidRPr="004A5680">
        <w:rPr>
          <w:rFonts w:ascii="Times New Roman" w:hAnsi="Times New Roman" w:cs="Times New Roman"/>
          <w:sz w:val="24"/>
          <w:szCs w:val="24"/>
        </w:rPr>
        <w:t xml:space="preserve"> is 2. Even this</w:t>
      </w:r>
      <w:r w:rsidR="00097F4D">
        <w:rPr>
          <w:rFonts w:ascii="Times New Roman" w:hAnsi="Times New Roman" w:cs="Times New Roman"/>
          <w:sz w:val="24"/>
          <w:szCs w:val="24"/>
        </w:rPr>
        <w:t xml:space="preserve"> calculation</w:t>
      </w:r>
      <w:r w:rsidR="004A5680" w:rsidRPr="004A5680">
        <w:rPr>
          <w:rFonts w:ascii="Times New Roman" w:hAnsi="Times New Roman" w:cs="Times New Roman"/>
          <w:sz w:val="24"/>
          <w:szCs w:val="24"/>
        </w:rPr>
        <w:t xml:space="preserve"> may be a conservative estimate of hovering metabolic rate</w:t>
      </w:r>
      <w:r w:rsidR="00097F4D">
        <w:rPr>
          <w:rFonts w:ascii="Times New Roman" w:hAnsi="Times New Roman" w:cs="Times New Roman"/>
          <w:sz w:val="24"/>
          <w:szCs w:val="24"/>
        </w:rPr>
        <w:t>,</w:t>
      </w:r>
      <w:r w:rsidR="004A5680" w:rsidRPr="004A5680">
        <w:rPr>
          <w:rFonts w:ascii="Times New Roman" w:hAnsi="Times New Roman" w:cs="Times New Roman"/>
          <w:sz w:val="24"/>
          <w:szCs w:val="24"/>
        </w:rPr>
        <w:t xml:space="preserve"> as oxygen consumption rose to 90x higher than those of quiescent, 25°C fig beetles in one study </w:t>
      </w:r>
      <w:r w:rsidR="004A5680" w:rsidRPr="004A5680">
        <w:rPr>
          <w:rFonts w:ascii="Times New Roman" w:hAnsi="Times New Roman" w:cs="Times New Roman"/>
          <w:sz w:val="24"/>
          <w:szCs w:val="24"/>
        </w:rPr>
        <w:fldChar w:fldCharType="begin"/>
      </w:r>
      <w:r w:rsidR="00E61A31">
        <w:rPr>
          <w:rFonts w:ascii="Times New Roman" w:hAnsi="Times New Roman" w:cs="Times New Roman"/>
          <w:sz w:val="24"/>
          <w:szCs w:val="24"/>
        </w:rPr>
        <w:instrText xml:space="preserve"> ADDIN EN.CITE &lt;EndNote&gt;&lt;Cite&gt;&lt;Author&gt;Chappell&lt;/Author&gt;&lt;Year&gt;1984&lt;/Year&gt;&lt;RecNum&gt;3381&lt;/RecNum&gt;&lt;DisplayText&gt;(50)&lt;/DisplayText&gt;&lt;record&gt;&lt;rec-number&gt;3381&lt;/rec-number&gt;&lt;foreign-keys&gt;&lt;key app="EN" db-id="dxpvfrsrmrpwewestfmv02fzsx0r02rvasdp" timestamp="1570202762"&gt;3381&lt;/key&gt;&lt;/foreign-keys&gt;&lt;ref-type name="Journal Article"&gt;17&lt;/ref-type&gt;&lt;contributors&gt;&lt;authors&gt;&lt;author&gt;Chappell, M. A.&lt;/author&gt;&lt;/authors&gt;&lt;/contributors&gt;&lt;titles&gt;&lt;title&gt;&lt;style face="normal" font="default" size="100%"&gt;Thermoregulation and energetics of the green fig beetle &lt;/style&gt;&lt;style face="italic" font="default" size="100%"&gt;Cotinus texana &lt;/style&gt;&lt;style face="normal" font="default" size="100%"&gt;during flight and foraging behaviour&lt;/style&gt;&lt;/title&gt;&lt;secondary-title&gt;Physiological Zoology&lt;/secondary-title&gt;&lt;alt-title&gt;Physiol. Zool.&lt;/alt-title&gt;&lt;/titles&gt;&lt;periodical&gt;&lt;full-title&gt;Physiological Zoology&lt;/full-title&gt;&lt;abbr-1&gt;Physiol Zool&lt;/abbr-1&gt;&lt;abbr-2&gt;Physiol. Zool&lt;/abbr-2&gt;&lt;/periodical&gt;&lt;pages&gt;581-589&lt;/pages&gt;&lt;volume&gt;57&lt;/volume&gt;&lt;dates&gt;&lt;year&gt;1984&lt;/year&gt;&lt;/dates&gt;&lt;label&gt;4332&lt;/label&gt;&lt;urls&gt;&lt;/urls&gt;&lt;/record&gt;&lt;/Cite&gt;&lt;/EndNote&gt;</w:instrText>
      </w:r>
      <w:r w:rsidR="004A5680" w:rsidRPr="004A5680">
        <w:rPr>
          <w:rFonts w:ascii="Times New Roman" w:hAnsi="Times New Roman" w:cs="Times New Roman"/>
          <w:sz w:val="24"/>
          <w:szCs w:val="24"/>
        </w:rPr>
        <w:fldChar w:fldCharType="separate"/>
      </w:r>
      <w:r w:rsidR="00E61A31">
        <w:rPr>
          <w:rFonts w:ascii="Times New Roman" w:hAnsi="Times New Roman" w:cs="Times New Roman"/>
          <w:noProof/>
          <w:sz w:val="24"/>
          <w:szCs w:val="24"/>
        </w:rPr>
        <w:t>(50)</w:t>
      </w:r>
      <w:r w:rsidR="004A5680" w:rsidRPr="004A5680">
        <w:rPr>
          <w:rFonts w:ascii="Times New Roman" w:hAnsi="Times New Roman" w:cs="Times New Roman"/>
          <w:sz w:val="24"/>
          <w:szCs w:val="24"/>
        </w:rPr>
        <w:fldChar w:fldCharType="end"/>
      </w:r>
      <w:r w:rsidR="004A5680" w:rsidRPr="004A5680">
        <w:rPr>
          <w:rFonts w:ascii="Times New Roman" w:hAnsi="Times New Roman" w:cs="Times New Roman"/>
          <w:sz w:val="24"/>
          <w:szCs w:val="24"/>
        </w:rPr>
        <w:t xml:space="preserve">, and maximal flight metabolic rates may be </w:t>
      </w:r>
      <w:r w:rsidR="00097F4D">
        <w:rPr>
          <w:rFonts w:ascii="Times New Roman" w:hAnsi="Times New Roman" w:cs="Times New Roman"/>
          <w:sz w:val="24"/>
          <w:szCs w:val="24"/>
        </w:rPr>
        <w:t>1.25-2x</w:t>
      </w:r>
      <w:r w:rsidR="004A5680" w:rsidRPr="004A5680">
        <w:rPr>
          <w:rFonts w:ascii="Times New Roman" w:hAnsi="Times New Roman" w:cs="Times New Roman"/>
          <w:sz w:val="24"/>
          <w:szCs w:val="24"/>
        </w:rPr>
        <w:t xml:space="preserve"> higher than during hovering </w:t>
      </w:r>
      <w:r w:rsidR="004A5680" w:rsidRPr="004A5680">
        <w:rPr>
          <w:rFonts w:ascii="Times New Roman" w:hAnsi="Times New Roman" w:cs="Times New Roman"/>
          <w:sz w:val="24"/>
          <w:szCs w:val="24"/>
        </w:rPr>
        <w:fldChar w:fldCharType="begin">
          <w:fldData xml:space="preserve">PEVuZE5vdGU+PENpdGU+PEF1dGhvcj5Sb2JlcnRzPC9BdXRob3I+PFllYXI+MjAwNDwvWWVhcj48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</w:fldData>
        </w:fldChar>
      </w:r>
      <w:r w:rsidR="00E61A31">
        <w:rPr>
          <w:rFonts w:ascii="Times New Roman" w:hAnsi="Times New Roman" w:cs="Times New Roman"/>
          <w:sz w:val="24"/>
          <w:szCs w:val="24"/>
        </w:rPr>
        <w:instrText xml:space="preserve"> ADDIN EN.CITE </w:instrText>
      </w:r>
      <w:r w:rsidR="00E61A31">
        <w:rPr>
          <w:rFonts w:ascii="Times New Roman" w:hAnsi="Times New Roman" w:cs="Times New Roman"/>
          <w:sz w:val="24"/>
          <w:szCs w:val="24"/>
        </w:rPr>
        <w:fldChar w:fldCharType="begin">
          <w:fldData xml:space="preserve">PEVuZE5vdGU+PENpdGU+PEF1dGhvcj5Sb2JlcnRzPC9BdXRob3I+PFllYXI+MjAwNDwvWWVhcj48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</w:fldData>
        </w:fldChar>
      </w:r>
      <w:r w:rsidR="00E61A31">
        <w:rPr>
          <w:rFonts w:ascii="Times New Roman" w:hAnsi="Times New Roman" w:cs="Times New Roman"/>
          <w:sz w:val="24"/>
          <w:szCs w:val="24"/>
        </w:rPr>
        <w:instrText xml:space="preserve"> ADDIN EN.CITE.DATA </w:instrText>
      </w:r>
      <w:r w:rsidR="00E61A31">
        <w:rPr>
          <w:rFonts w:ascii="Times New Roman" w:hAnsi="Times New Roman" w:cs="Times New Roman"/>
          <w:sz w:val="24"/>
          <w:szCs w:val="24"/>
        </w:rPr>
      </w:r>
      <w:r w:rsidR="00E61A31">
        <w:rPr>
          <w:rFonts w:ascii="Times New Roman" w:hAnsi="Times New Roman" w:cs="Times New Roman"/>
          <w:sz w:val="24"/>
          <w:szCs w:val="24"/>
        </w:rPr>
        <w:fldChar w:fldCharType="end"/>
      </w:r>
      <w:r w:rsidR="004A5680" w:rsidRPr="004A5680">
        <w:rPr>
          <w:rFonts w:ascii="Times New Roman" w:hAnsi="Times New Roman" w:cs="Times New Roman"/>
          <w:sz w:val="24"/>
          <w:szCs w:val="24"/>
        </w:rPr>
      </w:r>
      <w:r w:rsidR="004A5680" w:rsidRPr="004A5680">
        <w:rPr>
          <w:rFonts w:ascii="Times New Roman" w:hAnsi="Times New Roman" w:cs="Times New Roman"/>
          <w:sz w:val="24"/>
          <w:szCs w:val="24"/>
        </w:rPr>
        <w:fldChar w:fldCharType="separate"/>
      </w:r>
      <w:r w:rsidR="00E61A31">
        <w:rPr>
          <w:rFonts w:ascii="Times New Roman" w:hAnsi="Times New Roman" w:cs="Times New Roman"/>
          <w:noProof/>
          <w:sz w:val="24"/>
          <w:szCs w:val="24"/>
        </w:rPr>
        <w:t>(51-54)</w:t>
      </w:r>
      <w:r w:rsidR="004A5680" w:rsidRPr="004A5680">
        <w:rPr>
          <w:rFonts w:ascii="Times New Roman" w:hAnsi="Times New Roman" w:cs="Times New Roman"/>
          <w:sz w:val="24"/>
          <w:szCs w:val="24"/>
        </w:rPr>
        <w:fldChar w:fldCharType="end"/>
      </w:r>
      <w:r w:rsidR="004A5680" w:rsidRPr="004A5680">
        <w:rPr>
          <w:rFonts w:ascii="Times New Roman" w:hAnsi="Times New Roman" w:cs="Times New Roman"/>
          <w:sz w:val="24"/>
          <w:szCs w:val="24"/>
        </w:rPr>
        <w:t xml:space="preserve">. Therefore, we estimated maximal aerobic metabolic rate during flight as 90x those of quiescent beetles.  </w:t>
      </w:r>
      <w:ins w:id="160" w:author="Jon Harrison" w:date="2021-09-13T05:13:00Z">
        <w:r w:rsidR="00D016CD">
          <w:rPr>
            <w:rFonts w:ascii="Times New Roman" w:hAnsi="Times New Roman" w:cs="Times New Roman"/>
            <w:sz w:val="24"/>
            <w:szCs w:val="24"/>
          </w:rPr>
          <w:t>For beetle, t</w:t>
        </w:r>
      </w:ins>
      <w:del w:id="161" w:author="Jon Harrison" w:date="2021-09-13T05:13:00Z">
        <w:r w:rsidR="004A5680" w:rsidRPr="004A5680" w:rsidDel="00D016CD">
          <w:rPr>
            <w:rFonts w:ascii="Times New Roman" w:hAnsi="Times New Roman" w:cs="Times New Roman"/>
            <w:sz w:val="24"/>
            <w:szCs w:val="24"/>
          </w:rPr>
          <w:delText>T</w:delText>
        </w:r>
      </w:del>
      <w:r w:rsidR="004A5680" w:rsidRPr="004A5680">
        <w:rPr>
          <w:rFonts w:ascii="Times New Roman" w:hAnsi="Times New Roman" w:cs="Times New Roman"/>
          <w:sz w:val="24"/>
          <w:szCs w:val="24"/>
        </w:rPr>
        <w:t>he required PO</w:t>
      </w:r>
      <w:r w:rsidR="004A5680" w:rsidRPr="004A5680">
        <w:rPr>
          <w:rFonts w:ascii="Times New Roman" w:hAnsi="Times New Roman" w:cs="Times New Roman"/>
          <w:sz w:val="24"/>
          <w:szCs w:val="24"/>
          <w:vertAlign w:val="subscript"/>
        </w:rPr>
        <w:t>2</w:t>
      </w:r>
      <w:r w:rsidR="004A5680" w:rsidRPr="004A5680">
        <w:rPr>
          <w:rFonts w:ascii="Times New Roman" w:hAnsi="Times New Roman" w:cs="Times New Roman"/>
          <w:sz w:val="24"/>
          <w:szCs w:val="24"/>
        </w:rPr>
        <w:t xml:space="preserve"> gradient</w:t>
      </w:r>
      <w:r w:rsidR="004A5680" w:rsidRPr="004A5680" w:rsidDel="00DD3A1A">
        <w:rPr>
          <w:rFonts w:ascii="Times New Roman" w:hAnsi="Times New Roman" w:cs="Times New Roman"/>
          <w:sz w:val="24"/>
          <w:szCs w:val="24"/>
        </w:rPr>
        <w:t xml:space="preserve"> </w:t>
      </w:r>
      <w:r w:rsidR="004A5680" w:rsidRPr="004A5680">
        <w:rPr>
          <w:rFonts w:ascii="Times New Roman" w:hAnsi="Times New Roman" w:cs="Times New Roman"/>
          <w:sz w:val="24"/>
          <w:szCs w:val="24"/>
        </w:rPr>
        <w:t>across the spiracles to support gas exchange by diffusion at rest and during flight was calculated</w:t>
      </w:r>
      <w:r w:rsidR="00EF792D">
        <w:rPr>
          <w:rFonts w:ascii="Times New Roman" w:hAnsi="Times New Roman" w:cs="Times New Roman"/>
          <w:sz w:val="24"/>
          <w:szCs w:val="24"/>
        </w:rPr>
        <w:t xml:space="preserve"> by rearranging equation </w:t>
      </w:r>
      <w:r w:rsidR="00955A65">
        <w:rPr>
          <w:rFonts w:ascii="Times New Roman" w:hAnsi="Times New Roman" w:cs="Times New Roman"/>
          <w:sz w:val="24"/>
          <w:szCs w:val="24"/>
        </w:rPr>
        <w:t>2</w:t>
      </w:r>
      <w:r w:rsidR="00EF792D">
        <w:rPr>
          <w:rFonts w:ascii="Times New Roman" w:hAnsi="Times New Roman" w:cs="Times New Roman"/>
          <w:sz w:val="24"/>
          <w:szCs w:val="24"/>
        </w:rPr>
        <w:t xml:space="preserve"> and performing unit conversions</w:t>
      </w:r>
      <w:r w:rsidR="004A5680" w:rsidRPr="004A5680">
        <w:rPr>
          <w:rFonts w:ascii="Times New Roman" w:hAnsi="Times New Roman" w:cs="Times New Roman"/>
          <w:sz w:val="24"/>
          <w:szCs w:val="24"/>
        </w:rPr>
        <w:t xml:space="preserve"> as follows:</w:t>
      </w:r>
    </w:p>
    <w:p w14:paraId="1D8D1AB6" w14:textId="501251E8" w:rsidR="004A5680" w:rsidRPr="00D016CD" w:rsidRDefault="00985BE0" w:rsidP="004A5680">
      <w:pPr>
        <w:pStyle w:val="ListParagraph"/>
        <w:numPr>
          <w:ilvl w:val="0"/>
          <w:numId w:val="2"/>
        </w:numPr>
        <w:spacing w:line="480" w:lineRule="auto"/>
        <w:rPr>
          <w:ins w:id="162" w:author="Jon Harrison" w:date="2021-09-13T05:11:00Z"/>
          <w:rFonts w:ascii="Times New Roman" w:eastAsiaTheme="minorEastAsia" w:hAnsi="Times New Roman" w:cs="Times New Roman"/>
          <w:sz w:val="24"/>
          <w:szCs w:val="24"/>
          <w:rPrChange w:id="163" w:author="Jon Harrison" w:date="2021-09-13T05:11:00Z">
            <w:rPr>
              <w:ins w:id="164" w:author="Jon Harrison" w:date="2021-09-13T05:11:00Z"/>
              <w:rFonts w:ascii="Cambria Math" w:hAnsi="Cambria Math" w:cs="Times New Roman"/>
              <w:i/>
              <w:sz w:val="24"/>
              <w:szCs w:val="24"/>
            </w:rPr>
          </w:rPrChange>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sz w:val="24"/>
                <w:szCs w:val="24"/>
                <w:vertAlign w:val="subscript"/>
              </w:rPr>
            </m:ctrlPr>
          </m:sSubPr>
          <m:e>
            <m:r>
              <m:rPr>
                <m:sty m:val="p"/>
              </m:rPr>
              <w:rPr>
                <w:rFonts w:ascii="Cambria Math" w:eastAsiaTheme="minorEastAsia" w:hAnsi="Cambria Math" w:cs="Times New Roman"/>
                <w:sz w:val="24"/>
                <w:szCs w:val="24"/>
              </w:rPr>
              <m:t>PO</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vertAlign w:val="subscript"/>
              </w:rPr>
              <m:t>2</m:t>
            </m:r>
          </m:sub>
        </m:sSub>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kPa</m:t>
            </m:r>
          </m:e>
        </m:d>
        <m:r>
          <w:rPr>
            <w:rFonts w:ascii="Cambria Math" w:eastAsiaTheme="minorEastAsia"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3.20+0.75*</m:t>
                        </m:r>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10</m:t>
                            </m:r>
                          </m:sub>
                        </m:sSub>
                        <m:d>
                          <m:dPr>
                            <m:ctrlPr>
                              <w:rPr>
                                <w:rFonts w:ascii="Cambria Math" w:hAnsi="Cambria Math" w:cs="Times New Roman"/>
                                <w:i/>
                                <w:sz w:val="24"/>
                                <w:szCs w:val="24"/>
                              </w:rPr>
                            </m:ctrlPr>
                          </m:dPr>
                          <m:e>
                            <m:r>
                              <m:rPr>
                                <m:sty m:val="p"/>
                              </m:rPr>
                              <w:rPr>
                                <w:rFonts w:ascii="Cambria Math" w:hAnsi="Cambria Math" w:cs="Times New Roman"/>
                                <w:sz w:val="24"/>
                                <w:szCs w:val="24"/>
                              </w:rPr>
                              <m:t>mass</m:t>
                            </m:r>
                            <m:r>
                              <w:rPr>
                                <w:rFonts w:ascii="Cambria Math" w:hAnsi="Cambria Math" w:cs="Times New Roman"/>
                                <w:sz w:val="24"/>
                                <w:szCs w:val="24"/>
                              </w:rPr>
                              <m:t xml:space="preserve"> </m:t>
                            </m:r>
                            <m:d>
                              <m:dPr>
                                <m:ctrlPr>
                                  <w:rPr>
                                    <w:rFonts w:ascii="Cambria Math" w:hAnsi="Cambria Math" w:cs="Times New Roman"/>
                                    <w:i/>
                                    <w:sz w:val="24"/>
                                    <w:szCs w:val="24"/>
                                  </w:rPr>
                                </m:ctrlPr>
                              </m:dPr>
                              <m:e>
                                <m:r>
                                  <m:rPr>
                                    <m:sty m:val="p"/>
                                  </m:rPr>
                                  <w:rPr>
                                    <w:rFonts w:ascii="Cambria Math" w:hAnsi="Cambria Math" w:cs="Times New Roman"/>
                                    <w:sz w:val="24"/>
                                    <w:szCs w:val="24"/>
                                  </w:rPr>
                                  <m:t>g</m:t>
                                </m:r>
                              </m:e>
                            </m:d>
                          </m:e>
                        </m:d>
                      </m:sup>
                    </m:sSup>
                    <m:r>
                      <m:rPr>
                        <m:sty m:val="p"/>
                      </m:rPr>
                      <w:rPr>
                        <w:rFonts w:ascii="Cambria Math" w:hAnsi="Cambria Math" w:cs="Times New Roman"/>
                        <w:sz w:val="24"/>
                        <w:szCs w:val="24"/>
                      </w:rPr>
                      <m:t>μW</m:t>
                    </m:r>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 xml:space="preserve">1 </m:t>
                        </m:r>
                        <m:f>
                          <m:fPr>
                            <m:ctrlPr>
                              <w:rPr>
                                <w:rFonts w:ascii="Cambria Math" w:hAnsi="Cambria Math" w:cs="Times New Roman"/>
                                <w:sz w:val="24"/>
                                <w:szCs w:val="24"/>
                              </w:rPr>
                            </m:ctrlPr>
                          </m:fPr>
                          <m:num>
                            <m:r>
                              <m:rPr>
                                <m:sty m:val="p"/>
                              </m:rPr>
                              <w:rPr>
                                <w:rFonts w:ascii="Cambria Math" w:hAnsi="Cambria Math" w:cs="Times New Roman"/>
                                <w:sz w:val="24"/>
                                <w:szCs w:val="24"/>
                              </w:rPr>
                              <m:t>μJ</m:t>
                            </m:r>
                          </m:num>
                          <m:den>
                            <m:r>
                              <m:rPr>
                                <m:sty m:val="p"/>
                              </m:rPr>
                              <w:rPr>
                                <w:rFonts w:ascii="Cambria Math" w:hAnsi="Cambria Math" w:cs="Times New Roman"/>
                                <w:sz w:val="24"/>
                                <w:szCs w:val="24"/>
                              </w:rPr>
                              <m:t>s</m:t>
                            </m:r>
                          </m:den>
                        </m:f>
                      </m:num>
                      <m:den>
                        <m:r>
                          <w:rPr>
                            <w:rFonts w:ascii="Cambria Math" w:hAnsi="Cambria Math" w:cs="Times New Roman"/>
                            <w:sz w:val="24"/>
                            <w:szCs w:val="24"/>
                          </w:rPr>
                          <m:t xml:space="preserve">1 </m:t>
                        </m:r>
                        <m:r>
                          <m:rPr>
                            <m:sty m:val="p"/>
                          </m:rPr>
                          <w:rPr>
                            <w:rFonts w:ascii="Cambria Math" w:hAnsi="Cambria Math" w:cs="Times New Roman"/>
                            <w:sz w:val="24"/>
                            <w:szCs w:val="24"/>
                          </w:rPr>
                          <m:t>μW</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m:rPr>
                            <m:sty m:val="p"/>
                          </m:rPr>
                          <w:rPr>
                            <w:rFonts w:ascii="Cambria Math" w:hAnsi="Cambria Math" w:cs="Times New Roman"/>
                            <w:sz w:val="24"/>
                            <w:szCs w:val="24"/>
                          </w:rPr>
                          <m:t>nL</m:t>
                        </m:r>
                      </m:num>
                      <m:den>
                        <m:r>
                          <w:rPr>
                            <w:rFonts w:ascii="Cambria Math" w:hAnsi="Cambria Math" w:cs="Times New Roman"/>
                            <w:sz w:val="24"/>
                            <w:szCs w:val="24"/>
                          </w:rPr>
                          <m:t xml:space="preserve">20.7 </m:t>
                        </m:r>
                        <m:r>
                          <m:rPr>
                            <m:sty m:val="p"/>
                          </m:rPr>
                          <w:rPr>
                            <w:rFonts w:ascii="Cambria Math" w:hAnsi="Cambria Math" w:cs="Times New Roman"/>
                            <w:sz w:val="24"/>
                            <w:szCs w:val="24"/>
                          </w:rPr>
                          <m:t>μ</m:t>
                        </m:r>
                        <m:r>
                          <m:rPr>
                            <m:nor/>
                          </m:rPr>
                          <w:rPr>
                            <w:rFonts w:ascii="Times New Roman" w:hAnsi="Times New Roman" w:cs="Times New Roman"/>
                            <w:sz w:val="24"/>
                            <w:szCs w:val="24"/>
                          </w:rPr>
                          <m:t>J</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 xml:space="preserve">1 </m:t>
                        </m:r>
                        <m:r>
                          <m:rPr>
                            <m:nor/>
                          </m:rPr>
                          <w:rPr>
                            <w:rFonts w:ascii="Times New Roman" w:hAnsi="Times New Roman" w:cs="Times New Roman"/>
                            <w:sz w:val="24"/>
                            <w:szCs w:val="24"/>
                          </w:rPr>
                          <m:t>n</m:t>
                        </m:r>
                        <m:r>
                          <m:rPr>
                            <m:sty m:val="p"/>
                          </m:rPr>
                          <w:rPr>
                            <w:rFonts w:ascii="Cambria Math" w:hAnsi="Cambria Math" w:cs="Times New Roman"/>
                            <w:sz w:val="24"/>
                            <w:szCs w:val="24"/>
                          </w:rPr>
                          <m:t>mol</m:t>
                        </m:r>
                      </m:num>
                      <m:den>
                        <m:r>
                          <w:rPr>
                            <w:rFonts w:ascii="Cambria Math" w:hAnsi="Cambria Math" w:cs="Times New Roman"/>
                            <w:sz w:val="24"/>
                            <w:szCs w:val="24"/>
                          </w:rPr>
                          <m:t xml:space="preserve">24.5 </m:t>
                        </m:r>
                        <m:r>
                          <m:rPr>
                            <m:nor/>
                          </m:rPr>
                          <w:rPr>
                            <w:rFonts w:ascii="Times New Roman" w:hAnsi="Times New Roman" w:cs="Times New Roman"/>
                            <w:sz w:val="24"/>
                            <w:szCs w:val="24"/>
                          </w:rPr>
                          <m:t>n</m:t>
                        </m:r>
                        <m:r>
                          <m:rPr>
                            <m:sty m:val="p"/>
                          </m:rPr>
                          <w:rPr>
                            <w:rFonts w:ascii="Cambria Math" w:hAnsi="Cambria Math" w:cs="Times New Roman"/>
                            <w:sz w:val="24"/>
                            <w:szCs w:val="24"/>
                          </w:rPr>
                          <m:t>L</m:t>
                        </m:r>
                      </m:den>
                    </m:f>
                  </m:e>
                </m:d>
              </m:num>
              <m:den>
                <m:d>
                  <m:dPr>
                    <m:ctrlPr>
                      <w:rPr>
                        <w:rFonts w:ascii="Cambria Math" w:hAnsi="Cambria Math" w:cs="Times New Roman"/>
                        <w:i/>
                        <w:sz w:val="24"/>
                        <w:szCs w:val="24"/>
                      </w:rPr>
                    </m:ctrlPr>
                  </m:dPr>
                  <m:e>
                    <m:f>
                      <m:fPr>
                        <m:ctrlPr>
                          <w:rPr>
                            <w:rFonts w:ascii="Cambria Math" w:hAnsi="Cambria Math" w:cs="Times New Roman"/>
                            <w:i/>
                            <w:sz w:val="24"/>
                            <w:szCs w:val="24"/>
                          </w:rPr>
                        </m:ctrlPr>
                      </m:fPr>
                      <m:num>
                        <m:r>
                          <m:rPr>
                            <m:nor/>
                          </m:rPr>
                          <w:rPr>
                            <w:rFonts w:ascii="Times New Roman" w:hAnsi="Times New Roman" w:cs="Times New Roman"/>
                            <w:sz w:val="24"/>
                            <w:szCs w:val="24"/>
                          </w:rPr>
                          <m:t>area</m:t>
                        </m:r>
                      </m:num>
                      <m:den>
                        <m:r>
                          <m:rPr>
                            <m:nor/>
                          </m:rPr>
                          <w:rPr>
                            <w:rFonts w:ascii="Times New Roman" w:hAnsi="Times New Roman" w:cs="Times New Roman"/>
                            <w:sz w:val="24"/>
                            <w:szCs w:val="24"/>
                          </w:rPr>
                          <m:t>depth</m:t>
                        </m:r>
                      </m:den>
                    </m:f>
                    <m:r>
                      <w:rPr>
                        <w:rFonts w:ascii="Cambria Math" w:hAnsi="Cambria Math" w:cs="Times New Roman"/>
                        <w:sz w:val="24"/>
                        <w:szCs w:val="24"/>
                      </w:rPr>
                      <m:t xml:space="preserve"> </m:t>
                    </m:r>
                    <m:d>
                      <m:dPr>
                        <m:ctrlPr>
                          <w:rPr>
                            <w:rFonts w:ascii="Cambria Math" w:hAnsi="Cambria Math" w:cs="Times New Roman"/>
                            <w:sz w:val="24"/>
                            <w:szCs w:val="24"/>
                          </w:rPr>
                        </m:ctrlPr>
                      </m:dPr>
                      <m:e>
                        <m:r>
                          <m:rPr>
                            <m:nor/>
                          </m:rPr>
                          <w:rPr>
                            <w:rFonts w:ascii="Times New Roman" w:hAnsi="Times New Roman" w:cs="Times New Roman"/>
                            <w:sz w:val="24"/>
                            <w:szCs w:val="24"/>
                          </w:rPr>
                          <m:t>cm</m:t>
                        </m:r>
                      </m:e>
                    </m:d>
                    <m:r>
                      <w:rPr>
                        <w:rFonts w:ascii="Cambria Math" w:hAnsi="Cambria Math" w:cs="Times New Roman"/>
                        <w:sz w:val="24"/>
                        <w:szCs w:val="24"/>
                      </w:rPr>
                      <m:t xml:space="preserve"> </m:t>
                    </m:r>
                  </m:e>
                </m:d>
                <m:d>
                  <m:dPr>
                    <m:ctrlPr>
                      <w:rPr>
                        <w:rFonts w:ascii="Cambria Math" w:hAnsi="Cambria Math" w:cs="Times New Roman"/>
                        <w:i/>
                        <w:sz w:val="24"/>
                        <w:szCs w:val="24"/>
                      </w:rPr>
                    </m:ctrlPr>
                  </m:dPr>
                  <m:e>
                    <m:r>
                      <w:rPr>
                        <w:rFonts w:ascii="Cambria Math" w:hAnsi="Cambria Math" w:cs="Times New Roman"/>
                        <w:sz w:val="24"/>
                        <w:szCs w:val="24"/>
                      </w:rPr>
                      <m:t xml:space="preserve">0.178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m:rPr>
                                <m:nor/>
                              </m:rPr>
                              <w:rPr>
                                <w:rFonts w:ascii="Times New Roman" w:hAnsi="Times New Roman" w:cs="Times New Roman"/>
                                <w:sz w:val="24"/>
                                <w:szCs w:val="24"/>
                              </w:rPr>
                              <m:t>cm</m:t>
                            </m:r>
                          </m:e>
                          <m:sup>
                            <m:r>
                              <m:rPr>
                                <m:nor/>
                              </m:rPr>
                              <w:rPr>
                                <w:rFonts w:ascii="Times New Roman" w:hAnsi="Times New Roman" w:cs="Times New Roman"/>
                                <w:sz w:val="24"/>
                                <w:szCs w:val="24"/>
                              </w:rPr>
                              <m:t>2</m:t>
                            </m:r>
                          </m:sup>
                        </m:sSup>
                      </m:num>
                      <m:den>
                        <m:r>
                          <m:rPr>
                            <m:nor/>
                          </m:rPr>
                          <w:rPr>
                            <w:rFonts w:ascii="Times New Roman" w:hAnsi="Times New Roman" w:cs="Times New Roman"/>
                            <w:sz w:val="24"/>
                            <w:szCs w:val="24"/>
                          </w:rPr>
                          <m:t>sec</m:t>
                        </m:r>
                      </m:den>
                    </m:f>
                  </m:e>
                </m:d>
                <m:d>
                  <m:dPr>
                    <m:ctrlPr>
                      <w:rPr>
                        <w:rFonts w:ascii="Cambria Math" w:hAnsi="Cambria Math" w:cs="Times New Roman"/>
                        <w:i/>
                        <w:sz w:val="24"/>
                        <w:szCs w:val="24"/>
                      </w:rPr>
                    </m:ctrlPr>
                  </m:dPr>
                  <m:e>
                    <m:r>
                      <w:rPr>
                        <w:rFonts w:ascii="Cambria Math" w:hAnsi="Cambria Math" w:cs="Times New Roman"/>
                        <w:sz w:val="24"/>
                        <w:szCs w:val="24"/>
                      </w:rPr>
                      <m:t xml:space="preserve">404 </m:t>
                    </m:r>
                    <m:f>
                      <m:fPr>
                        <m:ctrlPr>
                          <w:rPr>
                            <w:rFonts w:ascii="Cambria Math" w:hAnsi="Cambria Math" w:cs="Times New Roman"/>
                            <w:i/>
                            <w:sz w:val="24"/>
                            <w:szCs w:val="24"/>
                          </w:rPr>
                        </m:ctrlPr>
                      </m:fPr>
                      <m:num>
                        <m:r>
                          <m:rPr>
                            <m:nor/>
                          </m:rPr>
                          <w:rPr>
                            <w:rFonts w:ascii="Times New Roman" w:hAnsi="Times New Roman" w:cs="Times New Roman"/>
                            <w:sz w:val="24"/>
                            <w:szCs w:val="24"/>
                          </w:rPr>
                          <m:t>nmol</m:t>
                        </m:r>
                      </m:num>
                      <m:den>
                        <m:sSup>
                          <m:sSupPr>
                            <m:ctrlPr>
                              <w:rPr>
                                <w:rFonts w:ascii="Cambria Math" w:hAnsi="Cambria Math" w:cs="Times New Roman"/>
                                <w:i/>
                                <w:sz w:val="24"/>
                                <w:szCs w:val="24"/>
                              </w:rPr>
                            </m:ctrlPr>
                          </m:sSupPr>
                          <m:e>
                            <m:r>
                              <m:rPr>
                                <m:nor/>
                              </m:rPr>
                              <w:rPr>
                                <w:rFonts w:ascii="Times New Roman" w:hAnsi="Times New Roman" w:cs="Times New Roman"/>
                                <w:sz w:val="24"/>
                                <w:szCs w:val="24"/>
                              </w:rPr>
                              <m:t>cm</m:t>
                            </m:r>
                          </m:e>
                          <m:sup>
                            <m:r>
                              <m:rPr>
                                <m:nor/>
                              </m:rPr>
                              <w:rPr>
                                <w:rFonts w:ascii="Times New Roman" w:hAnsi="Times New Roman" w:cs="Times New Roman"/>
                                <w:sz w:val="24"/>
                                <w:szCs w:val="24"/>
                              </w:rPr>
                              <m:t>3</m:t>
                            </m:r>
                          </m:sup>
                        </m:sSup>
                        <m:r>
                          <m:rPr>
                            <m:nor/>
                          </m:rPr>
                          <w:rPr>
                            <w:rFonts w:ascii="Times New Roman" w:hAnsi="Times New Roman" w:cs="Times New Roman"/>
                            <w:sz w:val="24"/>
                            <w:szCs w:val="24"/>
                          </w:rPr>
                          <m:t>kPa</m:t>
                        </m:r>
                      </m:den>
                    </m:f>
                  </m:e>
                </m:d>
              </m:den>
            </m:f>
          </m:e>
        </m:d>
        <m:r>
          <w:del w:id="165" w:author="Jon Harrison" w:date="2021-09-13T05:11:00Z">
            <w:rPr>
              <w:rFonts w:ascii="Cambria Math" w:hAnsi="Cambria Math" w:cs="Times New Roman"/>
              <w:sz w:val="24"/>
              <w:szCs w:val="24"/>
            </w:rPr>
            <m:t>.</m:t>
          </w:del>
        </m:r>
      </m:oMath>
    </w:p>
    <w:p w14:paraId="69DD1742" w14:textId="61E234B6" w:rsidR="00D016CD" w:rsidRPr="004A5680" w:rsidRDefault="00D016CD" w:rsidP="00D016CD">
      <w:pPr>
        <w:pStyle w:val="ListParagraph"/>
        <w:spacing w:line="480" w:lineRule="auto"/>
        <w:ind w:left="0"/>
        <w:rPr>
          <w:rFonts w:ascii="Times New Roman" w:eastAsiaTheme="minorEastAsia" w:hAnsi="Times New Roman" w:cs="Times New Roman"/>
          <w:sz w:val="24"/>
          <w:szCs w:val="24"/>
        </w:rPr>
        <w:pPrChange w:id="166" w:author="Jon Harrison" w:date="2021-09-13T05:13:00Z">
          <w:pPr>
            <w:pStyle w:val="ListParagraph"/>
            <w:numPr>
              <w:numId w:val="2"/>
            </w:numPr>
            <w:spacing w:line="480" w:lineRule="auto"/>
            <w:ind w:left="1080" w:hanging="360"/>
          </w:pPr>
        </w:pPrChange>
      </w:pPr>
      <w:ins w:id="167" w:author="Jon Harrison" w:date="2021-09-13T05:13:00Z">
        <w:r>
          <w:rPr>
            <w:rFonts w:ascii="Times New Roman" w:eastAsiaTheme="minorEastAsia" w:hAnsi="Times New Roman" w:cs="Times New Roman"/>
            <w:sz w:val="24"/>
            <w:szCs w:val="24"/>
          </w:rPr>
          <w:t>w</w:t>
        </w:r>
      </w:ins>
      <w:ins w:id="168" w:author="Jon Harrison" w:date="2021-09-13T05:12:00Z">
        <w:r>
          <w:rPr>
            <w:rFonts w:ascii="Times New Roman" w:eastAsiaTheme="minorEastAsia" w:hAnsi="Times New Roman" w:cs="Times New Roman"/>
            <w:sz w:val="24"/>
            <w:szCs w:val="24"/>
          </w:rPr>
          <w:t>ith the portion of the equation above the numerator indicating oxygen consumption rate and the portion below the numerator indicating total spiracular diffusing capacity.</w:t>
        </w:r>
      </w:ins>
    </w:p>
    <w:p w14:paraId="4946860B" w14:textId="77777777" w:rsidR="004A5680" w:rsidRPr="004A5680" w:rsidRDefault="004A5680" w:rsidP="00EE4F89">
      <w:pPr>
        <w:spacing w:line="480" w:lineRule="auto"/>
        <w:outlineLvl w:val="0"/>
        <w:rPr>
          <w:rFonts w:ascii="Times New Roman" w:eastAsiaTheme="minorEastAsia" w:hAnsi="Times New Roman" w:cs="Times New Roman"/>
          <w:sz w:val="24"/>
          <w:szCs w:val="24"/>
        </w:rPr>
      </w:pPr>
      <w:r w:rsidRPr="004A5680">
        <w:rPr>
          <w:rFonts w:ascii="Times New Roman" w:hAnsi="Times New Roman" w:cs="Times New Roman"/>
          <w:b/>
          <w:sz w:val="24"/>
          <w:szCs w:val="24"/>
        </w:rPr>
        <w:lastRenderedPageBreak/>
        <w:t>Results</w:t>
      </w:r>
    </w:p>
    <w:p w14:paraId="31912A3D" w14:textId="0C1EE571" w:rsidR="004A5680" w:rsidRPr="004A5680" w:rsidDel="00555C19" w:rsidRDefault="004A5680" w:rsidP="004A5680">
      <w:pPr>
        <w:spacing w:after="0" w:line="480" w:lineRule="auto"/>
        <w:ind w:firstLine="720"/>
        <w:rPr>
          <w:del w:id="169" w:author="Wagner, Julian" w:date="2021-09-12T20:17:00Z"/>
          <w:rFonts w:ascii="Times New Roman" w:hAnsi="Times New Roman" w:cs="Times New Roman"/>
          <w:sz w:val="24"/>
          <w:szCs w:val="24"/>
        </w:rPr>
      </w:pPr>
      <w:commentRangeStart w:id="170"/>
      <w:del w:id="171" w:author="Wagner, Julian" w:date="2021-09-12T19:39:00Z">
        <w:r w:rsidRPr="004A5680" w:rsidDel="001F3EAC">
          <w:rPr>
            <w:rFonts w:ascii="Times New Roman" w:hAnsi="Times New Roman" w:cs="Times New Roman"/>
            <w:sz w:val="24"/>
            <w:szCs w:val="24"/>
          </w:rPr>
          <w:delText xml:space="preserve">Cetoniinae showed hypermetric scaling of the </w:delText>
        </w:r>
        <w:r w:rsidR="00D2420A" w:rsidDel="001F3EAC">
          <w:rPr>
            <w:rFonts w:ascii="Times New Roman" w:hAnsi="Times New Roman" w:cs="Times New Roman"/>
            <w:sz w:val="24"/>
            <w:szCs w:val="24"/>
          </w:rPr>
          <w:delText xml:space="preserve">areas of the </w:delText>
        </w:r>
        <w:r w:rsidRPr="004A5680" w:rsidDel="001F3EAC">
          <w:rPr>
            <w:rFonts w:ascii="Times New Roman" w:hAnsi="Times New Roman" w:cs="Times New Roman"/>
            <w:sz w:val="24"/>
            <w:szCs w:val="24"/>
          </w:rPr>
          <w:delText>giant mesothoracic spiracle as well as the metathoracic and first two abdominal spiracles (</w:delText>
        </w:r>
        <w:r w:rsidR="00A72473" w:rsidDel="001F3EAC">
          <w:rPr>
            <w:rFonts w:ascii="Times New Roman" w:hAnsi="Times New Roman" w:cs="Times New Roman"/>
            <w:sz w:val="24"/>
            <w:szCs w:val="24"/>
          </w:rPr>
          <w:delText xml:space="preserve">Fig. 2, </w:delText>
        </w:r>
        <w:r w:rsidRPr="004A5680" w:rsidDel="001F3EAC">
          <w:rPr>
            <w:rFonts w:ascii="Times New Roman" w:hAnsi="Times New Roman" w:cs="Times New Roman"/>
            <w:sz w:val="24"/>
            <w:szCs w:val="24"/>
          </w:rPr>
          <w:delText xml:space="preserve">Sup. Table 2b). </w:delText>
        </w:r>
        <w:r w:rsidR="00D2420A" w:rsidDel="001F3EAC">
          <w:rPr>
            <w:rFonts w:ascii="Times New Roman" w:hAnsi="Times New Roman" w:cs="Times New Roman"/>
            <w:sz w:val="24"/>
            <w:szCs w:val="24"/>
          </w:rPr>
          <w:delText xml:space="preserve">In contrast, depths of spiracles tended to scale isometrically (scaling slopes not significantly different from 0.33, data not shown). </w:delText>
        </w:r>
        <w:r w:rsidRPr="004A5680" w:rsidDel="001F3EAC">
          <w:rPr>
            <w:rFonts w:ascii="Times New Roman" w:hAnsi="Times New Roman" w:cs="Times New Roman"/>
            <w:sz w:val="24"/>
            <w:szCs w:val="24"/>
          </w:rPr>
          <w:delText xml:space="preserve">The </w:delText>
        </w:r>
        <w:r w:rsidR="007C74A1" w:rsidDel="001F3EAC">
          <w:rPr>
            <w:rFonts w:ascii="Times New Roman" w:hAnsi="Times New Roman" w:cs="Times New Roman"/>
            <w:sz w:val="24"/>
            <w:szCs w:val="24"/>
          </w:rPr>
          <w:delText>p</w:delText>
        </w:r>
        <w:r w:rsidRPr="004A5680" w:rsidDel="001F3EAC">
          <w:rPr>
            <w:rFonts w:ascii="Times New Roman" w:hAnsi="Times New Roman" w:cs="Times New Roman"/>
            <w:sz w:val="24"/>
            <w:szCs w:val="24"/>
          </w:rPr>
          <w:delText>GLS models indicated that the larger anterior spiracles (mesothoracic, metathoracic, abdominal 1 and 2) showed hypermetric scaling, with more massive species having spiracles with relatively greater areas, area/depth, and area</w:delText>
        </w:r>
        <w:r w:rsidRPr="004A5680" w:rsidDel="001F3EAC">
          <w:rPr>
            <w:rFonts w:ascii="Times New Roman" w:hAnsi="Times New Roman" w:cs="Times New Roman"/>
            <w:sz w:val="24"/>
            <w:szCs w:val="24"/>
            <w:vertAlign w:val="superscript"/>
          </w:rPr>
          <w:delText>2</w:delText>
        </w:r>
        <w:r w:rsidRPr="004A5680" w:rsidDel="001F3EAC">
          <w:rPr>
            <w:rFonts w:ascii="Times New Roman" w:hAnsi="Times New Roman" w:cs="Times New Roman"/>
            <w:sz w:val="24"/>
            <w:szCs w:val="24"/>
          </w:rPr>
          <w:delText>/depth than smaller species (Fig. 2a,b,c,d, Sup. Table 2b,c,d). The smaller posterior spiracles (abdominal 3-6) scaled isometrically. By contrast, simple linear models</w:delText>
        </w:r>
        <w:r w:rsidR="007C74A1" w:rsidDel="001F3EAC">
          <w:rPr>
            <w:rFonts w:ascii="Times New Roman" w:hAnsi="Times New Roman" w:cs="Times New Roman"/>
            <w:sz w:val="24"/>
            <w:szCs w:val="24"/>
          </w:rPr>
          <w:delText xml:space="preserve"> (without phylogenetic correction)</w:delText>
        </w:r>
        <w:r w:rsidRPr="004A5680" w:rsidDel="001F3EAC">
          <w:rPr>
            <w:rFonts w:ascii="Times New Roman" w:hAnsi="Times New Roman" w:cs="Times New Roman"/>
            <w:sz w:val="24"/>
            <w:szCs w:val="24"/>
          </w:rPr>
          <w:delText xml:space="preserve"> only </w:delText>
        </w:r>
        <w:r w:rsidR="007C74A1" w:rsidDel="001F3EAC">
          <w:rPr>
            <w:rFonts w:ascii="Times New Roman" w:hAnsi="Times New Roman" w:cs="Times New Roman"/>
            <w:sz w:val="24"/>
            <w:szCs w:val="24"/>
          </w:rPr>
          <w:delText>indicated</w:delText>
        </w:r>
        <w:r w:rsidRPr="004A5680" w:rsidDel="001F3EAC">
          <w:rPr>
            <w:rFonts w:ascii="Times New Roman" w:hAnsi="Times New Roman" w:cs="Times New Roman"/>
            <w:sz w:val="24"/>
            <w:szCs w:val="24"/>
          </w:rPr>
          <w:delText xml:space="preserve"> hypermetric scaling for diffusing capacity for the large mesothoracic spiracles (Sup. Table 2c). The differences between pGLS and linear models may have occurred because different subfamilies had differing scaling</w:delText>
        </w:r>
        <w:r w:rsidR="000608D4" w:rsidDel="001F3EAC">
          <w:rPr>
            <w:rFonts w:ascii="Times New Roman" w:hAnsi="Times New Roman" w:cs="Times New Roman"/>
            <w:sz w:val="24"/>
            <w:szCs w:val="24"/>
          </w:rPr>
          <w:delText xml:space="preserve"> for</w:delText>
        </w:r>
        <w:r w:rsidR="000608D4" w:rsidRPr="000608D4" w:rsidDel="001F3EAC">
          <w:rPr>
            <w:rFonts w:ascii="Times New Roman" w:hAnsi="Times New Roman" w:cs="Times New Roman"/>
            <w:sz w:val="24"/>
            <w:szCs w:val="24"/>
          </w:rPr>
          <w:delText xml:space="preserve"> </w:delText>
        </w:r>
        <w:r w:rsidR="000608D4" w:rsidRPr="004A5680" w:rsidDel="001F3EAC">
          <w:rPr>
            <w:rFonts w:ascii="Times New Roman" w:hAnsi="Times New Roman" w:cs="Times New Roman"/>
            <w:sz w:val="24"/>
            <w:szCs w:val="24"/>
          </w:rPr>
          <w:delText>metathoracic and first two abdominal spiracles</w:delText>
        </w:r>
        <w:r w:rsidRPr="004A5680" w:rsidDel="001F3EAC">
          <w:rPr>
            <w:rFonts w:ascii="Times New Roman" w:hAnsi="Times New Roman" w:cs="Times New Roman"/>
            <w:sz w:val="24"/>
            <w:szCs w:val="24"/>
          </w:rPr>
          <w:delText xml:space="preserve">. In the Dynastinae, these spiracles tended to scale isometrically, </w:delText>
        </w:r>
        <w:r w:rsidR="007C74A1" w:rsidDel="001F3EAC">
          <w:rPr>
            <w:rFonts w:ascii="Times New Roman" w:hAnsi="Times New Roman" w:cs="Times New Roman"/>
            <w:sz w:val="24"/>
            <w:szCs w:val="24"/>
          </w:rPr>
          <w:delText>whereas</w:delText>
        </w:r>
        <w:r w:rsidRPr="004A5680" w:rsidDel="001F3EAC">
          <w:rPr>
            <w:rFonts w:ascii="Times New Roman" w:hAnsi="Times New Roman" w:cs="Times New Roman"/>
            <w:sz w:val="24"/>
            <w:szCs w:val="24"/>
          </w:rPr>
          <w:delText xml:space="preserve"> in the Cetoniinae, these spiracles had steeper slopes (Sup. Table 2b,c,d). Small sample</w:delText>
        </w:r>
        <w:r w:rsidR="007C74A1" w:rsidDel="001F3EAC">
          <w:rPr>
            <w:rFonts w:ascii="Times New Roman" w:hAnsi="Times New Roman" w:cs="Times New Roman"/>
            <w:sz w:val="24"/>
            <w:szCs w:val="24"/>
          </w:rPr>
          <w:delText xml:space="preserve"> sizes</w:delText>
        </w:r>
        <w:r w:rsidRPr="004A5680" w:rsidDel="001F3EAC">
          <w:rPr>
            <w:rFonts w:ascii="Times New Roman" w:hAnsi="Times New Roman" w:cs="Times New Roman"/>
            <w:sz w:val="24"/>
            <w:szCs w:val="24"/>
          </w:rPr>
          <w:delText xml:space="preserve"> from non-Cetoniid subfamilies </w:delText>
        </w:r>
        <w:r w:rsidR="000608D4" w:rsidDel="001F3EAC">
          <w:rPr>
            <w:rFonts w:ascii="Times New Roman" w:hAnsi="Times New Roman" w:cs="Times New Roman"/>
            <w:sz w:val="24"/>
            <w:szCs w:val="24"/>
          </w:rPr>
          <w:delText>limit</w:delText>
        </w:r>
        <w:r w:rsidRPr="004A5680" w:rsidDel="001F3EAC">
          <w:rPr>
            <w:rFonts w:ascii="Times New Roman" w:hAnsi="Times New Roman" w:cs="Times New Roman"/>
            <w:sz w:val="24"/>
            <w:szCs w:val="24"/>
          </w:rPr>
          <w:delText xml:space="preserve"> statistical power for </w:delText>
        </w:r>
        <w:r w:rsidR="000608D4" w:rsidDel="001F3EAC">
          <w:rPr>
            <w:rFonts w:ascii="Times New Roman" w:hAnsi="Times New Roman" w:cs="Times New Roman"/>
            <w:sz w:val="24"/>
            <w:szCs w:val="24"/>
          </w:rPr>
          <w:delText>conclusive analysis of clade differences</w:delText>
        </w:r>
        <w:r w:rsidRPr="004A5680" w:rsidDel="001F3EAC">
          <w:rPr>
            <w:rFonts w:ascii="Times New Roman" w:hAnsi="Times New Roman" w:cs="Times New Roman"/>
            <w:sz w:val="24"/>
            <w:szCs w:val="24"/>
          </w:rPr>
          <w:delText xml:space="preserve">. </w:delText>
        </w:r>
        <w:commentRangeEnd w:id="170"/>
        <w:r w:rsidR="001132F7" w:rsidDel="001F3EAC">
          <w:rPr>
            <w:rStyle w:val="CommentReference"/>
          </w:rPr>
          <w:commentReference w:id="170"/>
        </w:r>
      </w:del>
      <w:ins w:id="172" w:author="Wagner, Julian" w:date="2021-09-12T19:39:00Z">
        <w:r w:rsidR="001F3EAC">
          <w:rPr>
            <w:rFonts w:ascii="Times New Roman" w:hAnsi="Times New Roman" w:cs="Times New Roman"/>
            <w:sz w:val="24"/>
            <w:szCs w:val="24"/>
          </w:rPr>
          <w:t xml:space="preserve">All </w:t>
        </w:r>
      </w:ins>
      <w:ins w:id="173" w:author="Wagner, Julian" w:date="2021-09-12T20:14:00Z">
        <w:r w:rsidR="00555C19">
          <w:rPr>
            <w:rFonts w:ascii="Times New Roman" w:hAnsi="Times New Roman" w:cs="Times New Roman"/>
            <w:sz w:val="24"/>
            <w:szCs w:val="24"/>
          </w:rPr>
          <w:t>spiracles scaled isometrically</w:t>
        </w:r>
      </w:ins>
      <w:ins w:id="174" w:author="Wagner, Julian" w:date="2021-09-12T20:15:00Z">
        <w:r w:rsidR="00555C19">
          <w:rPr>
            <w:rFonts w:ascii="Times New Roman" w:hAnsi="Times New Roman" w:cs="Times New Roman"/>
            <w:sz w:val="24"/>
            <w:szCs w:val="24"/>
          </w:rPr>
          <w:t xml:space="preserve"> for their area, depth, area/depth, and area</w:t>
        </w:r>
        <w:r w:rsidR="00555C19">
          <w:rPr>
            <w:rFonts w:ascii="Times New Roman" w:hAnsi="Times New Roman" w:cs="Times New Roman"/>
            <w:sz w:val="24"/>
            <w:szCs w:val="24"/>
            <w:vertAlign w:val="superscript"/>
          </w:rPr>
          <w:t>2</w:t>
        </w:r>
        <w:r w:rsidR="00555C19">
          <w:rPr>
            <w:rFonts w:ascii="Times New Roman" w:hAnsi="Times New Roman" w:cs="Times New Roman"/>
            <w:sz w:val="24"/>
            <w:szCs w:val="24"/>
          </w:rPr>
          <w:t>/d</w:t>
        </w:r>
      </w:ins>
      <w:ins w:id="175" w:author="Wagner, Julian" w:date="2021-09-12T20:16:00Z">
        <w:r w:rsidR="00555C19">
          <w:rPr>
            <w:rFonts w:ascii="Times New Roman" w:hAnsi="Times New Roman" w:cs="Times New Roman"/>
            <w:sz w:val="24"/>
            <w:szCs w:val="24"/>
          </w:rPr>
          <w:t>epth</w:t>
        </w:r>
      </w:ins>
      <w:ins w:id="176" w:author="Wagner, Julian" w:date="2021-09-12T20:14:00Z">
        <w:r w:rsidR="00555C19">
          <w:rPr>
            <w:rFonts w:ascii="Times New Roman" w:hAnsi="Times New Roman" w:cs="Times New Roman"/>
            <w:sz w:val="24"/>
            <w:szCs w:val="24"/>
          </w:rPr>
          <w:t xml:space="preserve"> (</w:t>
        </w:r>
      </w:ins>
      <w:ins w:id="177" w:author="Wagner, Julian" w:date="2021-09-12T20:16:00Z">
        <w:r w:rsidR="00555C19">
          <w:rPr>
            <w:rFonts w:ascii="Times New Roman" w:hAnsi="Times New Roman" w:cs="Times New Roman"/>
            <w:sz w:val="24"/>
            <w:szCs w:val="24"/>
          </w:rPr>
          <w:t xml:space="preserve">figure 2, </w:t>
        </w:r>
      </w:ins>
      <w:ins w:id="178" w:author="Wagner, Julian" w:date="2021-09-12T20:14:00Z">
        <w:r w:rsidR="00555C19">
          <w:rPr>
            <w:rFonts w:ascii="Times New Roman" w:hAnsi="Times New Roman" w:cs="Times New Roman"/>
            <w:sz w:val="24"/>
            <w:szCs w:val="24"/>
          </w:rPr>
          <w:t>supplemental figure 3</w:t>
        </w:r>
      </w:ins>
      <w:ins w:id="179" w:author="Wagner, Julian" w:date="2021-09-12T20:16:00Z">
        <w:r w:rsidR="00555C19">
          <w:rPr>
            <w:rFonts w:ascii="Times New Roman" w:hAnsi="Times New Roman" w:cs="Times New Roman"/>
            <w:sz w:val="24"/>
            <w:szCs w:val="24"/>
          </w:rPr>
          <w:t>-7</w:t>
        </w:r>
      </w:ins>
      <w:ins w:id="180" w:author="Wagner, Julian" w:date="2021-09-12T20:14:00Z">
        <w:r w:rsidR="00555C19">
          <w:rPr>
            <w:rFonts w:ascii="Times New Roman" w:hAnsi="Times New Roman" w:cs="Times New Roman"/>
            <w:sz w:val="24"/>
            <w:szCs w:val="24"/>
          </w:rPr>
          <w:t>).</w:t>
        </w:r>
      </w:ins>
      <w:ins w:id="181" w:author="Wagner, Julian" w:date="2021-09-12T20:16:00Z">
        <w:r w:rsidR="00555C19">
          <w:rPr>
            <w:rFonts w:ascii="Times New Roman" w:hAnsi="Times New Roman" w:cs="Times New Roman"/>
            <w:sz w:val="24"/>
            <w:szCs w:val="24"/>
          </w:rPr>
          <w:t xml:space="preserve"> Some example regressions with confidence intervals for the slopes are</w:t>
        </w:r>
      </w:ins>
      <w:ins w:id="182" w:author="Wagner, Julian" w:date="2021-09-12T20:17:00Z">
        <w:r w:rsidR="00555C19">
          <w:rPr>
            <w:rFonts w:ascii="Times New Roman" w:hAnsi="Times New Roman" w:cs="Times New Roman"/>
            <w:sz w:val="24"/>
            <w:szCs w:val="24"/>
          </w:rPr>
          <w:t xml:space="preserve"> shown in figure 2, </w:t>
        </w:r>
      </w:ins>
      <w:ins w:id="183" w:author="Wagner, Julian" w:date="2021-09-12T20:18:00Z">
        <w:r w:rsidR="00555C19">
          <w:rPr>
            <w:rFonts w:ascii="Times New Roman" w:hAnsi="Times New Roman" w:cs="Times New Roman"/>
            <w:sz w:val="24"/>
            <w:szCs w:val="24"/>
          </w:rPr>
          <w:t>illustrating</w:t>
        </w:r>
      </w:ins>
      <w:ins w:id="184" w:author="Wagner, Julian" w:date="2021-09-12T20:17:00Z">
        <w:r w:rsidR="00555C19">
          <w:rPr>
            <w:rFonts w:ascii="Times New Roman" w:hAnsi="Times New Roman" w:cs="Times New Roman"/>
            <w:sz w:val="24"/>
            <w:szCs w:val="24"/>
          </w:rPr>
          <w:t xml:space="preserve"> scaling isometry</w:t>
        </w:r>
      </w:ins>
      <w:ins w:id="185" w:author="Wagner, Julian" w:date="2021-09-12T20:22:00Z">
        <w:r w:rsidR="00A60423">
          <w:rPr>
            <w:rFonts w:ascii="Times New Roman" w:hAnsi="Times New Roman" w:cs="Times New Roman"/>
            <w:sz w:val="24"/>
            <w:szCs w:val="24"/>
          </w:rPr>
          <w:t xml:space="preserve">, the larger size of the </w:t>
        </w:r>
        <w:proofErr w:type="spellStart"/>
        <w:r w:rsidR="00A60423">
          <w:rPr>
            <w:rFonts w:ascii="Times New Roman" w:hAnsi="Times New Roman" w:cs="Times New Roman"/>
            <w:sz w:val="24"/>
            <w:szCs w:val="24"/>
          </w:rPr>
          <w:t>mesothoracic</w:t>
        </w:r>
        <w:proofErr w:type="spellEnd"/>
        <w:r w:rsidR="00A60423">
          <w:rPr>
            <w:rFonts w:ascii="Times New Roman" w:hAnsi="Times New Roman" w:cs="Times New Roman"/>
            <w:sz w:val="24"/>
            <w:szCs w:val="24"/>
          </w:rPr>
          <w:t xml:space="preserve"> spiracle, and </w:t>
        </w:r>
      </w:ins>
      <w:ins w:id="186" w:author="Wagner, Julian" w:date="2021-09-12T20:23:00Z">
        <w:r w:rsidR="00A60423">
          <w:rPr>
            <w:rFonts w:ascii="Times New Roman" w:hAnsi="Times New Roman" w:cs="Times New Roman"/>
            <w:sz w:val="24"/>
            <w:szCs w:val="24"/>
          </w:rPr>
          <w:t>the tight size distribution of the more anterior spiracles as compared to the posterior</w:t>
        </w:r>
      </w:ins>
      <w:ins w:id="187" w:author="Wagner, Julian" w:date="2021-09-12T20:18:00Z">
        <w:r w:rsidR="00555C19">
          <w:rPr>
            <w:rFonts w:ascii="Times New Roman" w:hAnsi="Times New Roman" w:cs="Times New Roman"/>
            <w:sz w:val="24"/>
            <w:szCs w:val="24"/>
          </w:rPr>
          <w:t xml:space="preserve">. </w:t>
        </w:r>
      </w:ins>
    </w:p>
    <w:p w14:paraId="290E42A0" w14:textId="69F205DE" w:rsidR="004A5680" w:rsidRPr="004A5680" w:rsidRDefault="004A5680" w:rsidP="00555C19">
      <w:pPr>
        <w:spacing w:after="0" w:line="480" w:lineRule="auto"/>
        <w:ind w:firstLine="720"/>
        <w:rPr>
          <w:rFonts w:ascii="Times New Roman" w:hAnsi="Times New Roman" w:cs="Times New Roman"/>
          <w:sz w:val="24"/>
          <w:szCs w:val="24"/>
        </w:rPr>
      </w:pPr>
      <w:r w:rsidRPr="004A5680">
        <w:rPr>
          <w:rFonts w:ascii="Times New Roman" w:hAnsi="Times New Roman" w:cs="Times New Roman"/>
          <w:sz w:val="24"/>
          <w:szCs w:val="24"/>
        </w:rPr>
        <w:t xml:space="preserve">The </w:t>
      </w:r>
      <w:proofErr w:type="spellStart"/>
      <w:r w:rsidRPr="004A5680">
        <w:rPr>
          <w:rFonts w:ascii="Times New Roman" w:hAnsi="Times New Roman" w:cs="Times New Roman"/>
          <w:sz w:val="24"/>
          <w:szCs w:val="24"/>
        </w:rPr>
        <w:t>mesothoracic</w:t>
      </w:r>
      <w:proofErr w:type="spellEnd"/>
      <w:r w:rsidRPr="004A5680">
        <w:rPr>
          <w:rFonts w:ascii="Times New Roman" w:hAnsi="Times New Roman" w:cs="Times New Roman"/>
          <w:sz w:val="24"/>
          <w:szCs w:val="24"/>
        </w:rPr>
        <w:t xml:space="preserve"> spiracle was much larger than any of the other spiracles</w:t>
      </w:r>
      <w:r w:rsidR="007C74A1">
        <w:rPr>
          <w:rFonts w:ascii="Times New Roman" w:hAnsi="Times New Roman" w:cs="Times New Roman"/>
          <w:sz w:val="24"/>
          <w:szCs w:val="24"/>
        </w:rPr>
        <w:t xml:space="preserve"> consistent with the</w:t>
      </w:r>
      <w:r w:rsidRPr="004A5680">
        <w:rPr>
          <w:rFonts w:ascii="Times New Roman" w:hAnsi="Times New Roman" w:cs="Times New Roman"/>
          <w:sz w:val="24"/>
          <w:szCs w:val="24"/>
        </w:rPr>
        <w:t xml:space="preserve"> general trend </w:t>
      </w:r>
      <w:r w:rsidR="007C74A1">
        <w:rPr>
          <w:rFonts w:ascii="Times New Roman" w:hAnsi="Times New Roman" w:cs="Times New Roman"/>
          <w:sz w:val="24"/>
          <w:szCs w:val="24"/>
        </w:rPr>
        <w:t>of</w:t>
      </w:r>
      <w:r w:rsidRPr="004A5680">
        <w:rPr>
          <w:rFonts w:ascii="Times New Roman" w:hAnsi="Times New Roman" w:cs="Times New Roman"/>
          <w:sz w:val="24"/>
          <w:szCs w:val="24"/>
        </w:rPr>
        <w:t xml:space="preserve"> increasing</w:t>
      </w:r>
      <w:r w:rsidR="007C74A1">
        <w:rPr>
          <w:rFonts w:ascii="Times New Roman" w:hAnsi="Times New Roman" w:cs="Times New Roman"/>
          <w:sz w:val="24"/>
          <w:szCs w:val="24"/>
        </w:rPr>
        <w:t xml:space="preserve"> spiracular</w:t>
      </w:r>
      <w:r w:rsidRPr="004A5680">
        <w:rPr>
          <w:rFonts w:ascii="Times New Roman" w:hAnsi="Times New Roman" w:cs="Times New Roman"/>
          <w:sz w:val="24"/>
          <w:szCs w:val="24"/>
        </w:rPr>
        <w:t xml:space="preserve"> area closer to the </w:t>
      </w:r>
      <w:r w:rsidR="007C74A1">
        <w:rPr>
          <w:rFonts w:ascii="Times New Roman" w:hAnsi="Times New Roman" w:cs="Times New Roman"/>
          <w:sz w:val="24"/>
          <w:szCs w:val="24"/>
        </w:rPr>
        <w:t>anterior</w:t>
      </w:r>
      <w:r w:rsidRPr="004A5680">
        <w:rPr>
          <w:rFonts w:ascii="Times New Roman" w:hAnsi="Times New Roman" w:cs="Times New Roman"/>
          <w:sz w:val="24"/>
          <w:szCs w:val="24"/>
        </w:rPr>
        <w:t xml:space="preserve"> of the animal (</w:t>
      </w:r>
      <w:del w:id="188" w:author="Wagner, Julian" w:date="2021-09-12T20:13:00Z">
        <w:r w:rsidRPr="004A5680" w:rsidDel="00555C19">
          <w:rPr>
            <w:rFonts w:ascii="Times New Roman" w:hAnsi="Times New Roman" w:cs="Times New Roman"/>
            <w:sz w:val="24"/>
            <w:szCs w:val="24"/>
          </w:rPr>
          <w:delText>fig. 2e, 2f</w:delText>
        </w:r>
      </w:del>
      <w:ins w:id="189" w:author="Wagner, Julian" w:date="2021-09-12T20:13:00Z">
        <w:r w:rsidR="00555C19">
          <w:rPr>
            <w:rFonts w:ascii="Times New Roman" w:hAnsi="Times New Roman" w:cs="Times New Roman"/>
            <w:sz w:val="24"/>
            <w:szCs w:val="24"/>
          </w:rPr>
          <w:t>supplemental figure 3</w:t>
        </w:r>
      </w:ins>
      <w:r w:rsidRPr="004A5680">
        <w:rPr>
          <w:rFonts w:ascii="Times New Roman" w:hAnsi="Times New Roman" w:cs="Times New Roman"/>
          <w:sz w:val="24"/>
          <w:szCs w:val="24"/>
        </w:rPr>
        <w:t xml:space="preserve">). The area of the </w:t>
      </w:r>
      <w:proofErr w:type="spellStart"/>
      <w:r w:rsidRPr="004A5680">
        <w:rPr>
          <w:rFonts w:ascii="Times New Roman" w:hAnsi="Times New Roman" w:cs="Times New Roman"/>
          <w:sz w:val="24"/>
          <w:szCs w:val="24"/>
        </w:rPr>
        <w:t>mesothoracic</w:t>
      </w:r>
      <w:proofErr w:type="spellEnd"/>
      <w:r w:rsidRPr="004A5680">
        <w:rPr>
          <w:rFonts w:ascii="Times New Roman" w:hAnsi="Times New Roman" w:cs="Times New Roman"/>
          <w:sz w:val="24"/>
          <w:szCs w:val="24"/>
        </w:rPr>
        <w:t xml:space="preserve"> spiracles was approximately four times larger than </w:t>
      </w:r>
      <w:ins w:id="190" w:author="Jon Harrison" w:date="2021-09-13T05:14:00Z">
        <w:r w:rsidR="00D016CD">
          <w:rPr>
            <w:rFonts w:ascii="Times New Roman" w:hAnsi="Times New Roman" w:cs="Times New Roman"/>
            <w:sz w:val="24"/>
            <w:szCs w:val="24"/>
          </w:rPr>
          <w:t xml:space="preserve">those of </w:t>
        </w:r>
      </w:ins>
      <w:del w:id="191" w:author="Jon Harrison" w:date="2021-09-13T05:14:00Z">
        <w:r w:rsidR="007C74A1" w:rsidDel="00D016CD">
          <w:rPr>
            <w:rFonts w:ascii="Times New Roman" w:hAnsi="Times New Roman" w:cs="Times New Roman"/>
            <w:sz w:val="24"/>
            <w:szCs w:val="24"/>
          </w:rPr>
          <w:delText xml:space="preserve">both </w:delText>
        </w:r>
      </w:del>
      <w:r w:rsidR="007C74A1">
        <w:rPr>
          <w:rFonts w:ascii="Times New Roman" w:hAnsi="Times New Roman" w:cs="Times New Roman"/>
          <w:sz w:val="24"/>
          <w:szCs w:val="24"/>
        </w:rPr>
        <w:t>the</w:t>
      </w:r>
      <w:r w:rsidRPr="004A5680">
        <w:rPr>
          <w:rFonts w:ascii="Times New Roman" w:hAnsi="Times New Roman" w:cs="Times New Roman"/>
          <w:sz w:val="24"/>
          <w:szCs w:val="24"/>
        </w:rPr>
        <w:t xml:space="preserve"> metathoracic spiracle</w:t>
      </w:r>
      <w:r w:rsidR="007C74A1">
        <w:rPr>
          <w:rFonts w:ascii="Times New Roman" w:hAnsi="Times New Roman" w:cs="Times New Roman"/>
          <w:sz w:val="24"/>
          <w:szCs w:val="24"/>
        </w:rPr>
        <w:t>s</w:t>
      </w:r>
      <w:r w:rsidRPr="004A5680">
        <w:rPr>
          <w:rFonts w:ascii="Times New Roman" w:hAnsi="Times New Roman" w:cs="Times New Roman"/>
          <w:sz w:val="24"/>
          <w:szCs w:val="24"/>
        </w:rPr>
        <w:t>, and abdominal spiracles 1-3</w:t>
      </w:r>
      <w:r w:rsidR="007C74A1">
        <w:rPr>
          <w:rFonts w:ascii="Times New Roman" w:hAnsi="Times New Roman" w:cs="Times New Roman"/>
          <w:sz w:val="24"/>
          <w:szCs w:val="24"/>
        </w:rPr>
        <w:t>, and</w:t>
      </w:r>
      <w:r w:rsidRPr="004A5680">
        <w:rPr>
          <w:rFonts w:ascii="Times New Roman" w:hAnsi="Times New Roman" w:cs="Times New Roman"/>
          <w:sz w:val="24"/>
          <w:szCs w:val="24"/>
        </w:rPr>
        <w:t xml:space="preserve"> abdominal spiracles 4-6 were approximately half the size of the more anterior abdominal spiracles (</w:t>
      </w:r>
      <w:del w:id="192" w:author="Wagner, Julian" w:date="2021-09-12T20:13:00Z">
        <w:r w:rsidRPr="004A5680" w:rsidDel="00555C19">
          <w:rPr>
            <w:rFonts w:ascii="Times New Roman" w:hAnsi="Times New Roman" w:cs="Times New Roman"/>
            <w:sz w:val="24"/>
            <w:szCs w:val="24"/>
          </w:rPr>
          <w:delText>Fig. 2f</w:delText>
        </w:r>
      </w:del>
      <w:ins w:id="193" w:author="Wagner, Julian" w:date="2021-09-12T20:13:00Z">
        <w:r w:rsidR="00555C19">
          <w:rPr>
            <w:rFonts w:ascii="Times New Roman" w:hAnsi="Times New Roman" w:cs="Times New Roman"/>
            <w:sz w:val="24"/>
            <w:szCs w:val="24"/>
          </w:rPr>
          <w:t>supplemental figure 3</w:t>
        </w:r>
      </w:ins>
      <w:r w:rsidRPr="004A5680">
        <w:rPr>
          <w:rFonts w:ascii="Times New Roman" w:hAnsi="Times New Roman" w:cs="Times New Roman"/>
          <w:sz w:val="24"/>
          <w:szCs w:val="24"/>
        </w:rPr>
        <w:t>).</w:t>
      </w:r>
      <w:ins w:id="194" w:author="Wagner, Julian" w:date="2021-09-12T20:19:00Z">
        <w:r w:rsidR="00555C19">
          <w:rPr>
            <w:rFonts w:ascii="Times New Roman" w:hAnsi="Times New Roman" w:cs="Times New Roman"/>
            <w:sz w:val="24"/>
            <w:szCs w:val="24"/>
          </w:rPr>
          <w:t xml:space="preserve"> Not only were </w:t>
        </w:r>
      </w:ins>
      <w:ins w:id="195" w:author="Jon Harrison" w:date="2021-09-13T05:39:00Z">
        <w:r w:rsidR="00CE0D94">
          <w:rPr>
            <w:rFonts w:ascii="Times New Roman" w:hAnsi="Times New Roman" w:cs="Times New Roman"/>
            <w:sz w:val="24"/>
            <w:szCs w:val="24"/>
          </w:rPr>
          <w:t xml:space="preserve">the </w:t>
        </w:r>
      </w:ins>
      <w:ins w:id="196" w:author="Wagner, Julian" w:date="2021-09-12T20:19:00Z">
        <w:r w:rsidR="00555C19">
          <w:rPr>
            <w:rFonts w:ascii="Times New Roman" w:hAnsi="Times New Roman" w:cs="Times New Roman"/>
            <w:sz w:val="24"/>
            <w:szCs w:val="24"/>
          </w:rPr>
          <w:t xml:space="preserve">anterior spiracles larger than posterior, but </w:t>
        </w:r>
      </w:ins>
      <w:ins w:id="197" w:author="Jon Harrison" w:date="2021-09-13T05:39:00Z">
        <w:r w:rsidR="00CE0D94">
          <w:rPr>
            <w:rFonts w:ascii="Times New Roman" w:hAnsi="Times New Roman" w:cs="Times New Roman"/>
            <w:sz w:val="24"/>
            <w:szCs w:val="24"/>
          </w:rPr>
          <w:t xml:space="preserve">they </w:t>
        </w:r>
      </w:ins>
      <w:ins w:id="198" w:author="Wagner, Julian" w:date="2021-09-12T20:19:00Z">
        <w:r w:rsidR="00555C19">
          <w:rPr>
            <w:rFonts w:ascii="Times New Roman" w:hAnsi="Times New Roman" w:cs="Times New Roman"/>
            <w:sz w:val="24"/>
            <w:szCs w:val="24"/>
          </w:rPr>
          <w:t>also had much lower variability</w:t>
        </w:r>
      </w:ins>
      <w:ins w:id="199" w:author="Wagner, Julian" w:date="2021-09-12T20:21:00Z">
        <w:r w:rsidR="00555C19">
          <w:rPr>
            <w:rFonts w:ascii="Times New Roman" w:hAnsi="Times New Roman" w:cs="Times New Roman"/>
            <w:sz w:val="24"/>
            <w:szCs w:val="24"/>
          </w:rPr>
          <w:t xml:space="preserve"> around the trend line</w:t>
        </w:r>
      </w:ins>
      <w:ins w:id="200" w:author="Wagner, Julian" w:date="2021-09-12T20:19:00Z">
        <w:r w:rsidR="00555C19">
          <w:rPr>
            <w:rFonts w:ascii="Times New Roman" w:hAnsi="Times New Roman" w:cs="Times New Roman"/>
            <w:sz w:val="24"/>
            <w:szCs w:val="24"/>
          </w:rPr>
          <w:t xml:space="preserve"> </w:t>
        </w:r>
      </w:ins>
      <w:ins w:id="201" w:author="Wagner, Julian" w:date="2021-09-12T20:20:00Z">
        <w:r w:rsidR="00555C19">
          <w:rPr>
            <w:rFonts w:ascii="Times New Roman" w:hAnsi="Times New Roman" w:cs="Times New Roman"/>
            <w:sz w:val="24"/>
            <w:szCs w:val="24"/>
          </w:rPr>
          <w:t>within the species assayed in this study (figure 2</w:t>
        </w:r>
        <w:del w:id="202" w:author="Jon Harrison" w:date="2021-09-13T05:40:00Z">
          <w:r w:rsidR="00555C19" w:rsidDel="00CE0D94">
            <w:rPr>
              <w:rFonts w:ascii="Times New Roman" w:hAnsi="Times New Roman" w:cs="Times New Roman"/>
              <w:sz w:val="24"/>
              <w:szCs w:val="24"/>
            </w:rPr>
            <w:delText>abc</w:delText>
          </w:r>
        </w:del>
        <w:r w:rsidR="00555C19">
          <w:rPr>
            <w:rFonts w:ascii="Times New Roman" w:hAnsi="Times New Roman" w:cs="Times New Roman"/>
            <w:sz w:val="24"/>
            <w:szCs w:val="24"/>
          </w:rPr>
          <w:t xml:space="preserve">). </w:t>
        </w:r>
      </w:ins>
      <w:ins w:id="203" w:author="Wagner, Julian" w:date="2021-09-12T20:21:00Z">
        <w:r w:rsidR="00555C19">
          <w:rPr>
            <w:rFonts w:ascii="Times New Roman" w:hAnsi="Times New Roman" w:cs="Times New Roman"/>
            <w:sz w:val="24"/>
            <w:szCs w:val="24"/>
          </w:rPr>
          <w:t xml:space="preserve">In comparison, the depth of the spiracles showed much less variability in tightness of the distribution around the scaling </w:t>
        </w:r>
      </w:ins>
      <w:ins w:id="204" w:author="Wagner, Julian" w:date="2021-09-12T20:22:00Z">
        <w:r w:rsidR="00555C19">
          <w:rPr>
            <w:rFonts w:ascii="Times New Roman" w:hAnsi="Times New Roman" w:cs="Times New Roman"/>
            <w:sz w:val="24"/>
            <w:szCs w:val="24"/>
          </w:rPr>
          <w:t>trend lines (figure 2</w:t>
        </w:r>
        <w:del w:id="205" w:author="Jon Harrison" w:date="2021-09-13T05:40:00Z">
          <w:r w:rsidR="00555C19" w:rsidDel="00CE0D94">
            <w:rPr>
              <w:rFonts w:ascii="Times New Roman" w:hAnsi="Times New Roman" w:cs="Times New Roman"/>
              <w:sz w:val="24"/>
              <w:szCs w:val="24"/>
            </w:rPr>
            <w:delText>def</w:delText>
          </w:r>
        </w:del>
        <w:r w:rsidR="00555C19">
          <w:rPr>
            <w:rFonts w:ascii="Times New Roman" w:hAnsi="Times New Roman" w:cs="Times New Roman"/>
            <w:sz w:val="24"/>
            <w:szCs w:val="24"/>
          </w:rPr>
          <w:t xml:space="preserve">). </w:t>
        </w:r>
      </w:ins>
    </w:p>
    <w:p w14:paraId="231EAD26" w14:textId="2DF14706" w:rsidR="004A5680" w:rsidRPr="004A5680" w:rsidRDefault="004A5680" w:rsidP="004A5680">
      <w:pPr>
        <w:spacing w:after="0" w:line="480" w:lineRule="auto"/>
        <w:ind w:firstLine="720"/>
        <w:rPr>
          <w:rFonts w:ascii="Times New Roman" w:hAnsi="Times New Roman" w:cs="Times New Roman"/>
          <w:sz w:val="24"/>
          <w:szCs w:val="24"/>
        </w:rPr>
      </w:pPr>
      <w:del w:id="206" w:author="Wagner, Julian" w:date="2021-09-12T19:38:00Z">
        <w:r w:rsidRPr="004A5680" w:rsidDel="001F3EAC">
          <w:rPr>
            <w:rFonts w:ascii="Times New Roman" w:hAnsi="Times New Roman" w:cs="Times New Roman"/>
            <w:sz w:val="24"/>
            <w:szCs w:val="24"/>
          </w:rPr>
          <w:delText>The total diffusing capacity for all the spiracles had positive and hypermetric slope</w:delText>
        </w:r>
      </w:del>
      <w:ins w:id="207" w:author="Wagner, Julian" w:date="2021-09-12T19:38:00Z">
        <w:r w:rsidR="001F3EAC">
          <w:rPr>
            <w:rFonts w:ascii="Times New Roman" w:hAnsi="Times New Roman" w:cs="Times New Roman"/>
            <w:sz w:val="24"/>
            <w:szCs w:val="24"/>
          </w:rPr>
          <w:t xml:space="preserve">As with individual spiracles, the combined diffusing capacity of all the spiracles scaled </w:t>
        </w:r>
      </w:ins>
      <w:ins w:id="208" w:author="Wagner, Julian" w:date="2021-09-12T19:39:00Z">
        <w:r w:rsidR="001F3EAC">
          <w:rPr>
            <w:rFonts w:ascii="Times New Roman" w:hAnsi="Times New Roman" w:cs="Times New Roman"/>
            <w:sz w:val="24"/>
            <w:szCs w:val="24"/>
          </w:rPr>
          <w:t>isometrically</w:t>
        </w:r>
      </w:ins>
      <w:r w:rsidRPr="004A5680">
        <w:rPr>
          <w:rFonts w:ascii="Times New Roman" w:hAnsi="Times New Roman" w:cs="Times New Roman"/>
          <w:sz w:val="24"/>
          <w:szCs w:val="24"/>
        </w:rPr>
        <w:t xml:space="preserve"> (Fig. 3a)</w:t>
      </w:r>
      <w:r w:rsidR="007C74A1">
        <w:rPr>
          <w:rFonts w:ascii="Times New Roman" w:hAnsi="Times New Roman" w:cs="Times New Roman"/>
          <w:sz w:val="24"/>
          <w:szCs w:val="24"/>
        </w:rPr>
        <w:t>.</w:t>
      </w:r>
      <w:r w:rsidRPr="004A5680">
        <w:rPr>
          <w:rFonts w:ascii="Times New Roman" w:hAnsi="Times New Roman" w:cs="Times New Roman"/>
          <w:sz w:val="24"/>
          <w:szCs w:val="24"/>
        </w:rPr>
        <w:t xml:space="preserve"> </w:t>
      </w:r>
      <w:r w:rsidR="007C74A1">
        <w:rPr>
          <w:rFonts w:ascii="Times New Roman" w:hAnsi="Times New Roman" w:cs="Times New Roman"/>
          <w:sz w:val="24"/>
          <w:szCs w:val="24"/>
        </w:rPr>
        <w:t>However,</w:t>
      </w:r>
      <w:r w:rsidRPr="004A5680">
        <w:rPr>
          <w:rFonts w:ascii="Times New Roman" w:hAnsi="Times New Roman" w:cs="Times New Roman"/>
          <w:sz w:val="24"/>
          <w:szCs w:val="24"/>
        </w:rPr>
        <w:t xml:space="preserve"> because this slope was less than the scaling exponent for metabolic rate (slope of 0.75 shown </w:t>
      </w:r>
      <w:del w:id="209" w:author="Wagner, Julian" w:date="2021-09-12T20:24:00Z">
        <w:r w:rsidRPr="004A5680" w:rsidDel="00A60423">
          <w:rPr>
            <w:rFonts w:ascii="Times New Roman" w:hAnsi="Times New Roman" w:cs="Times New Roman"/>
            <w:sz w:val="24"/>
            <w:szCs w:val="24"/>
          </w:rPr>
          <w:delText>in</w:delText>
        </w:r>
      </w:del>
      <w:ins w:id="210" w:author="Wagner, Julian" w:date="2021-09-12T20:24:00Z">
        <w:r w:rsidR="00A60423">
          <w:rPr>
            <w:rFonts w:ascii="Times New Roman" w:hAnsi="Times New Roman" w:cs="Times New Roman"/>
            <w:sz w:val="24"/>
            <w:szCs w:val="24"/>
          </w:rPr>
          <w:t>as the repeated</w:t>
        </w:r>
      </w:ins>
      <w:r w:rsidRPr="004A5680">
        <w:rPr>
          <w:rFonts w:ascii="Times New Roman" w:hAnsi="Times New Roman" w:cs="Times New Roman"/>
          <w:sz w:val="24"/>
          <w:szCs w:val="24"/>
        </w:rPr>
        <w:t xml:space="preserve"> light grey</w:t>
      </w:r>
      <w:ins w:id="211" w:author="Wagner, Julian" w:date="2021-09-12T20:24:00Z">
        <w:r w:rsidR="00A60423">
          <w:rPr>
            <w:rFonts w:ascii="Times New Roman" w:hAnsi="Times New Roman" w:cs="Times New Roman"/>
            <w:sz w:val="24"/>
            <w:szCs w:val="24"/>
          </w:rPr>
          <w:t xml:space="preserve"> background lines</w:t>
        </w:r>
      </w:ins>
      <w:r w:rsidRPr="004A5680">
        <w:rPr>
          <w:rFonts w:ascii="Times New Roman" w:hAnsi="Times New Roman" w:cs="Times New Roman"/>
          <w:sz w:val="24"/>
          <w:szCs w:val="24"/>
        </w:rPr>
        <w:t>), the required pO</w:t>
      </w:r>
      <w:r w:rsidRPr="004A5680">
        <w:rPr>
          <w:rFonts w:ascii="Times New Roman" w:hAnsi="Times New Roman" w:cs="Times New Roman"/>
          <w:sz w:val="24"/>
          <w:szCs w:val="24"/>
          <w:vertAlign w:val="subscript"/>
        </w:rPr>
        <w:t>2</w:t>
      </w:r>
      <w:r w:rsidRPr="004A5680">
        <w:rPr>
          <w:rFonts w:ascii="Times New Roman" w:hAnsi="Times New Roman" w:cs="Times New Roman"/>
          <w:sz w:val="24"/>
          <w:szCs w:val="24"/>
        </w:rPr>
        <w:t xml:space="preserve"> gradient across spiracles necessary to supply oxygen consumption </w:t>
      </w:r>
      <w:r w:rsidR="00A5462C">
        <w:rPr>
          <w:rFonts w:ascii="Times New Roman" w:hAnsi="Times New Roman" w:cs="Times New Roman"/>
          <w:sz w:val="24"/>
          <w:szCs w:val="24"/>
        </w:rPr>
        <w:t xml:space="preserve">by diffusion </w:t>
      </w:r>
      <w:r w:rsidRPr="004A5680">
        <w:rPr>
          <w:rFonts w:ascii="Times New Roman" w:hAnsi="Times New Roman" w:cs="Times New Roman"/>
          <w:sz w:val="24"/>
          <w:szCs w:val="24"/>
        </w:rPr>
        <w:t>increased an order of magnitude from the small to the large scarabs (Fig. 3b). The advective capacity increased with a positive slope that was greater than</w:t>
      </w:r>
      <w:r w:rsidR="007C74A1">
        <w:rPr>
          <w:rFonts w:ascii="Times New Roman" w:hAnsi="Times New Roman" w:cs="Times New Roman"/>
          <w:sz w:val="24"/>
          <w:szCs w:val="24"/>
        </w:rPr>
        <w:t xml:space="preserve"> the</w:t>
      </w:r>
      <w:r w:rsidRPr="004A5680">
        <w:rPr>
          <w:rFonts w:ascii="Times New Roman" w:hAnsi="Times New Roman" w:cs="Times New Roman"/>
          <w:sz w:val="24"/>
          <w:szCs w:val="24"/>
        </w:rPr>
        <w:t xml:space="preserve"> scaling exponent for metabolic rate</w:t>
      </w:r>
      <w:del w:id="212" w:author="Jon Harrison" w:date="2021-09-13T05:40:00Z">
        <w:r w:rsidRPr="004A5680" w:rsidDel="00CE0D94">
          <w:rPr>
            <w:rFonts w:ascii="Times New Roman" w:hAnsi="Times New Roman" w:cs="Times New Roman"/>
            <w:sz w:val="24"/>
            <w:szCs w:val="24"/>
          </w:rPr>
          <w:delText xml:space="preserve"> (slope of 0.75</w:delText>
        </w:r>
      </w:del>
      <w:ins w:id="213" w:author="Wagner, Julian" w:date="2021-09-12T20:24:00Z">
        <w:del w:id="214" w:author="Jon Harrison" w:date="2021-09-13T05:40:00Z">
          <w:r w:rsidR="00A60423" w:rsidDel="00CE0D94">
            <w:rPr>
              <w:rFonts w:ascii="Times New Roman" w:hAnsi="Times New Roman" w:cs="Times New Roman"/>
              <w:sz w:val="24"/>
              <w:szCs w:val="24"/>
            </w:rPr>
            <w:delText xml:space="preserve">, </w:delText>
          </w:r>
        </w:del>
      </w:ins>
      <w:del w:id="215" w:author="Jon Harrison" w:date="2021-09-13T05:40:00Z">
        <w:r w:rsidRPr="004A5680" w:rsidDel="00CE0D94">
          <w:rPr>
            <w:rFonts w:ascii="Times New Roman" w:hAnsi="Times New Roman" w:cs="Times New Roman"/>
            <w:sz w:val="24"/>
            <w:szCs w:val="24"/>
          </w:rPr>
          <w:delText xml:space="preserve"> in light grey</w:delText>
        </w:r>
      </w:del>
      <w:ins w:id="216" w:author="Wagner, Julian" w:date="2021-09-12T20:24:00Z">
        <w:del w:id="217" w:author="Jon Harrison" w:date="2021-09-13T05:40:00Z">
          <w:r w:rsidR="00A60423" w:rsidDel="00CE0D94">
            <w:rPr>
              <w:rFonts w:ascii="Times New Roman" w:hAnsi="Times New Roman" w:cs="Times New Roman"/>
              <w:sz w:val="24"/>
              <w:szCs w:val="24"/>
            </w:rPr>
            <w:delText xml:space="preserve"> lines</w:delText>
          </w:r>
        </w:del>
      </w:ins>
      <w:del w:id="218" w:author="Jon Harrison" w:date="2021-09-13T05:40:00Z">
        <w:r w:rsidRPr="004A5680" w:rsidDel="00CE0D94">
          <w:rPr>
            <w:rFonts w:ascii="Times New Roman" w:hAnsi="Times New Roman" w:cs="Times New Roman"/>
            <w:sz w:val="24"/>
            <w:szCs w:val="24"/>
          </w:rPr>
          <w:delText>)</w:delText>
        </w:r>
      </w:del>
      <w:r w:rsidRPr="004A5680">
        <w:rPr>
          <w:rFonts w:ascii="Times New Roman" w:hAnsi="Times New Roman" w:cs="Times New Roman"/>
          <w:sz w:val="24"/>
          <w:szCs w:val="24"/>
        </w:rPr>
        <w:t xml:space="preserve"> (Fig. 3c). </w:t>
      </w:r>
    </w:p>
    <w:p w14:paraId="6AE5470B" w14:textId="77777777" w:rsidR="004A5680" w:rsidRPr="004A5680" w:rsidRDefault="004A5680" w:rsidP="00EE4F89">
      <w:pPr>
        <w:spacing w:after="0" w:line="480" w:lineRule="auto"/>
        <w:outlineLvl w:val="0"/>
        <w:rPr>
          <w:rFonts w:ascii="Times New Roman" w:hAnsi="Times New Roman" w:cs="Times New Roman"/>
          <w:b/>
          <w:sz w:val="24"/>
          <w:szCs w:val="24"/>
        </w:rPr>
      </w:pPr>
      <w:r w:rsidRPr="004A5680">
        <w:rPr>
          <w:rFonts w:ascii="Times New Roman" w:hAnsi="Times New Roman" w:cs="Times New Roman"/>
          <w:b/>
          <w:sz w:val="24"/>
          <w:szCs w:val="24"/>
        </w:rPr>
        <w:t>Discussion</w:t>
      </w:r>
    </w:p>
    <w:p w14:paraId="48B400B0" w14:textId="2A03EDEF" w:rsidR="004A5680" w:rsidRPr="004A5680" w:rsidRDefault="004A5680" w:rsidP="004A5680">
      <w:pPr>
        <w:spacing w:after="0" w:line="480" w:lineRule="auto"/>
        <w:rPr>
          <w:rFonts w:ascii="Times New Roman" w:hAnsi="Times New Roman" w:cs="Times New Roman"/>
          <w:sz w:val="24"/>
          <w:szCs w:val="24"/>
        </w:rPr>
      </w:pPr>
      <w:r w:rsidRPr="004A5680">
        <w:rPr>
          <w:rFonts w:ascii="Times New Roman" w:hAnsi="Times New Roman" w:cs="Times New Roman"/>
          <w:sz w:val="24"/>
          <w:szCs w:val="24"/>
        </w:rPr>
        <w:lastRenderedPageBreak/>
        <w:tab/>
      </w:r>
      <w:r w:rsidR="00ED46A6">
        <w:rPr>
          <w:rFonts w:ascii="Times New Roman" w:hAnsi="Times New Roman" w:cs="Times New Roman"/>
          <w:sz w:val="24"/>
          <w:szCs w:val="24"/>
        </w:rPr>
        <w:t>Spiracles scaled isometrically</w:t>
      </w:r>
      <w:r w:rsidR="00160639">
        <w:rPr>
          <w:rFonts w:ascii="Times New Roman" w:hAnsi="Times New Roman" w:cs="Times New Roman"/>
          <w:sz w:val="24"/>
          <w:szCs w:val="24"/>
        </w:rPr>
        <w:t xml:space="preserve">. </w:t>
      </w:r>
      <w:r w:rsidR="00CF7AF6">
        <w:rPr>
          <w:rFonts w:ascii="Times New Roman" w:hAnsi="Times New Roman" w:cs="Times New Roman"/>
          <w:sz w:val="24"/>
          <w:szCs w:val="24"/>
        </w:rPr>
        <w:t>Isometric scaling of</w:t>
      </w:r>
      <w:r w:rsidRPr="004A5680">
        <w:rPr>
          <w:rFonts w:ascii="Times New Roman" w:hAnsi="Times New Roman" w:cs="Times New Roman"/>
          <w:sz w:val="24"/>
          <w:szCs w:val="24"/>
        </w:rPr>
        <w:t xml:space="preserve"> diffusi</w:t>
      </w:r>
      <w:r w:rsidR="00CF7AF6">
        <w:rPr>
          <w:rFonts w:ascii="Times New Roman" w:hAnsi="Times New Roman" w:cs="Times New Roman"/>
          <w:sz w:val="24"/>
          <w:szCs w:val="24"/>
        </w:rPr>
        <w:t xml:space="preserve">ve capacities means that diffusion becomes </w:t>
      </w:r>
      <w:r w:rsidRPr="004A5680">
        <w:rPr>
          <w:rFonts w:ascii="Times New Roman" w:hAnsi="Times New Roman" w:cs="Times New Roman"/>
          <w:sz w:val="24"/>
          <w:szCs w:val="24"/>
        </w:rPr>
        <w:t xml:space="preserve">increasingly </w:t>
      </w:r>
      <w:r w:rsidR="00CF7AF6">
        <w:rPr>
          <w:rFonts w:ascii="Times New Roman" w:hAnsi="Times New Roman" w:cs="Times New Roman"/>
          <w:sz w:val="24"/>
          <w:szCs w:val="24"/>
        </w:rPr>
        <w:t>less able to meet oxygen demands</w:t>
      </w:r>
      <w:r w:rsidRPr="004A5680">
        <w:rPr>
          <w:rFonts w:ascii="Times New Roman" w:hAnsi="Times New Roman" w:cs="Times New Roman"/>
          <w:sz w:val="24"/>
          <w:szCs w:val="24"/>
        </w:rPr>
        <w:t xml:space="preserve"> in larger beetles, with the required gradient for oxygen transport by diffusion through the spiracles increasing by an order of magnitude over two orders of magnitude in body mass. Conversely, our data demonstrate that the advect</w:t>
      </w:r>
      <w:r w:rsidR="008F655F">
        <w:rPr>
          <w:rFonts w:ascii="Times New Roman" w:hAnsi="Times New Roman" w:cs="Times New Roman"/>
          <w:sz w:val="24"/>
          <w:szCs w:val="24"/>
        </w:rPr>
        <w:t xml:space="preserve">ive </w:t>
      </w:r>
      <w:r w:rsidRPr="004A5680">
        <w:rPr>
          <w:rFonts w:ascii="Times New Roman" w:hAnsi="Times New Roman" w:cs="Times New Roman"/>
          <w:sz w:val="24"/>
          <w:szCs w:val="24"/>
        </w:rPr>
        <w:t>capacities of the spiracles scale more positively than</w:t>
      </w:r>
      <w:r w:rsidR="008F655F">
        <w:rPr>
          <w:rFonts w:ascii="Times New Roman" w:hAnsi="Times New Roman" w:cs="Times New Roman"/>
          <w:sz w:val="24"/>
          <w:szCs w:val="24"/>
        </w:rPr>
        <w:t xml:space="preserve"> do</w:t>
      </w:r>
      <w:r w:rsidRPr="004A5680">
        <w:rPr>
          <w:rFonts w:ascii="Times New Roman" w:hAnsi="Times New Roman" w:cs="Times New Roman"/>
          <w:sz w:val="24"/>
          <w:szCs w:val="24"/>
        </w:rPr>
        <w:t xml:space="preserve"> metabolic rates</w:t>
      </w:r>
      <w:r w:rsidR="008F655F">
        <w:rPr>
          <w:rFonts w:ascii="Times New Roman" w:hAnsi="Times New Roman" w:cs="Times New Roman"/>
          <w:sz w:val="24"/>
          <w:szCs w:val="24"/>
        </w:rPr>
        <w:t xml:space="preserve">. This result strongly suggests that, if insects </w:t>
      </w:r>
      <w:r w:rsidR="008F655F" w:rsidRPr="004A5680">
        <w:rPr>
          <w:rFonts w:ascii="Times New Roman" w:hAnsi="Times New Roman" w:cs="Times New Roman"/>
          <w:sz w:val="24"/>
          <w:szCs w:val="24"/>
        </w:rPr>
        <w:t>switch from diffusive to advective gas transport</w:t>
      </w:r>
      <w:r w:rsidR="008F655F">
        <w:rPr>
          <w:rFonts w:ascii="Times New Roman" w:hAnsi="Times New Roman" w:cs="Times New Roman"/>
          <w:sz w:val="24"/>
          <w:szCs w:val="24"/>
        </w:rPr>
        <w:t>, there is no physical constraint</w:t>
      </w:r>
      <w:r w:rsidRPr="004A5680">
        <w:rPr>
          <w:rFonts w:ascii="Times New Roman" w:hAnsi="Times New Roman" w:cs="Times New Roman"/>
          <w:sz w:val="24"/>
          <w:szCs w:val="24"/>
        </w:rPr>
        <w:t xml:space="preserve"> associated with spiracular gas exchange </w:t>
      </w:r>
      <w:r w:rsidR="008F655F">
        <w:rPr>
          <w:rFonts w:ascii="Times New Roman" w:hAnsi="Times New Roman" w:cs="Times New Roman"/>
          <w:sz w:val="24"/>
          <w:szCs w:val="24"/>
        </w:rPr>
        <w:t>that limits</w:t>
      </w:r>
      <w:r w:rsidRPr="004A5680">
        <w:rPr>
          <w:rFonts w:ascii="Times New Roman" w:hAnsi="Times New Roman" w:cs="Times New Roman"/>
          <w:sz w:val="24"/>
          <w:szCs w:val="24"/>
        </w:rPr>
        <w:t xml:space="preserve"> </w:t>
      </w:r>
      <w:r w:rsidR="008F655F">
        <w:rPr>
          <w:rFonts w:ascii="Times New Roman" w:hAnsi="Times New Roman" w:cs="Times New Roman"/>
          <w:sz w:val="24"/>
          <w:szCs w:val="24"/>
        </w:rPr>
        <w:t>insect size</w:t>
      </w:r>
      <w:r w:rsidRPr="004A5680">
        <w:rPr>
          <w:rFonts w:ascii="Times New Roman" w:hAnsi="Times New Roman" w:cs="Times New Roman"/>
          <w:sz w:val="24"/>
          <w:szCs w:val="24"/>
        </w:rPr>
        <w:t xml:space="preserve"> </w:t>
      </w:r>
      <w:r w:rsidR="008F655F">
        <w:rPr>
          <w:rFonts w:ascii="Times New Roman" w:hAnsi="Times New Roman" w:cs="Times New Roman"/>
          <w:sz w:val="24"/>
          <w:szCs w:val="24"/>
        </w:rPr>
        <w:t>and</w:t>
      </w:r>
      <w:r w:rsidRPr="004A5680">
        <w:rPr>
          <w:rFonts w:ascii="Times New Roman" w:hAnsi="Times New Roman" w:cs="Times New Roman"/>
          <w:sz w:val="24"/>
          <w:szCs w:val="24"/>
        </w:rPr>
        <w:t xml:space="preserve"> metabolic rates.</w:t>
      </w:r>
      <w:r w:rsidR="004E456F">
        <w:rPr>
          <w:rFonts w:ascii="Times New Roman" w:hAnsi="Times New Roman" w:cs="Times New Roman"/>
          <w:sz w:val="24"/>
          <w:szCs w:val="24"/>
        </w:rPr>
        <w:t xml:space="preserve"> </w:t>
      </w:r>
    </w:p>
    <w:p w14:paraId="3C8B3AAD" w14:textId="70EFEF33" w:rsidR="004A5680" w:rsidRPr="004A5680" w:rsidRDefault="004A5680" w:rsidP="004A5680">
      <w:pPr>
        <w:spacing w:after="0" w:line="480" w:lineRule="auto"/>
        <w:ind w:firstLine="720"/>
        <w:rPr>
          <w:rFonts w:ascii="Times New Roman" w:hAnsi="Times New Roman" w:cs="Times New Roman"/>
          <w:sz w:val="24"/>
          <w:szCs w:val="24"/>
        </w:rPr>
      </w:pPr>
      <w:r w:rsidRPr="004A5680">
        <w:rPr>
          <w:rFonts w:ascii="Times New Roman" w:hAnsi="Times New Roman" w:cs="Times New Roman"/>
          <w:sz w:val="24"/>
          <w:szCs w:val="24"/>
        </w:rPr>
        <w:t xml:space="preserve">It is important to note that </w:t>
      </w:r>
      <w:r w:rsidR="00CF7AF6">
        <w:rPr>
          <w:rFonts w:ascii="Times New Roman" w:hAnsi="Times New Roman" w:cs="Times New Roman"/>
          <w:sz w:val="24"/>
          <w:szCs w:val="24"/>
        </w:rPr>
        <w:t>iso</w:t>
      </w:r>
      <w:r w:rsidRPr="004A5680">
        <w:rPr>
          <w:rFonts w:ascii="Times New Roman" w:hAnsi="Times New Roman" w:cs="Times New Roman"/>
          <w:sz w:val="24"/>
          <w:szCs w:val="24"/>
        </w:rPr>
        <w:t xml:space="preserve">metry does not occur universally for tracheal structures, or consistently across clades. </w:t>
      </w:r>
      <w:r w:rsidR="008F655F">
        <w:rPr>
          <w:rFonts w:ascii="Times New Roman" w:hAnsi="Times New Roman" w:cs="Times New Roman"/>
          <w:sz w:val="24"/>
          <w:szCs w:val="24"/>
        </w:rPr>
        <w:t>Comparing</w:t>
      </w:r>
      <w:r w:rsidRPr="004A5680">
        <w:rPr>
          <w:rFonts w:ascii="Times New Roman" w:hAnsi="Times New Roman" w:cs="Times New Roman"/>
          <w:sz w:val="24"/>
          <w:szCs w:val="24"/>
        </w:rPr>
        <w:t xml:space="preserve"> tenebrionid beetles</w:t>
      </w:r>
      <w:r w:rsidR="008F655F">
        <w:rPr>
          <w:rFonts w:ascii="Times New Roman" w:hAnsi="Times New Roman" w:cs="Times New Roman"/>
          <w:sz w:val="24"/>
          <w:szCs w:val="24"/>
        </w:rPr>
        <w:t xml:space="preserve"> inter-specifically</w:t>
      </w:r>
      <w:r w:rsidRPr="004A5680">
        <w:rPr>
          <w:rFonts w:ascii="Times New Roman" w:hAnsi="Times New Roman" w:cs="Times New Roman"/>
          <w:sz w:val="24"/>
          <w:szCs w:val="24"/>
        </w:rPr>
        <w:t xml:space="preserve">, the leg tracheae scale </w:t>
      </w:r>
      <w:proofErr w:type="spellStart"/>
      <w:r w:rsidRPr="004A5680">
        <w:rPr>
          <w:rFonts w:ascii="Times New Roman" w:hAnsi="Times New Roman" w:cs="Times New Roman"/>
          <w:sz w:val="24"/>
          <w:szCs w:val="24"/>
        </w:rPr>
        <w:t>hypermetrically</w:t>
      </w:r>
      <w:proofErr w:type="spellEnd"/>
      <w:r w:rsidR="008F655F">
        <w:rPr>
          <w:rFonts w:ascii="Times New Roman" w:hAnsi="Times New Roman" w:cs="Times New Roman"/>
          <w:sz w:val="24"/>
          <w:szCs w:val="24"/>
        </w:rPr>
        <w:t>, but</w:t>
      </w:r>
      <w:r w:rsidRPr="004A5680">
        <w:rPr>
          <w:rFonts w:ascii="Times New Roman" w:hAnsi="Times New Roman" w:cs="Times New Roman"/>
          <w:sz w:val="24"/>
          <w:szCs w:val="24"/>
        </w:rPr>
        <w:t xml:space="preserve"> the head tracheae scale isometrically </w:t>
      </w:r>
      <w:r w:rsidRPr="004A5680">
        <w:rPr>
          <w:rFonts w:ascii="Times New Roman" w:hAnsi="Times New Roman" w:cs="Times New Roman"/>
          <w:sz w:val="24"/>
          <w:szCs w:val="24"/>
        </w:rPr>
        <w:fldChar w:fldCharType="begin"/>
      </w:r>
      <w:r w:rsidR="0053628C">
        <w:rPr>
          <w:rFonts w:ascii="Times New Roman" w:hAnsi="Times New Roman" w:cs="Times New Roman"/>
          <w:sz w:val="24"/>
          <w:szCs w:val="24"/>
        </w:rPr>
        <w:instrText xml:space="preserve"> ADDIN EN.CITE &lt;EndNote&gt;&lt;Cite&gt;&lt;Author&gt;Kaiser&lt;/Author&gt;&lt;Year&gt;2007&lt;/Year&gt;&lt;RecNum&gt;21033&lt;/RecNum&gt;&lt;DisplayText&gt;(6)&lt;/DisplayText&gt;&lt;record&gt;&lt;rec-number&gt;21033&lt;/rec-number&gt;&lt;foreign-keys&gt;&lt;key app="EN" db-id="dxpvfrsrmrpwewestfmv02fzsx0r02rvasdp" timestamp="1570202786"&gt;21033&lt;/key&gt;&lt;/foreign-keys&gt;&lt;ref-type name="Journal Article"&gt;17&lt;/ref-type&gt;&lt;contributors&gt;&lt;authors&gt;&lt;author&gt;Kaiser, Alexander&lt;/author&gt;&lt;author&gt;Klok, C. Jaco&lt;/author&gt;&lt;author&gt;Socha, John J.&lt;/author&gt;&lt;author&gt;Lee, Wah-Keat&lt;/author&gt;&lt;author&gt;Quinlan, Michael C.&lt;/author&gt;&lt;author&gt;Harrison, Jon F.&lt;/author&gt;&lt;/authors&gt;&lt;/contributors&gt;&lt;titles&gt;&lt;title&gt;Increase in tracheal investment with beetle size supports hypothesis of oxygen limitation on insect gigantism&lt;/title&gt;&lt;secondary-title&gt;Proceedings of the National Academy of Sciences&lt;/secondary-title&gt;&lt;/titles&gt;&lt;periodical&gt;&lt;full-title&gt;Proceedings of the National Academy of Sciences&lt;/full-title&gt;&lt;/periodical&gt;&lt;pages&gt;13198-13203&lt;/pages&gt;&lt;volume&gt;104&lt;/volume&gt;&lt;number&gt;32&lt;/number&gt;&lt;dates&gt;&lt;year&gt;2007&lt;/year&gt;&lt;pub-dates&gt;&lt;date&gt;August 7, 2007&lt;/date&gt;&lt;/pub-dates&gt;&lt;/dates&gt;&lt;urls&gt;&lt;related-urls&gt;&lt;url&gt;http://www.pnas.org/content/104/32/13198.abstract&lt;/url&gt;&lt;/related-urls&gt;&lt;/urls&gt;&lt;electronic-resource-num&gt;10.1073/pnas.0611544104&lt;/electronic-resource-num&gt;&lt;/record&gt;&lt;/Cite&gt;&lt;/EndNote&gt;</w:instrText>
      </w:r>
      <w:r w:rsidRPr="004A5680">
        <w:rPr>
          <w:rFonts w:ascii="Times New Roman" w:hAnsi="Times New Roman" w:cs="Times New Roman"/>
          <w:sz w:val="24"/>
          <w:szCs w:val="24"/>
        </w:rPr>
        <w:fldChar w:fldCharType="separate"/>
      </w:r>
      <w:r w:rsidR="0053628C">
        <w:rPr>
          <w:rFonts w:ascii="Times New Roman" w:hAnsi="Times New Roman" w:cs="Times New Roman"/>
          <w:noProof/>
          <w:sz w:val="24"/>
          <w:szCs w:val="24"/>
        </w:rPr>
        <w:t>(6)</w:t>
      </w:r>
      <w:r w:rsidRPr="004A5680">
        <w:rPr>
          <w:rFonts w:ascii="Times New Roman" w:hAnsi="Times New Roman" w:cs="Times New Roman"/>
          <w:sz w:val="24"/>
          <w:szCs w:val="24"/>
        </w:rPr>
        <w:fldChar w:fldCharType="end"/>
      </w:r>
      <w:r w:rsidRPr="004A5680">
        <w:rPr>
          <w:rFonts w:ascii="Times New Roman" w:hAnsi="Times New Roman" w:cs="Times New Roman"/>
          <w:sz w:val="24"/>
          <w:szCs w:val="24"/>
        </w:rPr>
        <w:t xml:space="preserve">. </w:t>
      </w:r>
      <w:r w:rsidR="00D14C5E">
        <w:rPr>
          <w:rFonts w:ascii="Times New Roman" w:hAnsi="Times New Roman" w:cs="Times New Roman"/>
          <w:sz w:val="24"/>
          <w:szCs w:val="24"/>
        </w:rPr>
        <w:t>W</w:t>
      </w:r>
      <w:r w:rsidRPr="004A5680">
        <w:rPr>
          <w:rFonts w:ascii="Times New Roman" w:hAnsi="Times New Roman" w:cs="Times New Roman"/>
          <w:sz w:val="24"/>
          <w:szCs w:val="24"/>
        </w:rPr>
        <w:t>ithin a bumblebee species, one spiracle scale</w:t>
      </w:r>
      <w:r w:rsidR="000608D4">
        <w:rPr>
          <w:rFonts w:ascii="Times New Roman" w:hAnsi="Times New Roman" w:cs="Times New Roman"/>
          <w:sz w:val="24"/>
          <w:szCs w:val="24"/>
        </w:rPr>
        <w:t>s</w:t>
      </w:r>
      <w:r w:rsidRPr="004A5680">
        <w:rPr>
          <w:rFonts w:ascii="Times New Roman" w:hAnsi="Times New Roman" w:cs="Times New Roman"/>
          <w:sz w:val="24"/>
          <w:szCs w:val="24"/>
        </w:rPr>
        <w:t xml:space="preserve"> isometrically </w:t>
      </w:r>
      <w:r w:rsidR="00E61A31">
        <w:rPr>
          <w:rFonts w:ascii="Times New Roman" w:hAnsi="Times New Roman" w:cs="Times New Roman"/>
          <w:sz w:val="24"/>
          <w:szCs w:val="24"/>
        </w:rPr>
        <w:fldChar w:fldCharType="begin"/>
      </w:r>
      <w:r w:rsidR="00E61A31">
        <w:rPr>
          <w:rFonts w:ascii="Times New Roman" w:hAnsi="Times New Roman" w:cs="Times New Roman"/>
          <w:sz w:val="24"/>
          <w:szCs w:val="24"/>
        </w:rPr>
        <w:instrText xml:space="preserve"> ADDIN EN.CITE &lt;EndNote&gt;&lt;Cite&gt;&lt;Author&gt;Vogt&lt;/Author&gt;&lt;Year&gt;2013&lt;/Year&gt;&lt;RecNum&gt;22725&lt;/RecNum&gt;&lt;DisplayText&gt;(16)&lt;/DisplayText&gt;&lt;record&gt;&lt;rec-number&gt;22725&lt;/rec-number&gt;&lt;foreign-keys&gt;&lt;key app="EN" db-id="dxpvfrsrmrpwewestfmv02fzsx0r02rvasdp" timestamp="1570202788"&gt;22725&lt;/key&gt;&lt;/foreign-keys&gt;&lt;ref-type name="Journal Article"&gt;17&lt;/ref-type&gt;&lt;contributors&gt;&lt;authors&gt;&lt;author&gt;Vogt, J.F.&lt;/author&gt;&lt;author&gt;Dillon, M.E.&lt;/author&gt;&lt;/authors&gt;&lt;/contributors&gt;&lt;titles&gt;&lt;title&gt;&lt;style face="normal" font="default" size="100%"&gt;Allometric scaling of tracheal morphology among bumblebee sisters (Apidae: &lt;/style&gt;&lt;style face="italic" font="default" size="100%"&gt;Bombus&lt;/style&gt;&lt;style face="normal" font="default" size="100%"&gt; ): compensation for oxygen limitation at large body sizes?&lt;/style&gt;&lt;/title&gt;&lt;secondary-title&gt;Physiological and Biochemical Zoology&lt;/secondary-title&gt;&lt;/titles&gt;&lt;periodical&gt;&lt;full-title&gt;Physiological and Biochemical Zoology&lt;/full-title&gt;&lt;abbr-1&gt;Physiol Biochem Zool&lt;/abbr-1&gt;&lt;abbr-2&gt;Physiol. Biochem. Zool&lt;/abbr-2&gt;&lt;/periodical&gt;&lt;volume&gt;86&lt;/volume&gt;&lt;section&gt;578-587&lt;/section&gt;&lt;dates&gt;&lt;year&gt;2013&lt;/year&gt;&lt;/dates&gt;&lt;urls&gt;&lt;/urls&gt;&lt;/record&gt;&lt;/Cite&gt;&lt;/EndNote&gt;</w:instrText>
      </w:r>
      <w:r w:rsidR="00E61A31">
        <w:rPr>
          <w:rFonts w:ascii="Times New Roman" w:hAnsi="Times New Roman" w:cs="Times New Roman"/>
          <w:sz w:val="24"/>
          <w:szCs w:val="24"/>
        </w:rPr>
        <w:fldChar w:fldCharType="separate"/>
      </w:r>
      <w:r w:rsidR="00E61A31">
        <w:rPr>
          <w:rFonts w:ascii="Times New Roman" w:hAnsi="Times New Roman" w:cs="Times New Roman"/>
          <w:noProof/>
          <w:sz w:val="24"/>
          <w:szCs w:val="24"/>
        </w:rPr>
        <w:t>(16)</w:t>
      </w:r>
      <w:r w:rsidR="00E61A31">
        <w:rPr>
          <w:rFonts w:ascii="Times New Roman" w:hAnsi="Times New Roman" w:cs="Times New Roman"/>
          <w:sz w:val="24"/>
          <w:szCs w:val="24"/>
        </w:rPr>
        <w:fldChar w:fldCharType="end"/>
      </w:r>
      <w:r w:rsidR="00D14C5E">
        <w:rPr>
          <w:rFonts w:ascii="Times New Roman" w:hAnsi="Times New Roman" w:cs="Times New Roman"/>
          <w:sz w:val="24"/>
          <w:szCs w:val="24"/>
        </w:rPr>
        <w:t>. I</w:t>
      </w:r>
      <w:r w:rsidRPr="004A5680">
        <w:rPr>
          <w:rFonts w:ascii="Times New Roman" w:hAnsi="Times New Roman" w:cs="Times New Roman"/>
          <w:sz w:val="24"/>
          <w:szCs w:val="24"/>
        </w:rPr>
        <w:t>n the</w:t>
      </w:r>
      <w:r w:rsidR="008B79AE">
        <w:rPr>
          <w:rFonts w:ascii="Times New Roman" w:hAnsi="Times New Roman" w:cs="Times New Roman"/>
          <w:sz w:val="24"/>
          <w:szCs w:val="24"/>
        </w:rPr>
        <w:t xml:space="preserve"> leg of</w:t>
      </w:r>
      <w:r w:rsidRPr="004A5680">
        <w:rPr>
          <w:rFonts w:ascii="Times New Roman" w:hAnsi="Times New Roman" w:cs="Times New Roman"/>
          <w:sz w:val="24"/>
          <w:szCs w:val="24"/>
        </w:rPr>
        <w:t xml:space="preserve"> growing locust (</w:t>
      </w:r>
      <w:r w:rsidRPr="004A5680">
        <w:rPr>
          <w:rFonts w:ascii="Times New Roman" w:hAnsi="Times New Roman" w:cs="Times New Roman"/>
          <w:i/>
          <w:sz w:val="24"/>
          <w:szCs w:val="24"/>
        </w:rPr>
        <w:t>Schistocerca americana</w:t>
      </w:r>
      <w:r w:rsidRPr="004A5680">
        <w:rPr>
          <w:rFonts w:ascii="Times New Roman" w:hAnsi="Times New Roman" w:cs="Times New Roman"/>
          <w:sz w:val="24"/>
          <w:szCs w:val="24"/>
        </w:rPr>
        <w:t>), the diffusing capacity of the large longitudinal tracheae of the leg scale</w:t>
      </w:r>
      <w:r w:rsidR="000608D4">
        <w:rPr>
          <w:rFonts w:ascii="Times New Roman" w:hAnsi="Times New Roman" w:cs="Times New Roman"/>
          <w:sz w:val="24"/>
          <w:szCs w:val="24"/>
        </w:rPr>
        <w:t>s</w:t>
      </w:r>
      <w:r w:rsidRPr="004A5680">
        <w:rPr>
          <w:rFonts w:ascii="Times New Roman" w:hAnsi="Times New Roman" w:cs="Times New Roman"/>
          <w:sz w:val="24"/>
          <w:szCs w:val="24"/>
        </w:rPr>
        <w:t xml:space="preserve"> </w:t>
      </w:r>
      <w:proofErr w:type="spellStart"/>
      <w:r w:rsidRPr="004A5680">
        <w:rPr>
          <w:rFonts w:ascii="Times New Roman" w:hAnsi="Times New Roman" w:cs="Times New Roman"/>
          <w:sz w:val="24"/>
          <w:szCs w:val="24"/>
        </w:rPr>
        <w:t>hypometrically</w:t>
      </w:r>
      <w:proofErr w:type="spellEnd"/>
      <w:r w:rsidR="00E61A31">
        <w:rPr>
          <w:rFonts w:ascii="Times New Roman" w:hAnsi="Times New Roman" w:cs="Times New Roman"/>
          <w:sz w:val="24"/>
          <w:szCs w:val="24"/>
        </w:rPr>
        <w:t xml:space="preserve"> </w:t>
      </w:r>
      <w:r w:rsidR="00E61A31">
        <w:rPr>
          <w:rFonts w:ascii="Times New Roman" w:hAnsi="Times New Roman" w:cs="Times New Roman"/>
          <w:sz w:val="24"/>
          <w:szCs w:val="24"/>
        </w:rPr>
        <w:fldChar w:fldCharType="begin"/>
      </w:r>
      <w:r w:rsidR="00E61A31">
        <w:rPr>
          <w:rFonts w:ascii="Times New Roman" w:hAnsi="Times New Roman" w:cs="Times New Roman"/>
          <w:sz w:val="24"/>
          <w:szCs w:val="24"/>
        </w:rPr>
        <w:instrText xml:space="preserve"> ADDIN EN.CITE &lt;EndNote&gt;&lt;Cite&gt;&lt;Author&gt;Harrison&lt;/Author&gt;&lt;Year&gt;2005&lt;/Year&gt;&lt;RecNum&gt;12960&lt;/RecNum&gt;&lt;DisplayText&gt;(17)&lt;/DisplayText&gt;&lt;record&gt;&lt;rec-number&gt;12960&lt;/rec-number&gt;&lt;foreign-keys&gt;&lt;key app="EN" db-id="dxpvfrsrmrpwewestfmv02fzsx0r02rvasdp" timestamp="1570202773"&gt;12960&lt;/key&gt;&lt;/foreign-keys&gt;&lt;ref-type name="Journal Article"&gt;17&lt;/ref-type&gt;&lt;contributors&gt;&lt;authors&gt;&lt;author&gt;Harrison, J. F.&lt;/author&gt;&lt;author&gt;Lafreniere, J. J.&lt;/author&gt;&lt;author&gt;Greenlee, K. J.&lt;/author&gt;&lt;/authors&gt;&lt;/contributors&gt;&lt;titles&gt;&lt;title&gt;Ontogeny of tracheal dimensions and gas exchange capacities in the grasshopper, Schistocerca americana&lt;/title&gt;&lt;secondary-title&gt;Comparative Biochemistry and Physiology a-Molecular &amp;amp; Integrative Physiology&lt;/secondary-title&gt;&lt;/titles&gt;&lt;pages&gt;372-380&lt;/pages&gt;&lt;volume&gt;141&lt;/volume&gt;&lt;number&gt;4&lt;/number&gt;&lt;keywords&gt;&lt;keyword&gt;Tracheae&lt;/keyword&gt;&lt;keyword&gt;diffusion&lt;/keyword&gt;&lt;keyword&gt;convection&lt;/keyword&gt;&lt;keyword&gt;respiration&lt;/keyword&gt;&lt;keyword&gt;growth&lt;/keyword&gt;&lt;keyword&gt;ontogeny&lt;/keyword&gt;&lt;keyword&gt;development&lt;/keyword&gt;&lt;keyword&gt;insect&lt;/keyword&gt;&lt;keyword&gt;ACID-BASE&lt;/keyword&gt;&lt;keyword&gt;RESPIRATORY-FUNCTION&lt;/keyword&gt;&lt;keyword&gt;ATMOSPHERIC OXYGEN&lt;/keyword&gt;&lt;keyword&gt;TENEBRIO-MOLITOR&lt;/keyword&gt;&lt;keyword&gt;VENTILATION RATE&lt;/keyword&gt;&lt;keyword&gt;BODY-SIZE&lt;/keyword&gt;&lt;keyword&gt;PHYSIOLOGY&lt;/keyword&gt;&lt;keyword&gt;FLIGHT&lt;/keyword&gt;&lt;keyword&gt;TEMPERATURE&lt;/keyword&gt;&lt;keyword&gt;METABOLISM&lt;/keyword&gt;&lt;/keywords&gt;&lt;dates&gt;&lt;year&gt;2005&lt;/year&gt;&lt;pub-dates&gt;&lt;date&gt;Aug&lt;/date&gt;&lt;/pub-dates&gt;&lt;/dates&gt;&lt;isbn&gt;1095-6433&lt;/isbn&gt;&lt;accession-num&gt;ISI:000232093100003&lt;/accession-num&gt;&lt;urls&gt;&lt;related-urls&gt;&lt;url&gt;&amp;lt;Go to ISI&amp;gt;://000232093100003 &lt;/url&gt;&lt;/related-urls&gt;&lt;/urls&gt;&lt;/record&gt;&lt;/Cite&gt;&lt;/EndNote&gt;</w:instrText>
      </w:r>
      <w:r w:rsidR="00E61A31">
        <w:rPr>
          <w:rFonts w:ascii="Times New Roman" w:hAnsi="Times New Roman" w:cs="Times New Roman"/>
          <w:sz w:val="24"/>
          <w:szCs w:val="24"/>
        </w:rPr>
        <w:fldChar w:fldCharType="separate"/>
      </w:r>
      <w:r w:rsidR="00E61A31">
        <w:rPr>
          <w:rFonts w:ascii="Times New Roman" w:hAnsi="Times New Roman" w:cs="Times New Roman"/>
          <w:noProof/>
          <w:sz w:val="24"/>
          <w:szCs w:val="24"/>
        </w:rPr>
        <w:t>(17)</w:t>
      </w:r>
      <w:r w:rsidR="00E61A31">
        <w:rPr>
          <w:rFonts w:ascii="Times New Roman" w:hAnsi="Times New Roman" w:cs="Times New Roman"/>
          <w:sz w:val="24"/>
          <w:szCs w:val="24"/>
        </w:rPr>
        <w:fldChar w:fldCharType="end"/>
      </w:r>
      <w:r w:rsidR="00D14C5E">
        <w:rPr>
          <w:rFonts w:ascii="Times New Roman" w:hAnsi="Times New Roman" w:cs="Times New Roman"/>
          <w:sz w:val="24"/>
          <w:szCs w:val="24"/>
        </w:rPr>
        <w:t>, while</w:t>
      </w:r>
      <w:r w:rsidRPr="004A5680">
        <w:rPr>
          <w:rFonts w:ascii="Times New Roman" w:hAnsi="Times New Roman" w:cs="Times New Roman"/>
          <w:sz w:val="24"/>
          <w:szCs w:val="24"/>
        </w:rPr>
        <w:t xml:space="preserve"> in a growing caterpillar (</w:t>
      </w:r>
      <w:r w:rsidRPr="004A5680">
        <w:rPr>
          <w:rFonts w:ascii="Times New Roman" w:hAnsi="Times New Roman" w:cs="Times New Roman"/>
          <w:i/>
          <w:sz w:val="24"/>
          <w:szCs w:val="24"/>
        </w:rPr>
        <w:t xml:space="preserve">Manduca </w:t>
      </w:r>
      <w:proofErr w:type="spellStart"/>
      <w:r w:rsidRPr="004A5680">
        <w:rPr>
          <w:rFonts w:ascii="Times New Roman" w:hAnsi="Times New Roman" w:cs="Times New Roman"/>
          <w:i/>
          <w:sz w:val="24"/>
          <w:szCs w:val="24"/>
        </w:rPr>
        <w:t>sexta</w:t>
      </w:r>
      <w:proofErr w:type="spellEnd"/>
      <w:r w:rsidRPr="004A5680">
        <w:rPr>
          <w:rFonts w:ascii="Times New Roman" w:hAnsi="Times New Roman" w:cs="Times New Roman"/>
          <w:sz w:val="24"/>
          <w:szCs w:val="24"/>
        </w:rPr>
        <w:t xml:space="preserve">), </w:t>
      </w:r>
      <w:r w:rsidR="00E61A31">
        <w:rPr>
          <w:rFonts w:ascii="Times New Roman" w:hAnsi="Times New Roman" w:cs="Times New Roman"/>
          <w:sz w:val="24"/>
          <w:szCs w:val="24"/>
        </w:rPr>
        <w:t>diameters of most</w:t>
      </w:r>
      <w:r w:rsidR="00710DF8">
        <w:rPr>
          <w:rFonts w:ascii="Times New Roman" w:hAnsi="Times New Roman" w:cs="Times New Roman"/>
          <w:sz w:val="24"/>
          <w:szCs w:val="24"/>
        </w:rPr>
        <w:t xml:space="preserve"> </w:t>
      </w:r>
      <w:r w:rsidRPr="004A5680">
        <w:rPr>
          <w:rFonts w:ascii="Times New Roman" w:hAnsi="Times New Roman" w:cs="Times New Roman"/>
          <w:sz w:val="24"/>
          <w:szCs w:val="24"/>
        </w:rPr>
        <w:t xml:space="preserve">tracheae scale isometrically </w:t>
      </w:r>
      <w:r w:rsidR="00E61A31">
        <w:rPr>
          <w:rFonts w:ascii="Times New Roman" w:hAnsi="Times New Roman" w:cs="Times New Roman"/>
          <w:sz w:val="24"/>
          <w:szCs w:val="24"/>
        </w:rPr>
        <w:fldChar w:fldCharType="begin"/>
      </w:r>
      <w:r w:rsidR="00CF7AF6">
        <w:rPr>
          <w:rFonts w:ascii="Times New Roman" w:hAnsi="Times New Roman" w:cs="Times New Roman"/>
          <w:sz w:val="24"/>
          <w:szCs w:val="24"/>
        </w:rPr>
        <w:instrText xml:space="preserve"> ADDIN EN.CITE &lt;EndNote&gt;&lt;Cite&gt;&lt;Author&gt;Lundquist&lt;/Author&gt;&lt;Year&gt;2018&lt;/Year&gt;&lt;RecNum&gt;26829&lt;/RecNum&gt;&lt;DisplayText&gt;(55)&lt;/DisplayText&gt;&lt;record&gt;&lt;rec-number&gt;26829&lt;/rec-number&gt;&lt;foreign-keys&gt;&lt;key app="EN" db-id="dxpvfrsrmrpwewestfmv02fzsx0r02rvasdp" timestamp="1570202801"&gt;26829&lt;/key&gt;&lt;/foreign-keys&gt;&lt;ref-type name="Journal Article"&gt;17&lt;/ref-type&gt;&lt;contributors&gt;&lt;authors&gt;&lt;author&gt;Lundquist, Taylor A.&lt;/author&gt;&lt;author&gt;Kittilson, Jeffrey D.&lt;/author&gt;&lt;author&gt;Ahsan, Rubina&lt;/author&gt;&lt;author&gt;Greenlee, Kendra J.&lt;/author&gt;&lt;/authors&gt;&lt;/contributors&gt;&lt;titles&gt;&lt;title&gt;The effect of within-instar development on tracheal diameter and hypoxia-inducible factors α and β in the tobacco hornworm, Manduca sexta&lt;/title&gt;&lt;secondary-title&gt;Journal of Insect Physiology&lt;/secondary-title&gt;&lt;/titles&gt;&lt;periodical&gt;&lt;full-title&gt;Journal of Insect Physiology&lt;/full-title&gt;&lt;abbr-1&gt;J Insect Physiol&lt;/abbr-1&gt;&lt;abbr-2&gt;J. Insect Physiol.&lt;/abbr-2&gt;&lt;/periodical&gt;&lt;pages&gt;199-208&lt;/pages&gt;&lt;volume&gt;106&lt;/volume&gt;&lt;dates&gt;&lt;year&gt;2018&lt;/year&gt;&lt;pub-dates&gt;&lt;date&gt;2018/04/01/&lt;/date&gt;&lt;/pub-dates&gt;&lt;/dates&gt;&lt;isbn&gt;0022-1910&lt;/isbn&gt;&lt;urls&gt;&lt;related-urls&gt;&lt;url&gt;http://www.sciencedirect.com/science/article/pii/S002219101730272X&lt;/url&gt;&lt;/related-urls&gt;&lt;/urls&gt;&lt;electronic-resource-num&gt;https://doi.org/10.1016/j.jinsphys.2017.12.001&lt;/electronic-resource-num&gt;&lt;/record&gt;&lt;/Cite&gt;&lt;/EndNote&gt;</w:instrText>
      </w:r>
      <w:r w:rsidR="00E61A31">
        <w:rPr>
          <w:rFonts w:ascii="Times New Roman" w:hAnsi="Times New Roman" w:cs="Times New Roman"/>
          <w:sz w:val="24"/>
          <w:szCs w:val="24"/>
        </w:rPr>
        <w:fldChar w:fldCharType="separate"/>
      </w:r>
      <w:r w:rsidR="00CF7AF6">
        <w:rPr>
          <w:rFonts w:ascii="Times New Roman" w:hAnsi="Times New Roman" w:cs="Times New Roman"/>
          <w:noProof/>
          <w:sz w:val="24"/>
          <w:szCs w:val="24"/>
        </w:rPr>
        <w:t>(55)</w:t>
      </w:r>
      <w:r w:rsidR="00E61A31">
        <w:rPr>
          <w:rFonts w:ascii="Times New Roman" w:hAnsi="Times New Roman" w:cs="Times New Roman"/>
          <w:sz w:val="24"/>
          <w:szCs w:val="24"/>
        </w:rPr>
        <w:fldChar w:fldCharType="end"/>
      </w:r>
      <w:r w:rsidRPr="004A5680">
        <w:rPr>
          <w:rFonts w:ascii="Times New Roman" w:hAnsi="Times New Roman" w:cs="Times New Roman"/>
          <w:sz w:val="24"/>
          <w:szCs w:val="24"/>
        </w:rPr>
        <w:t>.</w:t>
      </w:r>
      <w:r w:rsidR="00112820">
        <w:rPr>
          <w:rFonts w:ascii="Times New Roman" w:hAnsi="Times New Roman" w:cs="Times New Roman"/>
          <w:sz w:val="24"/>
          <w:szCs w:val="24"/>
        </w:rPr>
        <w:t xml:space="preserve"> </w:t>
      </w:r>
      <w:r w:rsidR="00D14C5E">
        <w:rPr>
          <w:rFonts w:ascii="Times New Roman" w:hAnsi="Times New Roman" w:cs="Times New Roman"/>
          <w:sz w:val="24"/>
          <w:szCs w:val="24"/>
        </w:rPr>
        <w:t>Why different scaling patterns are observed in these different cases is unclear; more in-depth analysis of the required gas transport and the mechanism of transport are needed to evaluate the scaling of individual tracheal system structures.</w:t>
      </w:r>
    </w:p>
    <w:p w14:paraId="5292CBCF" w14:textId="23F1926F" w:rsidR="004A5680" w:rsidRPr="004A5680" w:rsidRDefault="00D14C5E" w:rsidP="004A56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4A5680" w:rsidRPr="004A5680">
        <w:rPr>
          <w:rFonts w:ascii="Times New Roman" w:hAnsi="Times New Roman" w:cs="Times New Roman"/>
          <w:sz w:val="24"/>
          <w:szCs w:val="24"/>
        </w:rPr>
        <w:t>iffusive capacities</w:t>
      </w:r>
      <w:r>
        <w:rPr>
          <w:rFonts w:ascii="Times New Roman" w:hAnsi="Times New Roman" w:cs="Times New Roman"/>
          <w:sz w:val="24"/>
          <w:szCs w:val="24"/>
        </w:rPr>
        <w:t xml:space="preserve"> of the spiracles scaled with mass</w:t>
      </w:r>
      <w:r w:rsidR="004A5680" w:rsidRPr="00D14C5E">
        <w:rPr>
          <w:rFonts w:ascii="Times New Roman" w:hAnsi="Times New Roman" w:cs="Times New Roman"/>
          <w:sz w:val="24"/>
          <w:szCs w:val="24"/>
          <w:vertAlign w:val="superscript"/>
        </w:rPr>
        <w:t>0.</w:t>
      </w:r>
      <w:ins w:id="219" w:author="Wagner, Julian" w:date="2021-09-12T20:01:00Z">
        <w:r w:rsidR="00144DDA">
          <w:rPr>
            <w:rFonts w:ascii="Times New Roman" w:hAnsi="Times New Roman" w:cs="Times New Roman"/>
            <w:sz w:val="24"/>
            <w:szCs w:val="24"/>
            <w:vertAlign w:val="superscript"/>
          </w:rPr>
          <w:t>39</w:t>
        </w:r>
      </w:ins>
      <w:del w:id="220" w:author="Wagner, Julian" w:date="2021-09-12T20:01:00Z">
        <w:r w:rsidR="004A5680" w:rsidRPr="00D14C5E" w:rsidDel="00144DDA">
          <w:rPr>
            <w:rFonts w:ascii="Times New Roman" w:hAnsi="Times New Roman" w:cs="Times New Roman"/>
            <w:sz w:val="24"/>
            <w:szCs w:val="24"/>
            <w:vertAlign w:val="superscript"/>
          </w:rPr>
          <w:delText>41</w:delText>
        </w:r>
      </w:del>
      <w:r>
        <w:rPr>
          <w:rFonts w:ascii="Times New Roman" w:hAnsi="Times New Roman" w:cs="Times New Roman"/>
          <w:sz w:val="24"/>
          <w:szCs w:val="24"/>
        </w:rPr>
        <w:t xml:space="preserve">, </w:t>
      </w:r>
      <w:r w:rsidR="004A5680" w:rsidRPr="004A5680">
        <w:rPr>
          <w:rFonts w:ascii="Times New Roman" w:hAnsi="Times New Roman" w:cs="Times New Roman"/>
          <w:sz w:val="24"/>
          <w:szCs w:val="24"/>
        </w:rPr>
        <w:t>well below the scaling slope for oxygen consumption rate (approximately 0.75); thus, diffusion across the spiracles becomes more challenging for larger insects. The required O</w:t>
      </w:r>
      <w:r w:rsidR="004A5680" w:rsidRPr="004A5680">
        <w:rPr>
          <w:rFonts w:ascii="Times New Roman" w:hAnsi="Times New Roman" w:cs="Times New Roman"/>
          <w:sz w:val="24"/>
          <w:szCs w:val="24"/>
          <w:vertAlign w:val="subscript"/>
        </w:rPr>
        <w:t xml:space="preserve">2 </w:t>
      </w:r>
      <w:r w:rsidR="004A5680" w:rsidRPr="004A5680">
        <w:rPr>
          <w:rFonts w:ascii="Times New Roman" w:hAnsi="Times New Roman" w:cs="Times New Roman"/>
          <w:sz w:val="24"/>
          <w:szCs w:val="24"/>
        </w:rPr>
        <w:t>gradient across the spiracles to supply the metabolic demand by diffusion increase</w:t>
      </w:r>
      <w:r w:rsidR="000608D4">
        <w:rPr>
          <w:rFonts w:ascii="Times New Roman" w:hAnsi="Times New Roman" w:cs="Times New Roman"/>
          <w:sz w:val="24"/>
          <w:szCs w:val="24"/>
        </w:rPr>
        <w:t>s</w:t>
      </w:r>
      <w:r w:rsidR="004A5680" w:rsidRPr="004A5680">
        <w:rPr>
          <w:rFonts w:ascii="Times New Roman" w:hAnsi="Times New Roman" w:cs="Times New Roman"/>
          <w:sz w:val="24"/>
          <w:szCs w:val="24"/>
        </w:rPr>
        <w:t xml:space="preserve"> by approximately an order of magnitude from our smallest to largest beetles, but the size effect on the required P</w:t>
      </w:r>
      <w:r w:rsidR="00283AEE">
        <w:rPr>
          <w:rFonts w:ascii="Times New Roman" w:hAnsi="Times New Roman" w:cs="Times New Roman"/>
          <w:sz w:val="24"/>
          <w:szCs w:val="24"/>
        </w:rPr>
        <w:t>O</w:t>
      </w:r>
      <w:r w:rsidR="004A5680" w:rsidRPr="004A5680">
        <w:rPr>
          <w:rFonts w:ascii="Times New Roman" w:hAnsi="Times New Roman" w:cs="Times New Roman"/>
          <w:sz w:val="24"/>
          <w:szCs w:val="24"/>
          <w:vertAlign w:val="subscript"/>
        </w:rPr>
        <w:t>2</w:t>
      </w:r>
      <w:r w:rsidR="004A5680" w:rsidRPr="004A5680">
        <w:rPr>
          <w:rFonts w:ascii="Times New Roman" w:hAnsi="Times New Roman" w:cs="Times New Roman"/>
          <w:sz w:val="24"/>
          <w:szCs w:val="24"/>
        </w:rPr>
        <w:t xml:space="preserve"> gradient is less important than the effect of activity. For quiescent beetles, the PO</w:t>
      </w:r>
      <w:r w:rsidR="004A5680" w:rsidRPr="004A5680">
        <w:rPr>
          <w:rFonts w:ascii="Times New Roman" w:hAnsi="Times New Roman" w:cs="Times New Roman"/>
          <w:sz w:val="24"/>
          <w:szCs w:val="24"/>
          <w:vertAlign w:val="subscript"/>
        </w:rPr>
        <w:t>2</w:t>
      </w:r>
      <w:r w:rsidR="004A5680" w:rsidRPr="004A5680">
        <w:rPr>
          <w:rFonts w:ascii="Times New Roman" w:hAnsi="Times New Roman" w:cs="Times New Roman"/>
          <w:sz w:val="24"/>
          <w:szCs w:val="24"/>
        </w:rPr>
        <w:t xml:space="preserve"> gradients across the spiracles necessary for </w:t>
      </w:r>
      <w:r w:rsidR="004A5680" w:rsidRPr="004A5680">
        <w:rPr>
          <w:rFonts w:ascii="Times New Roman" w:hAnsi="Times New Roman" w:cs="Times New Roman"/>
          <w:sz w:val="24"/>
          <w:szCs w:val="24"/>
        </w:rPr>
        <w:lastRenderedPageBreak/>
        <w:t>diffusion are low (0.0</w:t>
      </w:r>
      <w:ins w:id="221" w:author="Wagner, Julian" w:date="2021-09-12T20:07:00Z">
        <w:r w:rsidR="00144DDA">
          <w:rPr>
            <w:rFonts w:ascii="Times New Roman" w:hAnsi="Times New Roman" w:cs="Times New Roman"/>
            <w:sz w:val="24"/>
            <w:szCs w:val="24"/>
          </w:rPr>
          <w:t>5</w:t>
        </w:r>
      </w:ins>
      <w:del w:id="222" w:author="Wagner, Julian" w:date="2021-09-12T20:07:00Z">
        <w:r w:rsidR="004A5680" w:rsidRPr="004A5680" w:rsidDel="00144DDA">
          <w:rPr>
            <w:rFonts w:ascii="Times New Roman" w:hAnsi="Times New Roman" w:cs="Times New Roman"/>
            <w:sz w:val="24"/>
            <w:szCs w:val="24"/>
          </w:rPr>
          <w:delText>4</w:delText>
        </w:r>
      </w:del>
      <w:r w:rsidR="004A5680" w:rsidRPr="004A5680">
        <w:rPr>
          <w:rFonts w:ascii="Times New Roman" w:hAnsi="Times New Roman" w:cs="Times New Roman"/>
          <w:sz w:val="24"/>
          <w:szCs w:val="24"/>
        </w:rPr>
        <w:t>-0.</w:t>
      </w:r>
      <w:ins w:id="223" w:author="Wagner, Julian" w:date="2021-09-12T20:07:00Z">
        <w:r w:rsidR="00144DDA">
          <w:rPr>
            <w:rFonts w:ascii="Times New Roman" w:hAnsi="Times New Roman" w:cs="Times New Roman"/>
            <w:sz w:val="24"/>
            <w:szCs w:val="24"/>
          </w:rPr>
          <w:t>46</w:t>
        </w:r>
      </w:ins>
      <w:del w:id="224" w:author="Wagner, Julian" w:date="2021-09-12T20:07:00Z">
        <w:r w:rsidR="004A5680" w:rsidRPr="004A5680" w:rsidDel="00144DDA">
          <w:rPr>
            <w:rFonts w:ascii="Times New Roman" w:hAnsi="Times New Roman" w:cs="Times New Roman"/>
            <w:sz w:val="24"/>
            <w:szCs w:val="24"/>
          </w:rPr>
          <w:delText>39</w:delText>
        </w:r>
      </w:del>
      <w:r w:rsidR="004A5680" w:rsidRPr="004A5680">
        <w:rPr>
          <w:rFonts w:ascii="Times New Roman" w:hAnsi="Times New Roman" w:cs="Times New Roman"/>
          <w:sz w:val="24"/>
          <w:szCs w:val="24"/>
        </w:rPr>
        <w:t xml:space="preserve"> kPa</w:t>
      </w:r>
      <w:r w:rsidR="006F0599">
        <w:rPr>
          <w:rFonts w:ascii="Times New Roman" w:hAnsi="Times New Roman" w:cs="Times New Roman"/>
          <w:sz w:val="24"/>
          <w:szCs w:val="24"/>
        </w:rPr>
        <w:t xml:space="preserve"> depending on size</w:t>
      </w:r>
      <w:r w:rsidR="004A5680" w:rsidRPr="004A5680">
        <w:rPr>
          <w:rFonts w:ascii="Times New Roman" w:hAnsi="Times New Roman" w:cs="Times New Roman"/>
          <w:sz w:val="24"/>
          <w:szCs w:val="24"/>
        </w:rPr>
        <w:t>). However, during endothermic flight, the required PO</w:t>
      </w:r>
      <w:r w:rsidR="004A5680" w:rsidRPr="004A5680">
        <w:rPr>
          <w:rFonts w:ascii="Times New Roman" w:hAnsi="Times New Roman" w:cs="Times New Roman"/>
          <w:sz w:val="24"/>
          <w:szCs w:val="24"/>
          <w:vertAlign w:val="subscript"/>
        </w:rPr>
        <w:t>2</w:t>
      </w:r>
      <w:r w:rsidR="004A5680" w:rsidRPr="004A5680">
        <w:rPr>
          <w:rFonts w:ascii="Times New Roman" w:hAnsi="Times New Roman" w:cs="Times New Roman"/>
          <w:sz w:val="24"/>
          <w:szCs w:val="24"/>
        </w:rPr>
        <w:t xml:space="preserve"> gradient across the spiracles increases from </w:t>
      </w:r>
      <w:ins w:id="225" w:author="Wagner, Julian" w:date="2021-09-12T20:08:00Z">
        <w:r w:rsidR="00144DDA">
          <w:rPr>
            <w:rFonts w:ascii="Times New Roman" w:hAnsi="Times New Roman" w:cs="Times New Roman"/>
            <w:sz w:val="24"/>
            <w:szCs w:val="24"/>
          </w:rPr>
          <w:t>5</w:t>
        </w:r>
      </w:ins>
      <w:del w:id="226" w:author="Wagner, Julian" w:date="2021-09-12T20:08:00Z">
        <w:r w:rsidR="004A5680" w:rsidRPr="004A5680" w:rsidDel="00144DDA">
          <w:rPr>
            <w:rFonts w:ascii="Times New Roman" w:hAnsi="Times New Roman" w:cs="Times New Roman"/>
            <w:sz w:val="24"/>
            <w:szCs w:val="24"/>
          </w:rPr>
          <w:delText>4</w:delText>
        </w:r>
      </w:del>
      <w:r w:rsidR="004A5680" w:rsidRPr="004A5680">
        <w:rPr>
          <w:rFonts w:ascii="Times New Roman" w:hAnsi="Times New Roman" w:cs="Times New Roman"/>
          <w:sz w:val="24"/>
          <w:szCs w:val="24"/>
        </w:rPr>
        <w:t xml:space="preserve"> to </w:t>
      </w:r>
      <w:del w:id="227" w:author="Wagner, Julian" w:date="2021-09-12T20:08:00Z">
        <w:r w:rsidR="004A5680" w:rsidRPr="004A5680" w:rsidDel="00144DDA">
          <w:rPr>
            <w:rFonts w:ascii="Times New Roman" w:hAnsi="Times New Roman" w:cs="Times New Roman"/>
            <w:sz w:val="24"/>
            <w:szCs w:val="24"/>
          </w:rPr>
          <w:delText xml:space="preserve">54 </w:delText>
        </w:r>
      </w:del>
      <w:ins w:id="228" w:author="Wagner, Julian" w:date="2021-09-12T20:08:00Z">
        <w:r w:rsidR="00144DDA">
          <w:rPr>
            <w:rFonts w:ascii="Times New Roman" w:hAnsi="Times New Roman" w:cs="Times New Roman"/>
            <w:sz w:val="24"/>
            <w:szCs w:val="24"/>
          </w:rPr>
          <w:t>41</w:t>
        </w:r>
        <w:r w:rsidR="00144DDA" w:rsidRPr="004A5680">
          <w:rPr>
            <w:rFonts w:ascii="Times New Roman" w:hAnsi="Times New Roman" w:cs="Times New Roman"/>
            <w:sz w:val="24"/>
            <w:szCs w:val="24"/>
          </w:rPr>
          <w:t xml:space="preserve"> </w:t>
        </w:r>
      </w:ins>
      <w:r w:rsidR="004A5680" w:rsidRPr="004A5680">
        <w:rPr>
          <w:rFonts w:ascii="Times New Roman" w:hAnsi="Times New Roman" w:cs="Times New Roman"/>
          <w:sz w:val="24"/>
          <w:szCs w:val="24"/>
        </w:rPr>
        <w:t xml:space="preserve">kPa </w:t>
      </w:r>
      <w:r w:rsidR="00D65A09">
        <w:rPr>
          <w:rFonts w:ascii="Times New Roman" w:hAnsi="Times New Roman" w:cs="Times New Roman"/>
          <w:sz w:val="24"/>
          <w:szCs w:val="24"/>
        </w:rPr>
        <w:t xml:space="preserve">which is </w:t>
      </w:r>
      <w:r w:rsidR="004A5680" w:rsidRPr="004A5680">
        <w:rPr>
          <w:rFonts w:ascii="Times New Roman" w:hAnsi="Times New Roman" w:cs="Times New Roman"/>
          <w:sz w:val="24"/>
          <w:szCs w:val="24"/>
        </w:rPr>
        <w:t>impossible to achieve, as air has only 21 kPa PO</w:t>
      </w:r>
      <w:r w:rsidR="004A5680" w:rsidRPr="004A5680">
        <w:rPr>
          <w:rFonts w:ascii="Times New Roman" w:hAnsi="Times New Roman" w:cs="Times New Roman"/>
          <w:sz w:val="24"/>
          <w:szCs w:val="24"/>
          <w:vertAlign w:val="subscript"/>
        </w:rPr>
        <w:t>2</w:t>
      </w:r>
      <w:r w:rsidR="004A5680" w:rsidRPr="004A5680">
        <w:rPr>
          <w:rFonts w:ascii="Times New Roman" w:hAnsi="Times New Roman" w:cs="Times New Roman"/>
          <w:sz w:val="24"/>
          <w:szCs w:val="24"/>
        </w:rPr>
        <w:t>. Because the distance required for oxygen diffusion from air to the flight muscle is much greater than the distance through the spiracle, these data illustrate the impossibility of diffusion sustaining oxygen consumption during flight in these beetles, regardless of size. With metabolic rates scaling with mass</w:t>
      </w:r>
      <w:r w:rsidR="004A5680" w:rsidRPr="004A5680">
        <w:rPr>
          <w:rFonts w:ascii="Times New Roman" w:hAnsi="Times New Roman" w:cs="Times New Roman"/>
          <w:sz w:val="24"/>
          <w:szCs w:val="24"/>
          <w:vertAlign w:val="superscript"/>
        </w:rPr>
        <w:t>0.75</w:t>
      </w:r>
      <w:r w:rsidR="004A5680" w:rsidRPr="004A5680">
        <w:rPr>
          <w:rFonts w:ascii="Times New Roman" w:hAnsi="Times New Roman" w:cs="Times New Roman"/>
          <w:sz w:val="24"/>
          <w:szCs w:val="24"/>
        </w:rPr>
        <w:t xml:space="preserve"> and spiracular depth with mass</w:t>
      </w:r>
      <w:r w:rsidR="004A5680" w:rsidRPr="004A5680">
        <w:rPr>
          <w:rFonts w:ascii="Times New Roman" w:hAnsi="Times New Roman" w:cs="Times New Roman"/>
          <w:sz w:val="24"/>
          <w:szCs w:val="24"/>
          <w:vertAlign w:val="superscript"/>
        </w:rPr>
        <w:t>0.33</w:t>
      </w:r>
      <w:r w:rsidR="004A5680" w:rsidRPr="004A5680">
        <w:rPr>
          <w:rFonts w:ascii="Times New Roman" w:hAnsi="Times New Roman" w:cs="Times New Roman"/>
          <w:sz w:val="24"/>
          <w:szCs w:val="24"/>
        </w:rPr>
        <w:t>, spiracular area would need to scale with mass</w:t>
      </w:r>
      <w:r w:rsidR="004A5680" w:rsidRPr="004A5680">
        <w:rPr>
          <w:rFonts w:ascii="Times New Roman" w:hAnsi="Times New Roman" w:cs="Times New Roman"/>
          <w:sz w:val="24"/>
          <w:szCs w:val="24"/>
          <w:vertAlign w:val="superscript"/>
        </w:rPr>
        <w:t>1.08</w:t>
      </w:r>
      <w:r w:rsidR="004A5680" w:rsidRPr="004A5680">
        <w:rPr>
          <w:rFonts w:ascii="Times New Roman" w:hAnsi="Times New Roman" w:cs="Times New Roman"/>
          <w:sz w:val="24"/>
          <w:szCs w:val="24"/>
        </w:rPr>
        <w:t xml:space="preserve"> (0.75 + 0.33) to conserve the required PO</w:t>
      </w:r>
      <w:r w:rsidR="004A5680" w:rsidRPr="004A5680">
        <w:rPr>
          <w:rFonts w:ascii="Times New Roman" w:hAnsi="Times New Roman" w:cs="Times New Roman"/>
          <w:sz w:val="24"/>
          <w:szCs w:val="24"/>
          <w:vertAlign w:val="subscript"/>
        </w:rPr>
        <w:t>2</w:t>
      </w:r>
      <w:r w:rsidR="004A5680" w:rsidRPr="004A5680">
        <w:rPr>
          <w:rFonts w:ascii="Times New Roman" w:hAnsi="Times New Roman" w:cs="Times New Roman"/>
          <w:sz w:val="24"/>
          <w:szCs w:val="24"/>
        </w:rPr>
        <w:t xml:space="preserve"> gradient to support diffusion across all insect sizes. </w:t>
      </w:r>
    </w:p>
    <w:p w14:paraId="64A196EB" w14:textId="32AAD8CE" w:rsidR="004A5680" w:rsidRDefault="00F67BD3" w:rsidP="004A5680">
      <w:pPr>
        <w:spacing w:after="0" w:line="480" w:lineRule="auto"/>
        <w:ind w:firstLine="720"/>
        <w:rPr>
          <w:ins w:id="229" w:author="Wagner, Julian" w:date="2021-09-13T00:20:00Z"/>
          <w:rFonts w:ascii="Times New Roman" w:hAnsi="Times New Roman" w:cs="Times New Roman"/>
          <w:sz w:val="24"/>
          <w:szCs w:val="24"/>
        </w:rPr>
      </w:pPr>
      <w:r>
        <w:rPr>
          <w:rFonts w:ascii="Times New Roman" w:hAnsi="Times New Roman" w:cs="Times New Roman"/>
          <w:sz w:val="24"/>
          <w:szCs w:val="24"/>
        </w:rPr>
        <w:t>By</w:t>
      </w:r>
      <w:r w:rsidR="004A5680" w:rsidRPr="004A5680">
        <w:rPr>
          <w:rFonts w:ascii="Times New Roman" w:hAnsi="Times New Roman" w:cs="Times New Roman"/>
          <w:sz w:val="24"/>
          <w:szCs w:val="24"/>
        </w:rPr>
        <w:t xml:space="preserve"> contrast, the advecti</w:t>
      </w:r>
      <w:r>
        <w:rPr>
          <w:rFonts w:ascii="Times New Roman" w:hAnsi="Times New Roman" w:cs="Times New Roman"/>
          <w:sz w:val="24"/>
          <w:szCs w:val="24"/>
        </w:rPr>
        <w:t>ve</w:t>
      </w:r>
      <w:r w:rsidR="004A5680" w:rsidRPr="004A5680">
        <w:rPr>
          <w:rFonts w:ascii="Times New Roman" w:hAnsi="Times New Roman" w:cs="Times New Roman"/>
          <w:sz w:val="24"/>
          <w:szCs w:val="24"/>
        </w:rPr>
        <w:t xml:space="preserve"> capacity </w:t>
      </w:r>
      <w:r w:rsidR="007F6791">
        <w:rPr>
          <w:rFonts w:ascii="Times New Roman" w:hAnsi="Times New Roman" w:cs="Times New Roman"/>
          <w:sz w:val="24"/>
          <w:szCs w:val="24"/>
        </w:rPr>
        <w:t>scales with mass</w:t>
      </w:r>
      <w:r w:rsidR="004A5680" w:rsidRPr="007F6791">
        <w:rPr>
          <w:rFonts w:ascii="Times New Roman" w:hAnsi="Times New Roman" w:cs="Times New Roman"/>
          <w:sz w:val="24"/>
          <w:szCs w:val="24"/>
          <w:vertAlign w:val="superscript"/>
        </w:rPr>
        <w:t>1.</w:t>
      </w:r>
      <w:r w:rsidR="00586539" w:rsidRPr="007F6791">
        <w:rPr>
          <w:rFonts w:ascii="Times New Roman" w:hAnsi="Times New Roman" w:cs="Times New Roman"/>
          <w:sz w:val="24"/>
          <w:szCs w:val="24"/>
          <w:vertAlign w:val="superscript"/>
        </w:rPr>
        <w:t>1</w:t>
      </w:r>
      <w:del w:id="230" w:author="Wagner, Julian" w:date="2021-09-12T20:11:00Z">
        <w:r w:rsidR="004A5680" w:rsidRPr="004A5680" w:rsidDel="00144DDA">
          <w:rPr>
            <w:rFonts w:ascii="Times New Roman" w:hAnsi="Times New Roman" w:cs="Times New Roman"/>
            <w:sz w:val="24"/>
            <w:szCs w:val="24"/>
          </w:rPr>
          <w:delText xml:space="preserve"> </w:delText>
        </w:r>
      </w:del>
      <w:r w:rsidR="007F6791">
        <w:rPr>
          <w:rFonts w:ascii="Times New Roman" w:hAnsi="Times New Roman" w:cs="Times New Roman"/>
          <w:sz w:val="24"/>
          <w:szCs w:val="24"/>
        </w:rPr>
        <w:t xml:space="preserve">, </w:t>
      </w:r>
      <w:r w:rsidR="004A5680" w:rsidRPr="004A5680">
        <w:rPr>
          <w:rFonts w:ascii="Times New Roman" w:hAnsi="Times New Roman" w:cs="Times New Roman"/>
          <w:sz w:val="24"/>
          <w:szCs w:val="24"/>
        </w:rPr>
        <w:t>much higher than the slope for the metabolic rate, so oxygen delivery via advection become</w:t>
      </w:r>
      <w:r w:rsidR="007F6791">
        <w:rPr>
          <w:rFonts w:ascii="Times New Roman" w:hAnsi="Times New Roman" w:cs="Times New Roman"/>
          <w:sz w:val="24"/>
          <w:szCs w:val="24"/>
        </w:rPr>
        <w:t>s</w:t>
      </w:r>
      <w:r w:rsidR="004A5680" w:rsidRPr="004A5680">
        <w:rPr>
          <w:rFonts w:ascii="Times New Roman" w:hAnsi="Times New Roman" w:cs="Times New Roman"/>
          <w:sz w:val="24"/>
          <w:szCs w:val="24"/>
        </w:rPr>
        <w:t xml:space="preserve"> easier for larger animals even as diffusion bec</w:t>
      </w:r>
      <w:r w:rsidR="007F6791">
        <w:rPr>
          <w:rFonts w:ascii="Times New Roman" w:hAnsi="Times New Roman" w:cs="Times New Roman"/>
          <w:sz w:val="24"/>
          <w:szCs w:val="24"/>
        </w:rPr>
        <w:t>o</w:t>
      </w:r>
      <w:r w:rsidR="004A5680" w:rsidRPr="004A5680">
        <w:rPr>
          <w:rFonts w:ascii="Times New Roman" w:hAnsi="Times New Roman" w:cs="Times New Roman"/>
          <w:sz w:val="24"/>
          <w:szCs w:val="24"/>
        </w:rPr>
        <w:t>me</w:t>
      </w:r>
      <w:r w:rsidR="007F6791">
        <w:rPr>
          <w:rFonts w:ascii="Times New Roman" w:hAnsi="Times New Roman" w:cs="Times New Roman"/>
          <w:sz w:val="24"/>
          <w:szCs w:val="24"/>
        </w:rPr>
        <w:t>s</w:t>
      </w:r>
      <w:r w:rsidR="004A5680" w:rsidRPr="004A5680">
        <w:rPr>
          <w:rFonts w:ascii="Times New Roman" w:hAnsi="Times New Roman" w:cs="Times New Roman"/>
          <w:sz w:val="24"/>
          <w:szCs w:val="24"/>
        </w:rPr>
        <w:t xml:space="preserve"> impossible. </w:t>
      </w:r>
      <w:r>
        <w:rPr>
          <w:rFonts w:ascii="Times New Roman" w:hAnsi="Times New Roman" w:cs="Times New Roman"/>
          <w:sz w:val="24"/>
          <w:szCs w:val="24"/>
        </w:rPr>
        <w:t>This effect might</w:t>
      </w:r>
      <w:r w:rsidR="004A5680" w:rsidRPr="004A5680">
        <w:rPr>
          <w:rFonts w:ascii="Times New Roman" w:hAnsi="Times New Roman" w:cs="Times New Roman"/>
          <w:sz w:val="24"/>
          <w:szCs w:val="24"/>
        </w:rPr>
        <w:t xml:space="preserve"> </w:t>
      </w:r>
      <w:r>
        <w:rPr>
          <w:rFonts w:ascii="Times New Roman" w:hAnsi="Times New Roman" w:cs="Times New Roman"/>
          <w:sz w:val="24"/>
          <w:szCs w:val="24"/>
        </w:rPr>
        <w:t>reflect</w:t>
      </w:r>
      <w:r w:rsidR="004A5680" w:rsidRPr="004A5680">
        <w:rPr>
          <w:rFonts w:ascii="Times New Roman" w:hAnsi="Times New Roman" w:cs="Times New Roman"/>
          <w:sz w:val="24"/>
          <w:szCs w:val="24"/>
        </w:rPr>
        <w:t xml:space="preserve"> a shift toward increasing reliance on advection as scarab beetles increase in size; alternatively, this </w:t>
      </w:r>
      <w:r w:rsidR="00D14C5E">
        <w:rPr>
          <w:rFonts w:ascii="Times New Roman" w:hAnsi="Times New Roman" w:cs="Times New Roman"/>
          <w:sz w:val="24"/>
          <w:szCs w:val="24"/>
        </w:rPr>
        <w:t>increasing advective capacity relative to metabolic rate</w:t>
      </w:r>
      <w:r w:rsidR="004A5680" w:rsidRPr="004A5680">
        <w:rPr>
          <w:rFonts w:ascii="Times New Roman" w:hAnsi="Times New Roman" w:cs="Times New Roman"/>
          <w:sz w:val="24"/>
          <w:szCs w:val="24"/>
        </w:rPr>
        <w:t xml:space="preserve"> </w:t>
      </w:r>
      <w:r w:rsidR="00D14C5E">
        <w:rPr>
          <w:rFonts w:ascii="Times New Roman" w:hAnsi="Times New Roman" w:cs="Times New Roman"/>
          <w:sz w:val="24"/>
          <w:szCs w:val="24"/>
        </w:rPr>
        <w:t>may allow</w:t>
      </w:r>
      <w:r w:rsidR="004A5680" w:rsidRPr="004A5680">
        <w:rPr>
          <w:rFonts w:ascii="Times New Roman" w:hAnsi="Times New Roman" w:cs="Times New Roman"/>
          <w:sz w:val="24"/>
          <w:szCs w:val="24"/>
        </w:rPr>
        <w:t xml:space="preserve"> </w:t>
      </w:r>
      <w:r w:rsidR="00D14C5E">
        <w:rPr>
          <w:rFonts w:ascii="Times New Roman" w:hAnsi="Times New Roman" w:cs="Times New Roman"/>
          <w:sz w:val="24"/>
          <w:szCs w:val="24"/>
        </w:rPr>
        <w:t xml:space="preserve">larger beetles to require </w:t>
      </w:r>
      <w:r w:rsidR="004A5680" w:rsidRPr="004A5680">
        <w:rPr>
          <w:rFonts w:ascii="Times New Roman" w:hAnsi="Times New Roman" w:cs="Times New Roman"/>
          <w:sz w:val="24"/>
          <w:szCs w:val="24"/>
        </w:rPr>
        <w:t xml:space="preserve">lower pressures </w:t>
      </w:r>
      <w:r w:rsidR="00D14C5E">
        <w:rPr>
          <w:rFonts w:ascii="Times New Roman" w:hAnsi="Times New Roman" w:cs="Times New Roman"/>
          <w:sz w:val="24"/>
          <w:szCs w:val="24"/>
        </w:rPr>
        <w:t xml:space="preserve">to </w:t>
      </w:r>
      <w:r w:rsidR="004A5680" w:rsidRPr="004A5680">
        <w:rPr>
          <w:rFonts w:ascii="Times New Roman" w:hAnsi="Times New Roman" w:cs="Times New Roman"/>
          <w:sz w:val="24"/>
          <w:szCs w:val="24"/>
        </w:rPr>
        <w:t>driv</w:t>
      </w:r>
      <w:r w:rsidR="00D14C5E">
        <w:rPr>
          <w:rFonts w:ascii="Times New Roman" w:hAnsi="Times New Roman" w:cs="Times New Roman"/>
          <w:sz w:val="24"/>
          <w:szCs w:val="24"/>
        </w:rPr>
        <w:t>e</w:t>
      </w:r>
      <w:r w:rsidR="004A5680" w:rsidRPr="004A5680">
        <w:rPr>
          <w:rFonts w:ascii="Times New Roman" w:hAnsi="Times New Roman" w:cs="Times New Roman"/>
          <w:sz w:val="24"/>
          <w:szCs w:val="24"/>
        </w:rPr>
        <w:t xml:space="preserve"> advection</w:t>
      </w:r>
      <w:r w:rsidR="00D14C5E">
        <w:rPr>
          <w:rFonts w:ascii="Times New Roman" w:hAnsi="Times New Roman" w:cs="Times New Roman"/>
          <w:sz w:val="24"/>
          <w:szCs w:val="24"/>
        </w:rPr>
        <w:t xml:space="preserve"> through the spiracles</w:t>
      </w:r>
      <w:r w:rsidR="004A5680" w:rsidRPr="004A5680">
        <w:rPr>
          <w:rFonts w:ascii="Times New Roman" w:hAnsi="Times New Roman" w:cs="Times New Roman"/>
          <w:sz w:val="24"/>
          <w:szCs w:val="24"/>
        </w:rPr>
        <w:t xml:space="preserve"> in larger beetles</w:t>
      </w:r>
      <w:r w:rsidR="00D14C5E">
        <w:rPr>
          <w:rFonts w:ascii="Times New Roman" w:hAnsi="Times New Roman" w:cs="Times New Roman"/>
          <w:sz w:val="24"/>
          <w:szCs w:val="24"/>
        </w:rPr>
        <w:t>, assuming no scaling of extraction efficiency</w:t>
      </w:r>
      <w:r w:rsidR="004A5680" w:rsidRPr="004A5680">
        <w:rPr>
          <w:rFonts w:ascii="Times New Roman" w:hAnsi="Times New Roman" w:cs="Times New Roman"/>
          <w:sz w:val="24"/>
          <w:szCs w:val="24"/>
        </w:rPr>
        <w:t xml:space="preserve">. </w:t>
      </w:r>
    </w:p>
    <w:p w14:paraId="5F4C2968" w14:textId="227F4509" w:rsidR="00236177" w:rsidRPr="004A5680" w:rsidRDefault="00236177" w:rsidP="004A5680">
      <w:pPr>
        <w:spacing w:after="0" w:line="480" w:lineRule="auto"/>
        <w:ind w:firstLine="720"/>
        <w:rPr>
          <w:rFonts w:ascii="Times New Roman" w:hAnsi="Times New Roman" w:cs="Times New Roman"/>
          <w:sz w:val="24"/>
          <w:szCs w:val="24"/>
        </w:rPr>
      </w:pPr>
      <w:ins w:id="231" w:author="Wagner, Julian" w:date="2021-09-13T00:20:00Z">
        <w:r>
          <w:rPr>
            <w:rFonts w:ascii="Times New Roman" w:hAnsi="Times New Roman" w:cs="Times New Roman"/>
            <w:sz w:val="24"/>
            <w:szCs w:val="24"/>
          </w:rPr>
          <w:t xml:space="preserve">We also note that we observe </w:t>
        </w:r>
      </w:ins>
      <w:ins w:id="232" w:author="Wagner, Julian" w:date="2021-09-13T00:21:00Z">
        <w:r>
          <w:rPr>
            <w:rFonts w:ascii="Times New Roman" w:hAnsi="Times New Roman" w:cs="Times New Roman"/>
            <w:sz w:val="24"/>
            <w:szCs w:val="24"/>
          </w:rPr>
          <w:t>much tighter distributions in the scaling pattern for the</w:t>
        </w:r>
      </w:ins>
      <w:ins w:id="233" w:author="Wagner, Julian" w:date="2021-09-13T00:34:00Z">
        <w:r w:rsidR="00BD4022">
          <w:rPr>
            <w:rFonts w:ascii="Times New Roman" w:hAnsi="Times New Roman" w:cs="Times New Roman"/>
            <w:sz w:val="24"/>
            <w:szCs w:val="24"/>
          </w:rPr>
          <w:t xml:space="preserve"> area of the</w:t>
        </w:r>
      </w:ins>
      <w:ins w:id="234" w:author="Wagner, Julian" w:date="2021-09-13T00:21:00Z">
        <w:r>
          <w:rPr>
            <w:rFonts w:ascii="Times New Roman" w:hAnsi="Times New Roman" w:cs="Times New Roman"/>
            <w:sz w:val="24"/>
            <w:szCs w:val="24"/>
          </w:rPr>
          <w:t xml:space="preserve"> large anterior spiracles as compared to the smaller posterior ones</w:t>
        </w:r>
      </w:ins>
      <w:ins w:id="235" w:author="Wagner, Julian" w:date="2021-09-13T00:35:00Z">
        <w:r w:rsidR="00BD4022">
          <w:rPr>
            <w:rFonts w:ascii="Times New Roman" w:hAnsi="Times New Roman" w:cs="Times New Roman"/>
            <w:sz w:val="24"/>
            <w:szCs w:val="24"/>
          </w:rPr>
          <w:t>. T</w:t>
        </w:r>
      </w:ins>
      <w:ins w:id="236" w:author="Wagner, Julian" w:date="2021-09-13T00:22:00Z">
        <w:r>
          <w:rPr>
            <w:rFonts w:ascii="Times New Roman" w:hAnsi="Times New Roman" w:cs="Times New Roman"/>
            <w:sz w:val="24"/>
            <w:szCs w:val="24"/>
          </w:rPr>
          <w:t xml:space="preserve">his may suggest </w:t>
        </w:r>
      </w:ins>
      <w:ins w:id="237" w:author="Wagner, Julian" w:date="2021-09-13T00:24:00Z">
        <w:r>
          <w:rPr>
            <w:rFonts w:ascii="Times New Roman" w:hAnsi="Times New Roman" w:cs="Times New Roman"/>
            <w:sz w:val="24"/>
            <w:szCs w:val="24"/>
          </w:rPr>
          <w:t xml:space="preserve">that the large anterior spiracles are more constrained </w:t>
        </w:r>
      </w:ins>
      <w:ins w:id="238" w:author="Wagner, Julian" w:date="2021-09-13T00:34:00Z">
        <w:r w:rsidR="00BD4022">
          <w:rPr>
            <w:rFonts w:ascii="Times New Roman" w:hAnsi="Times New Roman" w:cs="Times New Roman"/>
            <w:sz w:val="24"/>
            <w:szCs w:val="24"/>
          </w:rPr>
          <w:t>in their morphology</w:t>
        </w:r>
      </w:ins>
      <w:ins w:id="239" w:author="Wagner, Julian" w:date="2021-09-13T00:35:00Z">
        <w:r w:rsidR="00BD4022">
          <w:rPr>
            <w:rFonts w:ascii="Times New Roman" w:hAnsi="Times New Roman" w:cs="Times New Roman"/>
            <w:sz w:val="24"/>
            <w:szCs w:val="24"/>
          </w:rPr>
          <w:t xml:space="preserve">, since they presumably provide the gas exchange needed for metabolically demanding tissues like the flight muscle and brain. </w:t>
        </w:r>
      </w:ins>
    </w:p>
    <w:p w14:paraId="2627A398" w14:textId="405926BE" w:rsidR="004A5680" w:rsidRDefault="00D14C5E" w:rsidP="00D14C5E">
      <w:pPr>
        <w:spacing w:after="0" w:line="480" w:lineRule="auto"/>
        <w:rPr>
          <w:rFonts w:ascii="Times New Roman" w:hAnsi="Times New Roman" w:cs="Times New Roman"/>
          <w:sz w:val="24"/>
          <w:szCs w:val="24"/>
        </w:rPr>
      </w:pPr>
      <w:r w:rsidRPr="00D14C5E">
        <w:rPr>
          <w:rFonts w:ascii="Times New Roman" w:hAnsi="Times New Roman" w:cs="Times New Roman"/>
          <w:i/>
          <w:iCs/>
          <w:sz w:val="24"/>
          <w:szCs w:val="24"/>
        </w:rPr>
        <w:t>Caveats</w:t>
      </w:r>
      <w:r>
        <w:rPr>
          <w:rFonts w:ascii="Times New Roman" w:hAnsi="Times New Roman" w:cs="Times New Roman"/>
          <w:sz w:val="24"/>
          <w:szCs w:val="24"/>
        </w:rPr>
        <w:t>: Our finding of isometric scaling of spiracles</w:t>
      </w:r>
      <w:r w:rsidR="004A5680" w:rsidRPr="004A5680">
        <w:rPr>
          <w:rFonts w:ascii="Times New Roman" w:hAnsi="Times New Roman" w:cs="Times New Roman"/>
          <w:sz w:val="24"/>
          <w:szCs w:val="24"/>
        </w:rPr>
        <w:t xml:space="preserve"> should be taken critically. Insect spiracles are morphologically complex structures. We analyzed air transport capacities treating the spiracle as a cylinder, which could over or underestimate capacity depending on factors like valve position and the complex shape of the spiracular atrium. The assessment of spiracles of </w:t>
      </w:r>
      <w:r w:rsidR="004A5680" w:rsidRPr="004A5680">
        <w:rPr>
          <w:rFonts w:ascii="Times New Roman" w:hAnsi="Times New Roman" w:cs="Times New Roman"/>
          <w:sz w:val="24"/>
          <w:szCs w:val="24"/>
        </w:rPr>
        <w:lastRenderedPageBreak/>
        <w:t>living insects could offer insights not possible with static CT scans</w:t>
      </w:r>
      <w:r w:rsidR="00F57EEE">
        <w:rPr>
          <w:rFonts w:ascii="Times New Roman" w:hAnsi="Times New Roman" w:cs="Times New Roman"/>
          <w:sz w:val="24"/>
          <w:szCs w:val="24"/>
        </w:rPr>
        <w:t>. For example, insects might control the shape of the bellows-like atrium and valves in a concerted way to promote air flow</w:t>
      </w:r>
      <w:r w:rsidR="004A5680" w:rsidRPr="004A5680">
        <w:rPr>
          <w:rFonts w:ascii="Times New Roman" w:hAnsi="Times New Roman" w:cs="Times New Roman"/>
          <w:sz w:val="24"/>
          <w:szCs w:val="24"/>
        </w:rPr>
        <w:t xml:space="preserve">. As yet, we know little about how the tracheal system structure and function might scale differently in </w:t>
      </w:r>
      <w:r w:rsidR="006F0599">
        <w:rPr>
          <w:rFonts w:ascii="Times New Roman" w:hAnsi="Times New Roman" w:cs="Times New Roman"/>
          <w:sz w:val="24"/>
          <w:szCs w:val="24"/>
        </w:rPr>
        <w:t>different species</w:t>
      </w:r>
      <w:r w:rsidR="004A5680" w:rsidRPr="004A5680">
        <w:rPr>
          <w:rFonts w:ascii="Times New Roman" w:hAnsi="Times New Roman" w:cs="Times New Roman"/>
          <w:sz w:val="24"/>
          <w:szCs w:val="24"/>
        </w:rPr>
        <w:t xml:space="preserve">. As an example of a fairly dramatic difference in tracheal system function across beetle clades, some Cerambycid beetles use draft inward ventilation through the </w:t>
      </w:r>
      <w:proofErr w:type="spellStart"/>
      <w:r w:rsidR="004A5680" w:rsidRPr="004A5680">
        <w:rPr>
          <w:rFonts w:ascii="Times New Roman" w:hAnsi="Times New Roman" w:cs="Times New Roman"/>
          <w:sz w:val="24"/>
          <w:szCs w:val="24"/>
        </w:rPr>
        <w:t>mesothoracic</w:t>
      </w:r>
      <w:proofErr w:type="spellEnd"/>
      <w:r w:rsidR="004A5680" w:rsidRPr="004A5680">
        <w:rPr>
          <w:rFonts w:ascii="Times New Roman" w:hAnsi="Times New Roman" w:cs="Times New Roman"/>
          <w:sz w:val="24"/>
          <w:szCs w:val="24"/>
        </w:rPr>
        <w:t xml:space="preserve"> spiracle during flight, </w:t>
      </w:r>
      <w:r w:rsidR="00F57EEE">
        <w:rPr>
          <w:rFonts w:ascii="Times New Roman" w:hAnsi="Times New Roman" w:cs="Times New Roman"/>
          <w:sz w:val="24"/>
          <w:szCs w:val="24"/>
        </w:rPr>
        <w:t>whereas</w:t>
      </w:r>
      <w:r w:rsidR="004A5680" w:rsidRPr="004A5680">
        <w:rPr>
          <w:rFonts w:ascii="Times New Roman" w:hAnsi="Times New Roman" w:cs="Times New Roman"/>
          <w:sz w:val="24"/>
          <w:szCs w:val="24"/>
        </w:rPr>
        <w:t xml:space="preserve"> most scarab beetles </w:t>
      </w:r>
      <w:proofErr w:type="spellStart"/>
      <w:r w:rsidR="004A5680" w:rsidRPr="004A5680">
        <w:rPr>
          <w:rFonts w:ascii="Times New Roman" w:hAnsi="Times New Roman" w:cs="Times New Roman"/>
          <w:sz w:val="24"/>
          <w:szCs w:val="24"/>
        </w:rPr>
        <w:t>autoventilate</w:t>
      </w:r>
      <w:proofErr w:type="spellEnd"/>
      <w:r w:rsidR="004A5680" w:rsidRPr="004A5680">
        <w:rPr>
          <w:rFonts w:ascii="Times New Roman" w:hAnsi="Times New Roman" w:cs="Times New Roman"/>
          <w:sz w:val="24"/>
          <w:szCs w:val="24"/>
        </w:rPr>
        <w:t xml:space="preserve"> the thorax using wing movements </w:t>
      </w:r>
      <w:r w:rsidR="004A5680" w:rsidRPr="004A5680">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&lt;EndNote&gt;&lt;Cite&gt;&lt;Author&gt;Miller&lt;/Author&gt;&lt;Year&gt;1966&lt;/Year&gt;&lt;RecNum&gt;6882&lt;/RecNum&gt;&lt;DisplayText&gt;(56, 57)&lt;/DisplayText&gt;&lt;record&gt;&lt;rec-number&gt;6882&lt;/rec-number&gt;&lt;foreign-keys&gt;&lt;key app="EN" db-id="dxpvfrsrmrpwewestfmv02fzsx0r02rvasdp" timestamp="1570202766"&gt;6882&lt;/key&gt;&lt;/foreign-keys&gt;&lt;ref-type name="Journal Article"&gt;17&lt;/ref-type&gt;&lt;contributors&gt;&lt;authors&gt;&lt;author&gt;Miller, P. L.&lt;/author&gt;&lt;/authors&gt;&lt;/contributors&gt;&lt;titles&gt;&lt;title&gt;The supply of oxygen to the active flight muscles of some large beetles&lt;/title&gt;&lt;secondary-title&gt;Journal of Experimental Biology&lt;/secondary-title&gt;&lt;alt-title&gt;J. exp. Biol.&lt;/alt-title&gt;&lt;/titles&gt;&lt;periodical&gt;&lt;full-title&gt;Journal of Experimental Biology&lt;/full-title&gt;&lt;abbr-1&gt;J Exp Biol&lt;/abbr-1&gt;&lt;abbr-2&gt;J. Exp. Biol.&lt;/abbr-2&gt;&lt;/periodical&gt;&lt;alt-periodical&gt;&lt;full-title&gt;Journal of Experimental Biology&lt;/full-title&gt;&lt;abbr-1&gt;J Exp Biol&lt;/abbr-1&gt;&lt;abbr-2&gt;J. Exp. Biol.&lt;/abbr-2&gt;&lt;/alt-periodical&gt;&lt;pages&gt;285-304&lt;/pages&gt;&lt;volume&gt;45&lt;/volume&gt;&lt;keywords&gt;&lt;keyword&gt;FLIGHT&lt;/keyword&gt;&lt;keyword&gt;FLIGHT METABOLISM&lt;/keyword&gt;&lt;keyword&gt;FLIGHTLESSNESS&lt;/keyword&gt;&lt;keyword&gt;METABOLISM&lt;/keyword&gt;&lt;keyword&gt;RESPIRATION&lt;/keyword&gt;&lt;keyword&gt;RESPIROMETRY&lt;/keyword&gt;&lt;/keywords&gt;&lt;dates&gt;&lt;year&gt;1966&lt;/year&gt;&lt;/dates&gt;&lt;label&gt;858&lt;/label&gt;&lt;urls&gt;&lt;/urls&gt;&lt;/record&gt;&lt;/Cite&gt;&lt;Cite&gt;&lt;Author&gt;Amos&lt;/Author&gt;&lt;Year&gt;1965&lt;/Year&gt;&lt;RecNum&gt;24657&lt;/RecNum&gt;&lt;record&gt;&lt;rec-number&gt;24657&lt;/rec-number&gt;&lt;foreign-keys&gt;&lt;key app="EN" db-id="dxpvfrsrmrpwewestfmv02fzsx0r02rvasdp" timestamp="1570202792"&gt;24657&lt;/key&gt;&lt;/foreign-keys&gt;&lt;ref-type name="Journal Article"&gt;17&lt;/ref-type&gt;&lt;contributors&gt;&lt;authors&gt;&lt;author&gt;Amos, W.B.&lt;/author&gt;&lt;author&gt;Miller, P.L.&lt;/author&gt;&lt;/authors&gt;&lt;/contributors&gt;&lt;titles&gt;&lt;title&gt;The supply of oxygen to the active flight muscles of Petrognathus gigas (F.) (Cerambycidae)&lt;/title&gt;&lt;secondary-title&gt;Entomologist&lt;/secondary-title&gt;&lt;/titles&gt;&lt;periodical&gt;&lt;full-title&gt;Entomologist&lt;/full-title&gt;&lt;abbr-1&gt;Entomologist&lt;/abbr-1&gt;&lt;abbr-2&gt;Entomologist&lt;/abbr-2&gt;&lt;/periodical&gt;&lt;pages&gt;88-94&lt;/pages&gt;&lt;volume&gt;98&lt;/volume&gt;&lt;dates&gt;&lt;year&gt;1965&lt;/year&gt;&lt;/dates&gt;&lt;urls&gt;&lt;/urls&gt;&lt;/record&gt;&lt;/Cite&gt;&lt;/EndNote&gt;</w:instrText>
      </w:r>
      <w:r w:rsidR="004A5680" w:rsidRPr="004A5680">
        <w:rPr>
          <w:rFonts w:ascii="Times New Roman" w:hAnsi="Times New Roman" w:cs="Times New Roman"/>
          <w:sz w:val="24"/>
          <w:szCs w:val="24"/>
        </w:rPr>
        <w:fldChar w:fldCharType="separate"/>
      </w:r>
      <w:r>
        <w:rPr>
          <w:rFonts w:ascii="Times New Roman" w:hAnsi="Times New Roman" w:cs="Times New Roman"/>
          <w:noProof/>
          <w:sz w:val="24"/>
          <w:szCs w:val="24"/>
        </w:rPr>
        <w:t>(56, 57)</w:t>
      </w:r>
      <w:r w:rsidR="004A5680" w:rsidRPr="004A5680">
        <w:rPr>
          <w:rFonts w:ascii="Times New Roman" w:hAnsi="Times New Roman" w:cs="Times New Roman"/>
          <w:sz w:val="24"/>
          <w:szCs w:val="24"/>
        </w:rPr>
        <w:fldChar w:fldCharType="end"/>
      </w:r>
      <w:r w:rsidR="004A5680" w:rsidRPr="004A5680">
        <w:rPr>
          <w:rFonts w:ascii="Times New Roman" w:hAnsi="Times New Roman" w:cs="Times New Roman"/>
          <w:sz w:val="24"/>
          <w:szCs w:val="24"/>
        </w:rPr>
        <w:t xml:space="preserve">. Dung beetle species vary between exhaling </w:t>
      </w:r>
      <w:r w:rsidR="00F57EEE">
        <w:rPr>
          <w:rFonts w:ascii="Times New Roman" w:hAnsi="Times New Roman" w:cs="Times New Roman"/>
          <w:sz w:val="24"/>
          <w:szCs w:val="24"/>
        </w:rPr>
        <w:t>nearly</w:t>
      </w:r>
      <w:r w:rsidR="004A5680" w:rsidRPr="004A5680">
        <w:rPr>
          <w:rFonts w:ascii="Times New Roman" w:hAnsi="Times New Roman" w:cs="Times New Roman"/>
          <w:sz w:val="24"/>
          <w:szCs w:val="24"/>
        </w:rPr>
        <w:t xml:space="preserve"> all to none of their air out the </w:t>
      </w:r>
      <w:proofErr w:type="spellStart"/>
      <w:r w:rsidR="004A5680" w:rsidRPr="004A5680">
        <w:rPr>
          <w:rFonts w:ascii="Times New Roman" w:hAnsi="Times New Roman" w:cs="Times New Roman"/>
          <w:sz w:val="24"/>
          <w:szCs w:val="24"/>
        </w:rPr>
        <w:t>mesothoracic</w:t>
      </w:r>
      <w:proofErr w:type="spellEnd"/>
      <w:r w:rsidR="004A5680" w:rsidRPr="004A5680">
        <w:rPr>
          <w:rFonts w:ascii="Times New Roman" w:hAnsi="Times New Roman" w:cs="Times New Roman"/>
          <w:sz w:val="24"/>
          <w:szCs w:val="24"/>
        </w:rPr>
        <w:t xml:space="preserve"> spiracles, with species from more arid environments exhibiting more expiration via the </w:t>
      </w:r>
      <w:proofErr w:type="spellStart"/>
      <w:r w:rsidR="004A5680" w:rsidRPr="004A5680">
        <w:rPr>
          <w:rFonts w:ascii="Times New Roman" w:hAnsi="Times New Roman" w:cs="Times New Roman"/>
          <w:sz w:val="24"/>
          <w:szCs w:val="24"/>
        </w:rPr>
        <w:t>mesothoracic</w:t>
      </w:r>
      <w:proofErr w:type="spellEnd"/>
      <w:r w:rsidR="004A5680" w:rsidRPr="004A5680">
        <w:rPr>
          <w:rFonts w:ascii="Times New Roman" w:hAnsi="Times New Roman" w:cs="Times New Roman"/>
          <w:sz w:val="24"/>
          <w:szCs w:val="24"/>
        </w:rPr>
        <w:t xml:space="preserve"> spiracle </w:t>
      </w:r>
      <w:r w:rsidR="004A5680" w:rsidRPr="004A5680">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&lt;EndNote&gt;&lt;Cite&gt;&lt;Author&gt;Duncan&lt;/Author&gt;&lt;Year&gt;2005&lt;/Year&gt;&lt;RecNum&gt;20650&lt;/RecNum&gt;&lt;DisplayText&gt;(58)&lt;/DisplayText&gt;&lt;record&gt;&lt;rec-number&gt;20650&lt;/rec-number&gt;&lt;foreign-keys&gt;&lt;key app="EN" db-id="dxpvfrsrmrpwewestfmv02fzsx0r02rvasdp" timestamp="1570202785"&gt;20650&lt;/key&gt;&lt;/foreign-keys&gt;&lt;ref-type name="Journal Article"&gt;17&lt;/ref-type&gt;&lt;contributors&gt;&lt;authors&gt;&lt;author&gt;Duncan, Frances D.&lt;/author&gt;&lt;author&gt;Byrne, Marcus J.&lt;/author&gt;&lt;/authors&gt;&lt;/contributors&gt;&lt;titles&gt;&lt;title&gt;The role of the mesothoracic spiracles in respiration in flighted and flightless dung beetles&lt;/title&gt;&lt;secondary-title&gt;J Exp Biol&lt;/secondary-title&gt;&lt;/titles&gt;&lt;periodical&gt;&lt;full-title&gt;Journal of Experimental Biology&lt;/full-title&gt;&lt;abbr-1&gt;J Exp Biol&lt;/abbr-1&gt;&lt;abbr-2&gt;J. Exp. Biol.&lt;/abbr-2&gt;&lt;/periodical&gt;&lt;pages&gt;907-914&lt;/pages&gt;&lt;volume&gt;208&lt;/volume&gt;&lt;number&gt;5&lt;/number&gt;&lt;dates&gt;&lt;year&gt;2005&lt;/year&gt;&lt;pub-dates&gt;&lt;date&gt;March 1, 2005&lt;/date&gt;&lt;/pub-dates&gt;&lt;/dates&gt;&lt;urls&gt;&lt;related-urls&gt;&lt;url&gt;http://jeb.biologists.org/cgi/content/abstract/208/5/907 &lt;/url&gt;&lt;/related-urls&gt;&lt;/urls&gt;&lt;electronic-resource-num&gt;10.1242/jeb.01479&lt;/electronic-resource-num&gt;&lt;/record&gt;&lt;/Cite&gt;&lt;/EndNote&gt;</w:instrText>
      </w:r>
      <w:r w:rsidR="004A5680" w:rsidRPr="004A5680">
        <w:rPr>
          <w:rFonts w:ascii="Times New Roman" w:hAnsi="Times New Roman" w:cs="Times New Roman"/>
          <w:sz w:val="24"/>
          <w:szCs w:val="24"/>
        </w:rPr>
        <w:fldChar w:fldCharType="separate"/>
      </w:r>
      <w:r>
        <w:rPr>
          <w:rFonts w:ascii="Times New Roman" w:hAnsi="Times New Roman" w:cs="Times New Roman"/>
          <w:noProof/>
          <w:sz w:val="24"/>
          <w:szCs w:val="24"/>
        </w:rPr>
        <w:t>(58)</w:t>
      </w:r>
      <w:r w:rsidR="004A5680" w:rsidRPr="004A5680">
        <w:rPr>
          <w:rFonts w:ascii="Times New Roman" w:hAnsi="Times New Roman" w:cs="Times New Roman"/>
          <w:sz w:val="24"/>
          <w:szCs w:val="24"/>
        </w:rPr>
        <w:fldChar w:fldCharType="end"/>
      </w:r>
      <w:r w:rsidR="004A5680" w:rsidRPr="004A5680">
        <w:rPr>
          <w:rFonts w:ascii="Times New Roman" w:hAnsi="Times New Roman" w:cs="Times New Roman"/>
          <w:sz w:val="24"/>
          <w:szCs w:val="24"/>
        </w:rPr>
        <w:t>. The phylogenetic, life history</w:t>
      </w:r>
      <w:r w:rsidR="00F57EEE">
        <w:rPr>
          <w:rFonts w:ascii="Times New Roman" w:hAnsi="Times New Roman" w:cs="Times New Roman"/>
          <w:sz w:val="24"/>
          <w:szCs w:val="24"/>
        </w:rPr>
        <w:t>,</w:t>
      </w:r>
      <w:r w:rsidR="004A5680" w:rsidRPr="004A5680">
        <w:rPr>
          <w:rFonts w:ascii="Times New Roman" w:hAnsi="Times New Roman" w:cs="Times New Roman"/>
          <w:sz w:val="24"/>
          <w:szCs w:val="24"/>
        </w:rPr>
        <w:t xml:space="preserve"> and environmental influences on tracheal system structure, function</w:t>
      </w:r>
      <w:r w:rsidR="00F57EEE">
        <w:rPr>
          <w:rFonts w:ascii="Times New Roman" w:hAnsi="Times New Roman" w:cs="Times New Roman"/>
          <w:sz w:val="24"/>
          <w:szCs w:val="24"/>
        </w:rPr>
        <w:t>,</w:t>
      </w:r>
      <w:r w:rsidR="004A5680" w:rsidRPr="004A5680">
        <w:rPr>
          <w:rFonts w:ascii="Times New Roman" w:hAnsi="Times New Roman" w:cs="Times New Roman"/>
          <w:sz w:val="24"/>
          <w:szCs w:val="24"/>
        </w:rPr>
        <w:t xml:space="preserve"> and scaling seem likely to be a ripe area for future research.</w:t>
      </w:r>
    </w:p>
    <w:p w14:paraId="3587783D" w14:textId="38439113" w:rsidR="00CF7AF6" w:rsidRPr="004A5680" w:rsidRDefault="006F0599" w:rsidP="004A56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finding of isometric scaling of insect spiracles </w:t>
      </w:r>
      <w:r w:rsidR="00CF7AF6">
        <w:rPr>
          <w:rFonts w:ascii="Times New Roman" w:hAnsi="Times New Roman" w:cs="Times New Roman"/>
          <w:sz w:val="24"/>
          <w:szCs w:val="24"/>
        </w:rPr>
        <w:t>would appear to differ from reports for tracheae of mammals, in which radius scales with mass</w:t>
      </w:r>
      <w:r w:rsidR="00CF7AF6" w:rsidRPr="00CF7AF6">
        <w:rPr>
          <w:rFonts w:ascii="Times New Roman" w:hAnsi="Times New Roman" w:cs="Times New Roman"/>
          <w:sz w:val="24"/>
          <w:szCs w:val="24"/>
          <w:vertAlign w:val="superscript"/>
        </w:rPr>
        <w:t>0</w:t>
      </w:r>
      <w:r w:rsidR="00CF7AF6" w:rsidRPr="00160639">
        <w:rPr>
          <w:rFonts w:ascii="Times New Roman" w:hAnsi="Times New Roman" w:cs="Times New Roman"/>
          <w:sz w:val="24"/>
          <w:szCs w:val="24"/>
          <w:vertAlign w:val="superscript"/>
        </w:rPr>
        <w:t>.39</w:t>
      </w:r>
      <w:r w:rsidR="00CF7AF6">
        <w:rPr>
          <w:rFonts w:ascii="Times New Roman" w:hAnsi="Times New Roman" w:cs="Times New Roman"/>
          <w:sz w:val="24"/>
          <w:szCs w:val="24"/>
        </w:rPr>
        <w:t xml:space="preserve"> and lengths with mass</w:t>
      </w:r>
      <w:r w:rsidR="00CF7AF6" w:rsidRPr="00CF7AF6">
        <w:rPr>
          <w:rFonts w:ascii="Times New Roman" w:hAnsi="Times New Roman" w:cs="Times New Roman"/>
          <w:sz w:val="24"/>
          <w:szCs w:val="24"/>
          <w:vertAlign w:val="superscript"/>
        </w:rPr>
        <w:t>0</w:t>
      </w:r>
      <w:r w:rsidR="00CF7AF6" w:rsidRPr="00160639">
        <w:rPr>
          <w:rFonts w:ascii="Times New Roman" w:hAnsi="Times New Roman" w:cs="Times New Roman"/>
          <w:sz w:val="24"/>
          <w:szCs w:val="24"/>
          <w:vertAlign w:val="superscript"/>
        </w:rPr>
        <w:t>.27</w:t>
      </w:r>
      <w:r w:rsidR="00CF7AF6">
        <w:rPr>
          <w:rFonts w:ascii="Times New Roman" w:hAnsi="Times New Roman" w:cs="Times New Roman"/>
          <w:sz w:val="24"/>
          <w:szCs w:val="24"/>
        </w:rPr>
        <w:t xml:space="preserve"> </w:t>
      </w:r>
      <w:r w:rsidR="00CF7AF6">
        <w:rPr>
          <w:rFonts w:ascii="Times New Roman" w:hAnsi="Times New Roman" w:cs="Times New Roman"/>
          <w:sz w:val="24"/>
          <w:szCs w:val="24"/>
        </w:rPr>
        <w:fldChar w:fldCharType="begin"/>
      </w:r>
      <w:r w:rsidR="00D14C5E">
        <w:rPr>
          <w:rFonts w:ascii="Times New Roman" w:hAnsi="Times New Roman" w:cs="Times New Roman"/>
          <w:sz w:val="24"/>
          <w:szCs w:val="24"/>
        </w:rPr>
        <w:instrText xml:space="preserve"> ADDIN EN.CITE &lt;EndNote&gt;&lt;Cite&gt;&lt;Author&gt;Tenney&lt;/Author&gt;&lt;Year&gt;1967&lt;/Year&gt;&lt;RecNum&gt;28024&lt;/RecNum&gt;&lt;DisplayText&gt;(59)&lt;/DisplayText&gt;&lt;record&gt;&lt;rec-number&gt;28024&lt;/rec-number&gt;&lt;foreign-keys&gt;&lt;key app="EN" db-id="dxpvfrsrmrpwewestfmv02fzsx0r02rvasdp" timestamp="1627164594"&gt;28024&lt;/key&gt;&lt;/foreign-keys&gt;&lt;ref-type name="Journal Article"&gt;17&lt;/ref-type&gt;&lt;contributors&gt;&lt;authors&gt;&lt;author&gt;Tenney, S. M.&lt;/author&gt;&lt;author&gt;Bartlett, D.&lt;/author&gt;&lt;/authors&gt;&lt;/contributors&gt;&lt;titles&gt;&lt;title&gt;Comparative quantitative morphology of the mammalian lung: Trachea&lt;/title&gt;&lt;secondary-title&gt;Respiration Physiology&lt;/secondary-title&gt;&lt;/titles&gt;&lt;periodical&gt;&lt;full-title&gt;Respiration Physiology&lt;/full-title&gt;&lt;abbr-1&gt;Respir Physiol&lt;/abbr-1&gt;&lt;abbr-2&gt;Respir. Physiol&lt;/abbr-2&gt;&lt;/periodical&gt;&lt;pages&gt;130-135&lt;/pages&gt;&lt;volume&gt;3&lt;/volume&gt;&lt;number&gt;2&lt;/number&gt;&lt;keywords&gt;&lt;keyword&gt;Alveolar gas&lt;/keyword&gt;&lt;keyword&gt;Dead space Alveolar ventilation&lt;/keyword&gt;&lt;keyword&gt;Lung Comparative morphometry Trachea&lt;/keyword&gt;&lt;/keywords&gt;&lt;dates&gt;&lt;year&gt;1967&lt;/year&gt;&lt;pub-dates&gt;&lt;date&gt;1967/10/01/&lt;/date&gt;&lt;/pub-dates&gt;&lt;/dates&gt;&lt;isbn&gt;0034-5687&lt;/isbn&gt;&lt;urls&gt;&lt;related-urls&gt;&lt;url&gt;https://www.sciencedirect.com/science/article/pii/0034568767900023&lt;/url&gt;&lt;/related-urls&gt;&lt;/urls&gt;&lt;electronic-resource-num&gt;https://doi.org/10.1016/0034-5687(67)90002-3&lt;/electronic-resource-num&gt;&lt;/record&gt;&lt;/Cite&gt;&lt;/EndNote&gt;</w:instrText>
      </w:r>
      <w:r w:rsidR="00CF7AF6">
        <w:rPr>
          <w:rFonts w:ascii="Times New Roman" w:hAnsi="Times New Roman" w:cs="Times New Roman"/>
          <w:sz w:val="24"/>
          <w:szCs w:val="24"/>
        </w:rPr>
        <w:fldChar w:fldCharType="separate"/>
      </w:r>
      <w:r w:rsidR="00D14C5E">
        <w:rPr>
          <w:rFonts w:ascii="Times New Roman" w:hAnsi="Times New Roman" w:cs="Times New Roman"/>
          <w:noProof/>
          <w:sz w:val="24"/>
          <w:szCs w:val="24"/>
        </w:rPr>
        <w:t>(59)</w:t>
      </w:r>
      <w:r w:rsidR="00CF7AF6">
        <w:rPr>
          <w:rFonts w:ascii="Times New Roman" w:hAnsi="Times New Roman" w:cs="Times New Roman"/>
          <w:sz w:val="24"/>
          <w:szCs w:val="24"/>
        </w:rPr>
        <w:fldChar w:fldCharType="end"/>
      </w:r>
      <w:r w:rsidR="00CF7AF6">
        <w:rPr>
          <w:rFonts w:ascii="Times New Roman" w:hAnsi="Times New Roman" w:cs="Times New Roman"/>
          <w:sz w:val="24"/>
          <w:szCs w:val="24"/>
        </w:rPr>
        <w:t xml:space="preserve">. However, confidence limits from our study included these scaling slopes. </w:t>
      </w:r>
      <w:proofErr w:type="spellStart"/>
      <w:r w:rsidR="00CF7AF6">
        <w:rPr>
          <w:rFonts w:ascii="Times New Roman" w:hAnsi="Times New Roman" w:cs="Times New Roman"/>
          <w:sz w:val="24"/>
          <w:szCs w:val="24"/>
        </w:rPr>
        <w:t>Tenney</w:t>
      </w:r>
      <w:proofErr w:type="spellEnd"/>
      <w:r w:rsidR="00CF7AF6">
        <w:rPr>
          <w:rFonts w:ascii="Times New Roman" w:hAnsi="Times New Roman" w:cs="Times New Roman"/>
          <w:sz w:val="24"/>
          <w:szCs w:val="24"/>
        </w:rPr>
        <w:t xml:space="preserve"> and Bartlett’s study </w:t>
      </w:r>
      <w:r w:rsidR="00CF7AF6">
        <w:rPr>
          <w:rFonts w:ascii="Times New Roman" w:hAnsi="Times New Roman" w:cs="Times New Roman"/>
          <w:sz w:val="24"/>
          <w:szCs w:val="24"/>
        </w:rPr>
        <w:fldChar w:fldCharType="begin"/>
      </w:r>
      <w:r w:rsidR="00D14C5E">
        <w:rPr>
          <w:rFonts w:ascii="Times New Roman" w:hAnsi="Times New Roman" w:cs="Times New Roman"/>
          <w:sz w:val="24"/>
          <w:szCs w:val="24"/>
        </w:rPr>
        <w:instrText xml:space="preserve"> ADDIN EN.CITE &lt;EndNote&gt;&lt;Cite&gt;&lt;Author&gt;Tenney&lt;/Author&gt;&lt;Year&gt;1967&lt;/Year&gt;&lt;RecNum&gt;28024&lt;/RecNum&gt;&lt;DisplayText&gt;(59)&lt;/DisplayText&gt;&lt;record&gt;&lt;rec-number&gt;28024&lt;/rec-number&gt;&lt;foreign-keys&gt;&lt;key app="EN" db-id="dxpvfrsrmrpwewestfmv02fzsx0r02rvasdp" timestamp="1627164594"&gt;28024&lt;/key&gt;&lt;/foreign-keys&gt;&lt;ref-type name="Journal Article"&gt;17&lt;/ref-type&gt;&lt;contributors&gt;&lt;authors&gt;&lt;author&gt;Tenney, S. M.&lt;/author&gt;&lt;author&gt;Bartlett, D.&lt;/author&gt;&lt;/authors&gt;&lt;/contributors&gt;&lt;titles&gt;&lt;title&gt;Comparative quantitative morphology of the mammalian lung: Trachea&lt;/title&gt;&lt;secondary-title&gt;Respiration Physiology&lt;/secondary-title&gt;&lt;/titles&gt;&lt;periodical&gt;&lt;full-title&gt;Respiration Physiology&lt;/full-title&gt;&lt;abbr-1&gt;Respir Physiol&lt;/abbr-1&gt;&lt;abbr-2&gt;Respir. Physiol&lt;/abbr-2&gt;&lt;/periodical&gt;&lt;pages&gt;130-135&lt;/pages&gt;&lt;volume&gt;3&lt;/volume&gt;&lt;number&gt;2&lt;/number&gt;&lt;keywords&gt;&lt;keyword&gt;Alveolar gas&lt;/keyword&gt;&lt;keyword&gt;Dead space Alveolar ventilation&lt;/keyword&gt;&lt;keyword&gt;Lung Comparative morphometry Trachea&lt;/keyword&gt;&lt;/keywords&gt;&lt;dates&gt;&lt;year&gt;1967&lt;/year&gt;&lt;pub-dates&gt;&lt;date&gt;1967/10/01/&lt;/date&gt;&lt;/pub-dates&gt;&lt;/dates&gt;&lt;isbn&gt;0034-5687&lt;/isbn&gt;&lt;urls&gt;&lt;related-urls&gt;&lt;url&gt;https://www.sciencedirect.com/science/article/pii/0034568767900023&lt;/url&gt;&lt;/related-urls&gt;&lt;/urls&gt;&lt;electronic-resource-num&gt;https://doi.org/10.1016/0034-5687(67)90002-3&lt;/electronic-resource-num&gt;&lt;/record&gt;&lt;/Cite&gt;&lt;/EndNote&gt;</w:instrText>
      </w:r>
      <w:r w:rsidR="00CF7AF6">
        <w:rPr>
          <w:rFonts w:ascii="Times New Roman" w:hAnsi="Times New Roman" w:cs="Times New Roman"/>
          <w:sz w:val="24"/>
          <w:szCs w:val="24"/>
        </w:rPr>
        <w:fldChar w:fldCharType="separate"/>
      </w:r>
      <w:r w:rsidR="00D14C5E">
        <w:rPr>
          <w:rFonts w:ascii="Times New Roman" w:hAnsi="Times New Roman" w:cs="Times New Roman"/>
          <w:noProof/>
          <w:sz w:val="24"/>
          <w:szCs w:val="24"/>
        </w:rPr>
        <w:t>(59)</w:t>
      </w:r>
      <w:r w:rsidR="00CF7AF6">
        <w:rPr>
          <w:rFonts w:ascii="Times New Roman" w:hAnsi="Times New Roman" w:cs="Times New Roman"/>
          <w:sz w:val="24"/>
          <w:szCs w:val="24"/>
        </w:rPr>
        <w:fldChar w:fldCharType="end"/>
      </w:r>
      <w:r w:rsidR="00CF7AF6">
        <w:rPr>
          <w:rFonts w:ascii="Times New Roman" w:hAnsi="Times New Roman" w:cs="Times New Roman"/>
          <w:sz w:val="24"/>
          <w:szCs w:val="24"/>
        </w:rPr>
        <w:t xml:space="preserve"> had greater power, as it examined 43 species ranging over</w:t>
      </w:r>
      <w:r w:rsidR="00CF7AF6" w:rsidRPr="004A5680">
        <w:rPr>
          <w:rFonts w:ascii="Times New Roman" w:hAnsi="Times New Roman" w:cs="Times New Roman"/>
          <w:sz w:val="24"/>
          <w:szCs w:val="24"/>
        </w:rPr>
        <w:t xml:space="preserve"> </w:t>
      </w:r>
      <w:r w:rsidR="00CF7AF6">
        <w:rPr>
          <w:rFonts w:ascii="Times New Roman" w:hAnsi="Times New Roman" w:cs="Times New Roman"/>
          <w:sz w:val="24"/>
          <w:szCs w:val="24"/>
        </w:rPr>
        <w:t>5 orders of magnitude in body mass</w:t>
      </w:r>
      <w:r w:rsidR="00CF7AF6" w:rsidRPr="004A5680">
        <w:rPr>
          <w:rFonts w:ascii="Times New Roman" w:hAnsi="Times New Roman" w:cs="Times New Roman"/>
          <w:sz w:val="24"/>
          <w:szCs w:val="24"/>
        </w:rPr>
        <w:t xml:space="preserve">. </w:t>
      </w:r>
      <w:r w:rsidR="00CF7AF6">
        <w:rPr>
          <w:rFonts w:ascii="Times New Roman" w:hAnsi="Times New Roman" w:cs="Times New Roman"/>
          <w:sz w:val="24"/>
          <w:szCs w:val="24"/>
        </w:rPr>
        <w:t>However, it worth noting that they did not consider error in their slope estimates, test for statistical differences in slopes between the radii and lengths, or consider phylogeny, so the conclusion that mammalian tracheae scale non-isometrically (and differently from insect spiracles) could benefit from rigorous comparative analysis.</w:t>
      </w:r>
    </w:p>
    <w:p w14:paraId="59BBB91C" w14:textId="03B5AE02" w:rsidR="004A5680" w:rsidRPr="004A5680" w:rsidRDefault="006F0599" w:rsidP="006F0599">
      <w:pPr>
        <w:spacing w:after="0" w:line="480" w:lineRule="auto"/>
        <w:rPr>
          <w:rFonts w:ascii="Times New Roman" w:hAnsi="Times New Roman" w:cs="Times New Roman"/>
          <w:sz w:val="24"/>
          <w:szCs w:val="24"/>
        </w:rPr>
      </w:pPr>
      <w:r w:rsidRPr="006F0599">
        <w:rPr>
          <w:rFonts w:ascii="Times New Roman" w:hAnsi="Times New Roman" w:cs="Times New Roman"/>
          <w:i/>
          <w:iCs/>
          <w:sz w:val="24"/>
          <w:szCs w:val="24"/>
        </w:rPr>
        <w:t>Conclusions</w:t>
      </w:r>
      <w:r>
        <w:rPr>
          <w:rFonts w:ascii="Times New Roman" w:hAnsi="Times New Roman" w:cs="Times New Roman"/>
          <w:sz w:val="24"/>
          <w:szCs w:val="24"/>
        </w:rPr>
        <w:t xml:space="preserve">: Insect spiracles scale isometrically in beetles, which means that diffusive capacities increase much less than metabolic rates, while advective capacities increase more rapidly than metabolic rates. These are general principles of gas exchange that should apply to respiratory structures of any animal clade exhibiting isometric scaling. Nonetheless, resting oxygen </w:t>
      </w:r>
      <w:r>
        <w:rPr>
          <w:rFonts w:ascii="Times New Roman" w:hAnsi="Times New Roman" w:cs="Times New Roman"/>
          <w:sz w:val="24"/>
          <w:szCs w:val="24"/>
        </w:rPr>
        <w:lastRenderedPageBreak/>
        <w:t xml:space="preserve">consumption rates of the largest beetles can likely be supplied by diffusion, allowing even very large insects to recover from drowning or other forms of anoxia. In contrast, endothermic flight, and likely strong terrestrial locomotion require a strong ventilatory system, especially in larger insects. </w:t>
      </w:r>
    </w:p>
    <w:p w14:paraId="11B95E89" w14:textId="77777777" w:rsidR="004A5680" w:rsidRPr="004A5680" w:rsidRDefault="004A5680" w:rsidP="00EE4F89">
      <w:pPr>
        <w:shd w:val="clear" w:color="auto" w:fill="FFFFFF"/>
        <w:spacing w:after="0" w:line="480" w:lineRule="auto"/>
        <w:textAlignment w:val="baseline"/>
        <w:outlineLvl w:val="0"/>
        <w:rPr>
          <w:rFonts w:ascii="Times New Roman" w:eastAsia="Times New Roman" w:hAnsi="Times New Roman" w:cs="Times New Roman"/>
          <w:b/>
          <w:bCs/>
          <w:color w:val="333132"/>
          <w:sz w:val="24"/>
          <w:szCs w:val="24"/>
          <w:bdr w:val="none" w:sz="0" w:space="0" w:color="auto" w:frame="1"/>
        </w:rPr>
      </w:pPr>
      <w:r w:rsidRPr="004A5680">
        <w:rPr>
          <w:rFonts w:ascii="Times New Roman" w:eastAsia="Times New Roman" w:hAnsi="Times New Roman" w:cs="Times New Roman"/>
          <w:b/>
          <w:bCs/>
          <w:color w:val="333132"/>
          <w:sz w:val="24"/>
          <w:szCs w:val="24"/>
          <w:bdr w:val="none" w:sz="0" w:space="0" w:color="auto" w:frame="1"/>
        </w:rPr>
        <w:t>Authors' contributions</w:t>
      </w:r>
    </w:p>
    <w:p w14:paraId="0F6C6ED0" w14:textId="6D689955" w:rsidR="004A5680" w:rsidRPr="004A5680" w:rsidRDefault="004A5680" w:rsidP="004A5680">
      <w:pPr>
        <w:shd w:val="clear" w:color="auto" w:fill="FFFFFF"/>
        <w:spacing w:after="0" w:line="480" w:lineRule="auto"/>
        <w:ind w:firstLine="720"/>
        <w:textAlignment w:val="baseline"/>
        <w:rPr>
          <w:rFonts w:ascii="Times New Roman" w:eastAsia="Times New Roman" w:hAnsi="Times New Roman" w:cs="Times New Roman"/>
          <w:bCs/>
          <w:color w:val="333132"/>
          <w:sz w:val="24"/>
          <w:szCs w:val="24"/>
          <w:bdr w:val="none" w:sz="0" w:space="0" w:color="auto" w:frame="1"/>
        </w:rPr>
      </w:pPr>
      <w:r w:rsidRPr="004A5680">
        <w:rPr>
          <w:rFonts w:ascii="Times New Roman" w:eastAsia="Times New Roman" w:hAnsi="Times New Roman" w:cs="Times New Roman"/>
          <w:bCs/>
          <w:color w:val="333132"/>
          <w:sz w:val="24"/>
          <w:szCs w:val="24"/>
          <w:bdr w:val="none" w:sz="0" w:space="0" w:color="auto" w:frame="1"/>
        </w:rPr>
        <w:t>JW helped with study design, collected spiracle measurements from the micro-CT data, carried out statistical analyses, and drafted the manuscript and figures. JFH helped with study design, coordinated the study, and drafting the manuscript. CJK and JJS collected the micro-CT data</w:t>
      </w:r>
      <w:r w:rsidR="00962C76">
        <w:rPr>
          <w:rFonts w:ascii="Times New Roman" w:eastAsia="Times New Roman" w:hAnsi="Times New Roman" w:cs="Times New Roman"/>
          <w:bCs/>
          <w:color w:val="333132"/>
          <w:sz w:val="24"/>
          <w:szCs w:val="24"/>
          <w:bdr w:val="none" w:sz="0" w:space="0" w:color="auto" w:frame="1"/>
        </w:rPr>
        <w:t>;</w:t>
      </w:r>
      <w:r w:rsidRPr="004A5680">
        <w:rPr>
          <w:rFonts w:ascii="Times New Roman" w:eastAsia="Times New Roman" w:hAnsi="Times New Roman" w:cs="Times New Roman"/>
          <w:bCs/>
          <w:color w:val="333132"/>
          <w:sz w:val="24"/>
          <w:szCs w:val="24"/>
          <w:bdr w:val="none" w:sz="0" w:space="0" w:color="auto" w:frame="1"/>
        </w:rPr>
        <w:t xml:space="preserve"> </w:t>
      </w:r>
      <w:r w:rsidR="00962C76">
        <w:rPr>
          <w:rFonts w:ascii="Times New Roman" w:eastAsia="Times New Roman" w:hAnsi="Times New Roman" w:cs="Times New Roman"/>
          <w:bCs/>
          <w:color w:val="333132"/>
          <w:sz w:val="24"/>
          <w:szCs w:val="24"/>
          <w:bdr w:val="none" w:sz="0" w:space="0" w:color="auto" w:frame="1"/>
        </w:rPr>
        <w:t>additionally,</w:t>
      </w:r>
      <w:r w:rsidRPr="004A5680">
        <w:rPr>
          <w:rFonts w:ascii="Times New Roman" w:eastAsia="Times New Roman" w:hAnsi="Times New Roman" w:cs="Times New Roman"/>
          <w:bCs/>
          <w:color w:val="333132"/>
          <w:sz w:val="24"/>
          <w:szCs w:val="24"/>
          <w:bdr w:val="none" w:sz="0" w:space="0" w:color="auto" w:frame="1"/>
        </w:rPr>
        <w:t xml:space="preserve"> Dynastes data</w:t>
      </w:r>
      <w:r w:rsidR="00962C76">
        <w:rPr>
          <w:rFonts w:ascii="Times New Roman" w:eastAsia="Times New Roman" w:hAnsi="Times New Roman" w:cs="Times New Roman"/>
          <w:bCs/>
          <w:color w:val="333132"/>
          <w:sz w:val="24"/>
          <w:szCs w:val="24"/>
          <w:bdr w:val="none" w:sz="0" w:space="0" w:color="auto" w:frame="1"/>
        </w:rPr>
        <w:t xml:space="preserve"> </w:t>
      </w:r>
      <w:r w:rsidRPr="004A5680">
        <w:rPr>
          <w:rFonts w:ascii="Times New Roman" w:eastAsia="Times New Roman" w:hAnsi="Times New Roman" w:cs="Times New Roman"/>
          <w:bCs/>
          <w:color w:val="333132"/>
          <w:sz w:val="24"/>
          <w:szCs w:val="24"/>
          <w:bdr w:val="none" w:sz="0" w:space="0" w:color="auto" w:frame="1"/>
        </w:rPr>
        <w:t>was collected in collaboration with HG and GC. MED helped develop methods for analysis of micro-CT data, and helped with phylogenetic correction analysis. J</w:t>
      </w:r>
      <w:r w:rsidR="00962C76">
        <w:rPr>
          <w:rFonts w:ascii="Times New Roman" w:eastAsia="Times New Roman" w:hAnsi="Times New Roman" w:cs="Times New Roman"/>
          <w:bCs/>
          <w:color w:val="333132"/>
          <w:sz w:val="24"/>
          <w:szCs w:val="24"/>
          <w:bdr w:val="none" w:sz="0" w:space="0" w:color="auto" w:frame="1"/>
        </w:rPr>
        <w:t>J</w:t>
      </w:r>
      <w:r w:rsidRPr="004A5680">
        <w:rPr>
          <w:rFonts w:ascii="Times New Roman" w:eastAsia="Times New Roman" w:hAnsi="Times New Roman" w:cs="Times New Roman"/>
          <w:bCs/>
          <w:color w:val="333132"/>
          <w:sz w:val="24"/>
          <w:szCs w:val="24"/>
          <w:bdr w:val="none" w:sz="0" w:space="0" w:color="auto" w:frame="1"/>
        </w:rPr>
        <w:t>S</w:t>
      </w:r>
      <w:r w:rsidR="00962C76">
        <w:rPr>
          <w:rFonts w:ascii="Times New Roman" w:eastAsia="Times New Roman" w:hAnsi="Times New Roman" w:cs="Times New Roman"/>
          <w:bCs/>
          <w:color w:val="333132"/>
          <w:sz w:val="24"/>
          <w:szCs w:val="24"/>
          <w:bdr w:val="none" w:sz="0" w:space="0" w:color="auto" w:frame="1"/>
        </w:rPr>
        <w:t xml:space="preserve"> also</w:t>
      </w:r>
      <w:r w:rsidRPr="004A5680">
        <w:rPr>
          <w:rFonts w:ascii="Times New Roman" w:eastAsia="Times New Roman" w:hAnsi="Times New Roman" w:cs="Times New Roman"/>
          <w:bCs/>
          <w:color w:val="333132"/>
          <w:sz w:val="24"/>
          <w:szCs w:val="24"/>
          <w:bdr w:val="none" w:sz="0" w:space="0" w:color="auto" w:frame="1"/>
        </w:rPr>
        <w:t xml:space="preserve"> helped draft the manuscript. All authors gave approval for publication.</w:t>
      </w:r>
    </w:p>
    <w:p w14:paraId="4DE3C826" w14:textId="77777777" w:rsidR="004A5680" w:rsidRPr="004A5680" w:rsidRDefault="004A5680" w:rsidP="00EE4F89">
      <w:pPr>
        <w:shd w:val="clear" w:color="auto" w:fill="FFFFFF"/>
        <w:spacing w:after="0" w:line="480" w:lineRule="auto"/>
        <w:textAlignment w:val="baseline"/>
        <w:outlineLvl w:val="0"/>
        <w:rPr>
          <w:rFonts w:ascii="Times New Roman" w:eastAsia="Times New Roman" w:hAnsi="Times New Roman" w:cs="Times New Roman"/>
          <w:b/>
          <w:bCs/>
          <w:color w:val="333132"/>
          <w:sz w:val="24"/>
          <w:szCs w:val="24"/>
          <w:bdr w:val="none" w:sz="0" w:space="0" w:color="auto" w:frame="1"/>
        </w:rPr>
      </w:pPr>
      <w:r w:rsidRPr="004A5680">
        <w:rPr>
          <w:rFonts w:ascii="Times New Roman" w:eastAsia="Times New Roman" w:hAnsi="Times New Roman" w:cs="Times New Roman"/>
          <w:b/>
          <w:bCs/>
          <w:color w:val="333132"/>
          <w:sz w:val="24"/>
          <w:szCs w:val="24"/>
          <w:bdr w:val="none" w:sz="0" w:space="0" w:color="auto" w:frame="1"/>
        </w:rPr>
        <w:t>Funding</w:t>
      </w:r>
    </w:p>
    <w:p w14:paraId="3682488D" w14:textId="77777777" w:rsidR="004A5680" w:rsidRPr="004A5680" w:rsidRDefault="004A5680" w:rsidP="004A5680">
      <w:pPr>
        <w:shd w:val="clear" w:color="auto" w:fill="FFFFFF"/>
        <w:spacing w:after="0" w:line="480" w:lineRule="auto"/>
        <w:ind w:firstLine="720"/>
        <w:textAlignment w:val="baseline"/>
        <w:rPr>
          <w:rFonts w:ascii="Times New Roman" w:eastAsia="Times New Roman" w:hAnsi="Times New Roman" w:cs="Times New Roman"/>
          <w:color w:val="333132"/>
          <w:sz w:val="24"/>
          <w:szCs w:val="24"/>
        </w:rPr>
      </w:pPr>
      <w:r w:rsidRPr="004A5680">
        <w:rPr>
          <w:rFonts w:ascii="Times New Roman" w:eastAsia="Times New Roman" w:hAnsi="Times New Roman" w:cs="Times New Roman"/>
          <w:color w:val="333132"/>
          <w:sz w:val="24"/>
          <w:szCs w:val="24"/>
        </w:rPr>
        <w:t>This research was supported in part by funds from the School of Life Sciences Undergraduate Research (SOLUR) Program through the School of Life Sciences at Arizona State University, Tempe Campus, and by NSF IOS 1122157 and 1558052.</w:t>
      </w:r>
    </w:p>
    <w:p w14:paraId="043B8E66" w14:textId="77777777" w:rsidR="004A5680" w:rsidRPr="004A5680" w:rsidRDefault="004A5680" w:rsidP="004A5680">
      <w:pPr>
        <w:spacing w:line="480" w:lineRule="auto"/>
        <w:rPr>
          <w:rFonts w:ascii="Times New Roman" w:eastAsia="Times New Roman" w:hAnsi="Times New Roman" w:cs="Times New Roman"/>
          <w:b/>
          <w:bCs/>
          <w:color w:val="333132"/>
          <w:sz w:val="24"/>
          <w:szCs w:val="24"/>
          <w:bdr w:val="none" w:sz="0" w:space="0" w:color="auto" w:frame="1"/>
        </w:rPr>
      </w:pPr>
      <w:r w:rsidRPr="004A5680">
        <w:rPr>
          <w:rFonts w:ascii="Times New Roman" w:eastAsia="Times New Roman" w:hAnsi="Times New Roman" w:cs="Times New Roman"/>
          <w:b/>
          <w:bCs/>
          <w:color w:val="333132"/>
          <w:sz w:val="24"/>
          <w:szCs w:val="24"/>
          <w:bdr w:val="none" w:sz="0" w:space="0" w:color="auto" w:frame="1"/>
        </w:rPr>
        <w:br w:type="page"/>
      </w:r>
    </w:p>
    <w:p w14:paraId="7BD2935A" w14:textId="77777777" w:rsidR="004A5680" w:rsidRPr="00C20EA4" w:rsidRDefault="004A5680" w:rsidP="00EE4F89">
      <w:pPr>
        <w:shd w:val="clear" w:color="auto" w:fill="FFFFFF"/>
        <w:spacing w:after="0" w:line="480" w:lineRule="auto"/>
        <w:textAlignment w:val="baseline"/>
        <w:outlineLvl w:val="0"/>
        <w:rPr>
          <w:rFonts w:ascii="Times New Roman" w:eastAsia="Times New Roman" w:hAnsi="Times New Roman" w:cs="Times New Roman"/>
          <w:color w:val="333132"/>
          <w:sz w:val="24"/>
          <w:szCs w:val="24"/>
        </w:rPr>
      </w:pPr>
      <w:r w:rsidRPr="00C20EA4">
        <w:rPr>
          <w:rFonts w:ascii="Times New Roman" w:eastAsia="Times New Roman" w:hAnsi="Times New Roman" w:cs="Times New Roman"/>
          <w:b/>
          <w:bCs/>
          <w:color w:val="333132"/>
          <w:sz w:val="24"/>
          <w:szCs w:val="24"/>
          <w:bdr w:val="none" w:sz="0" w:space="0" w:color="auto" w:frame="1"/>
        </w:rPr>
        <w:lastRenderedPageBreak/>
        <w:t>References</w:t>
      </w:r>
    </w:p>
    <w:p w14:paraId="39385DB5" w14:textId="77777777" w:rsidR="006F0599" w:rsidRPr="006F0599" w:rsidRDefault="004A5680" w:rsidP="006F0599">
      <w:pPr>
        <w:pStyle w:val="EndNoteBibliography"/>
        <w:spacing w:after="0"/>
        <w:rPr>
          <w:noProof/>
        </w:rPr>
      </w:pPr>
      <w:r w:rsidRPr="00C20EA4">
        <w:rPr>
          <w:rFonts w:ascii="Times New Roman" w:hAnsi="Times New Roman" w:cs="Times New Roman"/>
          <w:sz w:val="24"/>
          <w:szCs w:val="24"/>
        </w:rPr>
        <w:fldChar w:fldCharType="begin"/>
      </w:r>
      <w:r w:rsidRPr="00C20EA4">
        <w:rPr>
          <w:rFonts w:ascii="Times New Roman" w:hAnsi="Times New Roman" w:cs="Times New Roman"/>
          <w:sz w:val="24"/>
          <w:szCs w:val="24"/>
        </w:rPr>
        <w:instrText xml:space="preserve"> ADDIN EN.REFLIST </w:instrText>
      </w:r>
      <w:r w:rsidRPr="00C20EA4">
        <w:rPr>
          <w:rFonts w:ascii="Times New Roman" w:hAnsi="Times New Roman" w:cs="Times New Roman"/>
          <w:sz w:val="24"/>
          <w:szCs w:val="24"/>
        </w:rPr>
        <w:fldChar w:fldCharType="separate"/>
      </w:r>
      <w:r w:rsidR="006F0599" w:rsidRPr="006F0599">
        <w:rPr>
          <w:noProof/>
        </w:rPr>
        <w:t>1.</w:t>
      </w:r>
      <w:r w:rsidR="006F0599" w:rsidRPr="006F0599">
        <w:rPr>
          <w:noProof/>
        </w:rPr>
        <w:tab/>
        <w:t>Bonner JT. Why size matters: from bacteria to blue whales. Princeton, N.J.: Princeton University Press; 2006.</w:t>
      </w:r>
    </w:p>
    <w:p w14:paraId="5D49C3CD" w14:textId="77777777" w:rsidR="006F0599" w:rsidRPr="006F0599" w:rsidRDefault="006F0599" w:rsidP="006F0599">
      <w:pPr>
        <w:pStyle w:val="EndNoteBibliography"/>
        <w:spacing w:after="0"/>
        <w:rPr>
          <w:noProof/>
        </w:rPr>
      </w:pPr>
      <w:r w:rsidRPr="006F0599">
        <w:rPr>
          <w:noProof/>
        </w:rPr>
        <w:t>2.</w:t>
      </w:r>
      <w:r w:rsidRPr="006F0599">
        <w:rPr>
          <w:noProof/>
        </w:rPr>
        <w:tab/>
        <w:t>West GB. Scale: The Universal Laws of Growth, Innovation, Sustainability, and the Pace of Life in Organisms, Cities, Economics, and Companies. New York: Penguin Press; 2017.</w:t>
      </w:r>
    </w:p>
    <w:p w14:paraId="24D87873" w14:textId="77777777" w:rsidR="006F0599" w:rsidRPr="006F0599" w:rsidRDefault="006F0599" w:rsidP="006F0599">
      <w:pPr>
        <w:pStyle w:val="EndNoteBibliography"/>
        <w:spacing w:after="0"/>
        <w:rPr>
          <w:noProof/>
        </w:rPr>
      </w:pPr>
      <w:r w:rsidRPr="006F0599">
        <w:rPr>
          <w:noProof/>
        </w:rPr>
        <w:t>3.</w:t>
      </w:r>
      <w:r w:rsidRPr="006F0599">
        <w:rPr>
          <w:noProof/>
        </w:rPr>
        <w:tab/>
        <w:t>Sibly RM, Brown JH, Kodric-Brown A. Metabolic Ecology: A Scaling Approach: Wiley-Blackwell; 2012.</w:t>
      </w:r>
    </w:p>
    <w:p w14:paraId="401A65C2" w14:textId="77777777" w:rsidR="006F0599" w:rsidRPr="006F0599" w:rsidRDefault="006F0599" w:rsidP="006F0599">
      <w:pPr>
        <w:pStyle w:val="EndNoteBibliography"/>
        <w:spacing w:after="0"/>
        <w:rPr>
          <w:noProof/>
        </w:rPr>
      </w:pPr>
      <w:r w:rsidRPr="006F0599">
        <w:rPr>
          <w:noProof/>
        </w:rPr>
        <w:t>4.</w:t>
      </w:r>
      <w:r w:rsidRPr="006F0599">
        <w:rPr>
          <w:noProof/>
        </w:rPr>
        <w:tab/>
        <w:t>West GB, Brown JH, Enquist BJ. A general model for the origin of allometric scaling laws in biology. Science. 1997;274:122-6.</w:t>
      </w:r>
    </w:p>
    <w:p w14:paraId="607A8904" w14:textId="77777777" w:rsidR="006F0599" w:rsidRPr="006F0599" w:rsidRDefault="006F0599" w:rsidP="006F0599">
      <w:pPr>
        <w:pStyle w:val="EndNoteBibliography"/>
        <w:spacing w:after="0"/>
        <w:rPr>
          <w:noProof/>
        </w:rPr>
      </w:pPr>
      <w:r w:rsidRPr="006F0599">
        <w:rPr>
          <w:noProof/>
        </w:rPr>
        <w:t>5.</w:t>
      </w:r>
      <w:r w:rsidRPr="006F0599">
        <w:rPr>
          <w:noProof/>
        </w:rPr>
        <w:tab/>
        <w:t>Gillooly JF, Gomez JP, Mavrodiev EV, Rong Y, McLamore ES. Body mass scaling of passive oxygen diffusion in endotherms and ectotherms. Proceedings of the National Academy of Sciences. 2016;113(19):5340-5.</w:t>
      </w:r>
    </w:p>
    <w:p w14:paraId="0F4775FA" w14:textId="77777777" w:rsidR="006F0599" w:rsidRPr="006F0599" w:rsidRDefault="006F0599" w:rsidP="006F0599">
      <w:pPr>
        <w:pStyle w:val="EndNoteBibliography"/>
        <w:spacing w:after="0"/>
        <w:rPr>
          <w:noProof/>
        </w:rPr>
      </w:pPr>
      <w:r w:rsidRPr="006F0599">
        <w:rPr>
          <w:noProof/>
        </w:rPr>
        <w:t>6.</w:t>
      </w:r>
      <w:r w:rsidRPr="006F0599">
        <w:rPr>
          <w:noProof/>
        </w:rPr>
        <w:tab/>
        <w:t>Kaiser A, Klok CJ, Socha JJ, Lee W-K, Quinlan MC, Harrison JF. Increase in tracheal investment with beetle size supports hypothesis of oxygen limitation on insect gigantism. Proceedings of the National Academy of Sciences. 2007;104(32):13198-203.</w:t>
      </w:r>
    </w:p>
    <w:p w14:paraId="239A2E85" w14:textId="77777777" w:rsidR="006F0599" w:rsidRPr="006F0599" w:rsidRDefault="006F0599" w:rsidP="006F0599">
      <w:pPr>
        <w:pStyle w:val="EndNoteBibliography"/>
        <w:spacing w:after="0"/>
        <w:rPr>
          <w:noProof/>
        </w:rPr>
      </w:pPr>
      <w:r w:rsidRPr="006F0599">
        <w:rPr>
          <w:noProof/>
        </w:rPr>
        <w:t>7.</w:t>
      </w:r>
      <w:r w:rsidRPr="006F0599">
        <w:rPr>
          <w:noProof/>
        </w:rPr>
        <w:tab/>
        <w:t>Lane SJ, Shishido CM, Moran AL, Tobalske BW, Arango CP, Woods HA. Upper limits to body size imposed by respiratory–structural trade-offs in Antarctic pycnogonids. Proceedings of the Royal Society B: Biological Sciences. 2017;284(1865).</w:t>
      </w:r>
    </w:p>
    <w:p w14:paraId="3435CA1A" w14:textId="77777777" w:rsidR="006F0599" w:rsidRPr="006F0599" w:rsidRDefault="006F0599" w:rsidP="006F0599">
      <w:pPr>
        <w:pStyle w:val="EndNoteBibliography"/>
        <w:spacing w:after="0"/>
        <w:rPr>
          <w:noProof/>
        </w:rPr>
      </w:pPr>
      <w:r w:rsidRPr="006F0599">
        <w:rPr>
          <w:noProof/>
        </w:rPr>
        <w:t>8.</w:t>
      </w:r>
      <w:r w:rsidRPr="006F0599">
        <w:rPr>
          <w:noProof/>
        </w:rPr>
        <w:tab/>
        <w:t>Perry SF, Lambertz M, Schmitz A. Respiratory Biology of Animals. Evolutionary and Functional Morphology. Oxford, U.K.: Oxford Press; 2019.</w:t>
      </w:r>
    </w:p>
    <w:p w14:paraId="1EBFCD3C" w14:textId="77777777" w:rsidR="006F0599" w:rsidRPr="006F0599" w:rsidRDefault="006F0599" w:rsidP="006F0599">
      <w:pPr>
        <w:pStyle w:val="EndNoteBibliography"/>
        <w:spacing w:after="0"/>
        <w:rPr>
          <w:noProof/>
        </w:rPr>
      </w:pPr>
      <w:r w:rsidRPr="006F0599">
        <w:rPr>
          <w:noProof/>
        </w:rPr>
        <w:t>9.</w:t>
      </w:r>
      <w:r w:rsidRPr="006F0599">
        <w:rPr>
          <w:noProof/>
        </w:rPr>
        <w:tab/>
        <w:t>Banavar JR, Moses ME, Brown JH, Damuth J, Rinaldo A, Sibly RM, et al. A general basis for quarter-power scaling in animals. Proceedings of the National Academy of Sciences. 2010;107(36):15816-20.</w:t>
      </w:r>
    </w:p>
    <w:p w14:paraId="6045E206" w14:textId="77777777" w:rsidR="006F0599" w:rsidRPr="006F0599" w:rsidRDefault="006F0599" w:rsidP="006F0599">
      <w:pPr>
        <w:pStyle w:val="EndNoteBibliography"/>
        <w:spacing w:after="0"/>
        <w:rPr>
          <w:noProof/>
        </w:rPr>
      </w:pPr>
      <w:r w:rsidRPr="006F0599">
        <w:rPr>
          <w:noProof/>
        </w:rPr>
        <w:t>10.</w:t>
      </w:r>
      <w:r w:rsidRPr="006F0599">
        <w:rPr>
          <w:noProof/>
        </w:rPr>
        <w:tab/>
        <w:t>Glazier DS. Metabolic scaling in complex living systems. Systems. 2014;2(4):451-540.</w:t>
      </w:r>
    </w:p>
    <w:p w14:paraId="4B5DC8C6" w14:textId="77777777" w:rsidR="006F0599" w:rsidRPr="006F0599" w:rsidRDefault="006F0599" w:rsidP="006F0599">
      <w:pPr>
        <w:pStyle w:val="EndNoteBibliography"/>
        <w:spacing w:after="0"/>
        <w:rPr>
          <w:noProof/>
        </w:rPr>
      </w:pPr>
      <w:r w:rsidRPr="006F0599">
        <w:rPr>
          <w:noProof/>
        </w:rPr>
        <w:t>11.</w:t>
      </w:r>
      <w:r w:rsidRPr="006F0599">
        <w:rPr>
          <w:noProof/>
        </w:rPr>
        <w:tab/>
        <w:t>Harrison JF. Do performance-safety trade-offs cause hypometric metabolic scaling in animals? Trends Ecol Evol. 2017;32(9):653-64.</w:t>
      </w:r>
    </w:p>
    <w:p w14:paraId="09D8414F" w14:textId="77777777" w:rsidR="006F0599" w:rsidRPr="006F0599" w:rsidRDefault="006F0599" w:rsidP="006F0599">
      <w:pPr>
        <w:pStyle w:val="EndNoteBibliography"/>
        <w:spacing w:after="0"/>
        <w:rPr>
          <w:noProof/>
        </w:rPr>
      </w:pPr>
      <w:r w:rsidRPr="006F0599">
        <w:rPr>
          <w:noProof/>
        </w:rPr>
        <w:t>12.</w:t>
      </w:r>
      <w:r w:rsidRPr="006F0599">
        <w:rPr>
          <w:noProof/>
        </w:rPr>
        <w:tab/>
        <w:t>Harrison JF. Approaches for testing hypotheses for the hypometric scaling of aerobic metabolic rate in animals. American Journal of Physiology-Regulatory, Integrative and Comparative Physiology. 2018;315(5):R879-R94.</w:t>
      </w:r>
    </w:p>
    <w:p w14:paraId="4088AFCC" w14:textId="77777777" w:rsidR="006F0599" w:rsidRPr="006F0599" w:rsidRDefault="006F0599" w:rsidP="006F0599">
      <w:pPr>
        <w:pStyle w:val="EndNoteBibliography"/>
        <w:spacing w:after="0"/>
        <w:rPr>
          <w:noProof/>
        </w:rPr>
      </w:pPr>
      <w:r w:rsidRPr="006F0599">
        <w:rPr>
          <w:noProof/>
        </w:rPr>
        <w:t>13.</w:t>
      </w:r>
      <w:r w:rsidRPr="006F0599">
        <w:rPr>
          <w:noProof/>
        </w:rPr>
        <w:tab/>
        <w:t>White CR, Kearney MR. Metabolic scaling in animals: methods, empirical results, and theoretical explanations. Comprehensive Physiology. 2014;4:231-56.</w:t>
      </w:r>
    </w:p>
    <w:p w14:paraId="0F6F1832" w14:textId="77777777" w:rsidR="006F0599" w:rsidRPr="006F0599" w:rsidRDefault="006F0599" w:rsidP="006F0599">
      <w:pPr>
        <w:pStyle w:val="EndNoteBibliography"/>
        <w:spacing w:after="0"/>
        <w:rPr>
          <w:noProof/>
        </w:rPr>
      </w:pPr>
      <w:r w:rsidRPr="006F0599">
        <w:rPr>
          <w:noProof/>
        </w:rPr>
        <w:t>14.</w:t>
      </w:r>
      <w:r w:rsidRPr="006F0599">
        <w:rPr>
          <w:noProof/>
        </w:rPr>
        <w:tab/>
        <w:t>Peters RH. The Ecological Implications of Body Size. Cambridge: Cambridge University Press; 1983.</w:t>
      </w:r>
    </w:p>
    <w:p w14:paraId="2413849F" w14:textId="77777777" w:rsidR="006F0599" w:rsidRPr="006F0599" w:rsidRDefault="006F0599" w:rsidP="006F0599">
      <w:pPr>
        <w:pStyle w:val="EndNoteBibliography"/>
        <w:spacing w:after="0"/>
        <w:rPr>
          <w:noProof/>
        </w:rPr>
      </w:pPr>
      <w:r w:rsidRPr="006F0599">
        <w:rPr>
          <w:noProof/>
        </w:rPr>
        <w:t>15.</w:t>
      </w:r>
      <w:r w:rsidRPr="006F0599">
        <w:rPr>
          <w:noProof/>
        </w:rPr>
        <w:tab/>
        <w:t>Harrison JF, Kaiser A, VandenBrooks JM. Atmospheric oxygen level and the evolution of insect body size. Proceedings of the Royal Society B-Biological Sciences. 2010;277(1690):1937-46.</w:t>
      </w:r>
    </w:p>
    <w:p w14:paraId="1FAC4F75" w14:textId="77777777" w:rsidR="006F0599" w:rsidRPr="006F0599" w:rsidRDefault="006F0599" w:rsidP="006F0599">
      <w:pPr>
        <w:pStyle w:val="EndNoteBibliography"/>
        <w:spacing w:after="0"/>
        <w:rPr>
          <w:noProof/>
        </w:rPr>
      </w:pPr>
      <w:r w:rsidRPr="006F0599">
        <w:rPr>
          <w:noProof/>
        </w:rPr>
        <w:t>16.</w:t>
      </w:r>
      <w:r w:rsidRPr="006F0599">
        <w:rPr>
          <w:noProof/>
        </w:rPr>
        <w:tab/>
        <w:t xml:space="preserve">Vogt JF, Dillon ME. Allometric scaling of tracheal morphology among bumblebee sisters (Apidae: </w:t>
      </w:r>
      <w:r w:rsidRPr="006F0599">
        <w:rPr>
          <w:i/>
          <w:noProof/>
        </w:rPr>
        <w:t>Bombus</w:t>
      </w:r>
      <w:r w:rsidRPr="006F0599">
        <w:rPr>
          <w:noProof/>
        </w:rPr>
        <w:t xml:space="preserve"> ): compensation for oxygen limitation at large body sizes? Physiol Biochem Zool. 2013;86.</w:t>
      </w:r>
    </w:p>
    <w:p w14:paraId="13E6FB5C" w14:textId="77777777" w:rsidR="006F0599" w:rsidRPr="006F0599" w:rsidRDefault="006F0599" w:rsidP="006F0599">
      <w:pPr>
        <w:pStyle w:val="EndNoteBibliography"/>
        <w:spacing w:after="0"/>
        <w:rPr>
          <w:noProof/>
        </w:rPr>
      </w:pPr>
      <w:r w:rsidRPr="006F0599">
        <w:rPr>
          <w:noProof/>
        </w:rPr>
        <w:t>17.</w:t>
      </w:r>
      <w:r w:rsidRPr="006F0599">
        <w:rPr>
          <w:noProof/>
        </w:rPr>
        <w:tab/>
        <w:t>Harrison JF, Lafreniere JJ, Greenlee KJ. Ontogeny of tracheal dimensions and gas exchange capacities in the grasshopper, Schistocerca americana. Comparative Biochemistry and Physiology a-Molecular &amp; Integrative Physiology. 2005;141(4):372-80.</w:t>
      </w:r>
    </w:p>
    <w:p w14:paraId="1A235725" w14:textId="77777777" w:rsidR="006F0599" w:rsidRPr="006F0599" w:rsidRDefault="006F0599" w:rsidP="006F0599">
      <w:pPr>
        <w:pStyle w:val="EndNoteBibliography"/>
        <w:spacing w:after="0"/>
        <w:rPr>
          <w:noProof/>
        </w:rPr>
      </w:pPr>
      <w:r w:rsidRPr="006F0599">
        <w:rPr>
          <w:noProof/>
        </w:rPr>
        <w:t>18.</w:t>
      </w:r>
      <w:r w:rsidRPr="006F0599">
        <w:rPr>
          <w:noProof/>
        </w:rPr>
        <w:tab/>
        <w:t>Greenlee KJ, Henry JR, Kirkton SD, Westneat MW, Fezzaa K, Lee WK, et al. Synchrotron imaging of the grasshopper tracheal system:  morphological components of tracheal hypermetry and the effect of age and stage on abdominal air sac volumes and convection. American Journal of Physiology: Comparative, Regulatory and Integrative Physiology. 2009;297:1343-50.</w:t>
      </w:r>
    </w:p>
    <w:p w14:paraId="6916AFC9" w14:textId="77777777" w:rsidR="006F0599" w:rsidRPr="006F0599" w:rsidRDefault="006F0599" w:rsidP="006F0599">
      <w:pPr>
        <w:pStyle w:val="EndNoteBibliography"/>
        <w:spacing w:after="0"/>
        <w:rPr>
          <w:noProof/>
        </w:rPr>
      </w:pPr>
      <w:r w:rsidRPr="006F0599">
        <w:rPr>
          <w:noProof/>
        </w:rPr>
        <w:t>19.</w:t>
      </w:r>
      <w:r w:rsidRPr="006F0599">
        <w:rPr>
          <w:noProof/>
        </w:rPr>
        <w:tab/>
        <w:t xml:space="preserve">Ar A, Rahn H. </w:t>
      </w:r>
      <w:r w:rsidRPr="006F0599">
        <w:rPr>
          <w:b/>
          <w:noProof/>
        </w:rPr>
        <w:t>Pores in avian eggshells: gas conductance, gas exchange and embryonic growth rate</w:t>
      </w:r>
      <w:r w:rsidRPr="006F0599">
        <w:rPr>
          <w:noProof/>
        </w:rPr>
        <w:t>. Respir Physiol. 1985;61(1):1-20.</w:t>
      </w:r>
    </w:p>
    <w:p w14:paraId="3098E632" w14:textId="77777777" w:rsidR="006F0599" w:rsidRPr="006F0599" w:rsidRDefault="006F0599" w:rsidP="006F0599">
      <w:pPr>
        <w:pStyle w:val="EndNoteBibliography"/>
        <w:spacing w:after="0"/>
        <w:rPr>
          <w:noProof/>
        </w:rPr>
      </w:pPr>
      <w:r w:rsidRPr="006F0599">
        <w:rPr>
          <w:noProof/>
        </w:rPr>
        <w:lastRenderedPageBreak/>
        <w:t>20.</w:t>
      </w:r>
      <w:r w:rsidRPr="006F0599">
        <w:rPr>
          <w:noProof/>
        </w:rPr>
        <w:tab/>
        <w:t>Toien O, Paganelli CV, Rahn H, Johnson RR. Diffusive resistance of avian eggshell pores. Respir Physiol. 1988;74:345-54.</w:t>
      </w:r>
    </w:p>
    <w:p w14:paraId="09ADC99D" w14:textId="77777777" w:rsidR="006F0599" w:rsidRPr="006F0599" w:rsidRDefault="006F0599" w:rsidP="006F0599">
      <w:pPr>
        <w:pStyle w:val="EndNoteBibliography"/>
        <w:spacing w:after="0"/>
        <w:rPr>
          <w:noProof/>
        </w:rPr>
      </w:pPr>
      <w:r w:rsidRPr="006F0599">
        <w:rPr>
          <w:noProof/>
        </w:rPr>
        <w:t>21.</w:t>
      </w:r>
      <w:r w:rsidRPr="006F0599">
        <w:rPr>
          <w:noProof/>
        </w:rPr>
        <w:tab/>
        <w:t>Holt JP, Rhode EA, Holt WW, Kines H. Geometric similarity of aorta, venae cavae, and certain of their branches in mammals. Am J Physiol. 1981;241:100-4.</w:t>
      </w:r>
    </w:p>
    <w:p w14:paraId="367DED99" w14:textId="77777777" w:rsidR="006F0599" w:rsidRPr="006F0599" w:rsidRDefault="006F0599" w:rsidP="006F0599">
      <w:pPr>
        <w:pStyle w:val="EndNoteBibliography"/>
        <w:spacing w:after="0"/>
        <w:rPr>
          <w:noProof/>
        </w:rPr>
      </w:pPr>
      <w:r w:rsidRPr="006F0599">
        <w:rPr>
          <w:noProof/>
        </w:rPr>
        <w:t>22.</w:t>
      </w:r>
      <w:r w:rsidRPr="006F0599">
        <w:rPr>
          <w:noProof/>
        </w:rPr>
        <w:tab/>
        <w:t>Stahl WR. Scaling of respiratory variables in mammals. J Appl Physiol. 1967;22(3):453-60.</w:t>
      </w:r>
    </w:p>
    <w:p w14:paraId="1430A543" w14:textId="77777777" w:rsidR="006F0599" w:rsidRPr="006F0599" w:rsidRDefault="006F0599" w:rsidP="006F0599">
      <w:pPr>
        <w:pStyle w:val="EndNoteBibliography"/>
        <w:spacing w:after="0"/>
        <w:rPr>
          <w:noProof/>
        </w:rPr>
      </w:pPr>
      <w:r w:rsidRPr="006F0599">
        <w:rPr>
          <w:noProof/>
        </w:rPr>
        <w:t>23.</w:t>
      </w:r>
      <w:r w:rsidRPr="006F0599">
        <w:rPr>
          <w:noProof/>
        </w:rPr>
        <w:tab/>
        <w:t>Harrison JF, Wasserthal LT, Chapman RF. Gaseous exchange. In: Simpson SJ, Douglas AE, editors. The Insects: Structure and Function. 5th ed. New York: Cambridge University Press; 2013. p. 501-45.</w:t>
      </w:r>
    </w:p>
    <w:p w14:paraId="354DCDC2" w14:textId="77777777" w:rsidR="006F0599" w:rsidRPr="006F0599" w:rsidRDefault="006F0599" w:rsidP="006F0599">
      <w:pPr>
        <w:pStyle w:val="EndNoteBibliography"/>
        <w:spacing w:after="0"/>
        <w:rPr>
          <w:noProof/>
        </w:rPr>
      </w:pPr>
      <w:r w:rsidRPr="006F0599">
        <w:rPr>
          <w:noProof/>
        </w:rPr>
        <w:t>24.</w:t>
      </w:r>
      <w:r w:rsidRPr="006F0599">
        <w:rPr>
          <w:noProof/>
        </w:rPr>
        <w:tab/>
        <w:t>Krogh A. Studien über Tracheenrespiration. II. über Gasdiffusion in den Tracheen. Pflügers Archiv. 1920;179:95-112.</w:t>
      </w:r>
    </w:p>
    <w:p w14:paraId="7616506A" w14:textId="77777777" w:rsidR="006F0599" w:rsidRPr="006F0599" w:rsidRDefault="006F0599" w:rsidP="006F0599">
      <w:pPr>
        <w:pStyle w:val="EndNoteBibliography"/>
        <w:spacing w:after="0"/>
        <w:rPr>
          <w:noProof/>
        </w:rPr>
      </w:pPr>
      <w:r w:rsidRPr="006F0599">
        <w:rPr>
          <w:noProof/>
        </w:rPr>
        <w:t>25.</w:t>
      </w:r>
      <w:r w:rsidRPr="006F0599">
        <w:rPr>
          <w:noProof/>
        </w:rPr>
        <w:tab/>
        <w:t>Hetz SK, Bradley TJ. Insects breathe discontinuously to avoid oxygen toxicity. Nature. 2005;433(7025):516-9.</w:t>
      </w:r>
    </w:p>
    <w:p w14:paraId="5602B422" w14:textId="77777777" w:rsidR="006F0599" w:rsidRPr="006F0599" w:rsidRDefault="006F0599" w:rsidP="006F0599">
      <w:pPr>
        <w:pStyle w:val="EndNoteBibliography"/>
        <w:spacing w:after="0"/>
        <w:rPr>
          <w:noProof/>
        </w:rPr>
      </w:pPr>
      <w:r w:rsidRPr="006F0599">
        <w:rPr>
          <w:noProof/>
        </w:rPr>
        <w:t>26.</w:t>
      </w:r>
      <w:r w:rsidRPr="006F0599">
        <w:rPr>
          <w:noProof/>
        </w:rPr>
        <w:tab/>
        <w:t>Socha JJ, Forster TD, Greenlee KJ. Issues of convection in insect respiration: Insights from synchotron X-ray imaging and beyond. Respir Physiol Neurobiol. 2010;173S:S65-S73.</w:t>
      </w:r>
    </w:p>
    <w:p w14:paraId="619F9BD2" w14:textId="77777777" w:rsidR="006F0599" w:rsidRPr="006F0599" w:rsidRDefault="006F0599" w:rsidP="006F0599">
      <w:pPr>
        <w:pStyle w:val="EndNoteBibliography"/>
        <w:spacing w:after="0"/>
        <w:rPr>
          <w:noProof/>
        </w:rPr>
      </w:pPr>
      <w:r w:rsidRPr="006F0599">
        <w:rPr>
          <w:noProof/>
        </w:rPr>
        <w:t>27.</w:t>
      </w:r>
      <w:r w:rsidRPr="006F0599">
        <w:rPr>
          <w:noProof/>
        </w:rPr>
        <w:tab/>
        <w:t xml:space="preserve">Wasserthal LT, Cloetens P, Fink RH, Wasserthal LK. X-ray computed tomography study of the flight-adapted tracheal system in the blowfly </w:t>
      </w:r>
      <w:r w:rsidRPr="006F0599">
        <w:rPr>
          <w:i/>
          <w:noProof/>
        </w:rPr>
        <w:t>Calliphora vicina</w:t>
      </w:r>
      <w:r w:rsidRPr="006F0599">
        <w:rPr>
          <w:noProof/>
        </w:rPr>
        <w:t>, analysing the ventilation mechanism and flow-directing valves. J Exp Biol. 2018;221:1-12.</w:t>
      </w:r>
    </w:p>
    <w:p w14:paraId="332D9196" w14:textId="77777777" w:rsidR="006F0599" w:rsidRPr="006F0599" w:rsidRDefault="006F0599" w:rsidP="006F0599">
      <w:pPr>
        <w:pStyle w:val="EndNoteBibliography"/>
        <w:spacing w:after="0"/>
        <w:rPr>
          <w:noProof/>
        </w:rPr>
      </w:pPr>
      <w:r w:rsidRPr="006F0599">
        <w:rPr>
          <w:noProof/>
        </w:rPr>
        <w:t>28.</w:t>
      </w:r>
      <w:r w:rsidRPr="006F0599">
        <w:rPr>
          <w:noProof/>
        </w:rPr>
        <w:tab/>
        <w:t xml:space="preserve">Heymann N, Lehmann F-O. The significance of spiracle conductance and spatial arrangement for flight muscle function and aerodynamic performance in flying </w:t>
      </w:r>
      <w:r w:rsidRPr="006F0599">
        <w:rPr>
          <w:i/>
          <w:noProof/>
        </w:rPr>
        <w:t>Drosophila</w:t>
      </w:r>
      <w:r w:rsidRPr="006F0599">
        <w:rPr>
          <w:noProof/>
        </w:rPr>
        <w:t>. J Exp Biol. 2006;209(9):1662-77.</w:t>
      </w:r>
    </w:p>
    <w:p w14:paraId="6E775BF3" w14:textId="77777777" w:rsidR="006F0599" w:rsidRPr="006F0599" w:rsidRDefault="006F0599" w:rsidP="006F0599">
      <w:pPr>
        <w:pStyle w:val="EndNoteBibliography"/>
        <w:spacing w:after="0"/>
        <w:rPr>
          <w:noProof/>
        </w:rPr>
      </w:pPr>
      <w:r w:rsidRPr="006F0599">
        <w:rPr>
          <w:noProof/>
        </w:rPr>
        <w:t>29.</w:t>
      </w:r>
      <w:r w:rsidRPr="006F0599">
        <w:rPr>
          <w:noProof/>
        </w:rPr>
        <w:tab/>
        <w:t>Iwan D, Kamiński MJ, Raś M. The Last Breath: A μCT-based method for investigating the tracheal system in Hexapoda. Arthropod Struct Dev. 2015;44(3):218-27.</w:t>
      </w:r>
    </w:p>
    <w:p w14:paraId="48E333F0" w14:textId="77777777" w:rsidR="006F0599" w:rsidRPr="006F0599" w:rsidRDefault="006F0599" w:rsidP="006F0599">
      <w:pPr>
        <w:pStyle w:val="EndNoteBibliography"/>
        <w:spacing w:after="0"/>
        <w:rPr>
          <w:noProof/>
        </w:rPr>
      </w:pPr>
      <w:r w:rsidRPr="006F0599">
        <w:rPr>
          <w:noProof/>
        </w:rPr>
        <w:t>30.</w:t>
      </w:r>
      <w:r w:rsidRPr="006F0599">
        <w:rPr>
          <w:noProof/>
        </w:rPr>
        <w:tab/>
        <w:t>Socha JJ, DeCarlo F. Use of synchrotron tomography to image naturalistic anatomy in insects. SPIE 2008;2008(Developments in X-Ray Tomography VI: San Diego, CA, USA):70780A-7.</w:t>
      </w:r>
    </w:p>
    <w:p w14:paraId="40AE6123" w14:textId="77777777" w:rsidR="006F0599" w:rsidRPr="006F0599" w:rsidRDefault="006F0599" w:rsidP="006F0599">
      <w:pPr>
        <w:pStyle w:val="EndNoteBibliography"/>
        <w:spacing w:after="0"/>
        <w:rPr>
          <w:noProof/>
        </w:rPr>
      </w:pPr>
      <w:r w:rsidRPr="006F0599">
        <w:rPr>
          <w:noProof/>
        </w:rPr>
        <w:t>31.</w:t>
      </w:r>
      <w:r w:rsidRPr="006F0599">
        <w:rPr>
          <w:noProof/>
        </w:rPr>
        <w:tab/>
        <w:t>Sharma KS, Gong H, Ghasemalizadeh O, Yu H, Wang G, Cao G. Interior micro-CT with an offset detector. Medical Physics. 2014;41(6):061915.</w:t>
      </w:r>
    </w:p>
    <w:p w14:paraId="79DC1EA1" w14:textId="77777777" w:rsidR="006F0599" w:rsidRPr="006F0599" w:rsidRDefault="006F0599" w:rsidP="006F0599">
      <w:pPr>
        <w:pStyle w:val="EndNoteBibliography"/>
        <w:spacing w:after="0"/>
        <w:rPr>
          <w:noProof/>
        </w:rPr>
      </w:pPr>
      <w:r w:rsidRPr="006F0599">
        <w:rPr>
          <w:noProof/>
        </w:rPr>
        <w:t>32.</w:t>
      </w:r>
      <w:r w:rsidRPr="006F0599">
        <w:rPr>
          <w:noProof/>
        </w:rPr>
        <w:tab/>
        <w:t>Gong H LJ, Zhou O, &amp; Cao G   Medical Imaging 2015: Physics of Medical Imaging, (International Society for Optics and Photonics), p 94124N, editor Implementation of interior micro-CT on a carbon nanotube dynamic micro-CT scanner for lower radiation dose. SPIE Medical Imaging; 2015.</w:t>
      </w:r>
    </w:p>
    <w:p w14:paraId="5E9A51D1" w14:textId="2CA8A894" w:rsidR="006F0599" w:rsidRPr="006F0599" w:rsidRDefault="006F0599" w:rsidP="006F0599">
      <w:pPr>
        <w:pStyle w:val="EndNoteBibliography"/>
        <w:spacing w:after="0"/>
        <w:rPr>
          <w:noProof/>
        </w:rPr>
      </w:pPr>
      <w:r w:rsidRPr="006F0599">
        <w:rPr>
          <w:noProof/>
        </w:rPr>
        <w:t>33.</w:t>
      </w:r>
      <w:r w:rsidRPr="006F0599">
        <w:rPr>
          <w:noProof/>
        </w:rPr>
        <w:tab/>
        <w:t xml:space="preserve">Garnier S. Paxkage ‘viridis’ 2016 [Available from: </w:t>
      </w:r>
      <w:hyperlink r:id="rId12" w:history="1">
        <w:r w:rsidRPr="006F0599">
          <w:rPr>
            <w:rStyle w:val="Hyperlink"/>
            <w:noProof/>
          </w:rPr>
          <w:t>https://cran.microsoft.com/snapshot/2016-08-05/web/packages/viridis/viridis.pdf</w:t>
        </w:r>
      </w:hyperlink>
      <w:r w:rsidRPr="006F0599">
        <w:rPr>
          <w:noProof/>
        </w:rPr>
        <w:t>.</w:t>
      </w:r>
    </w:p>
    <w:p w14:paraId="09F39484" w14:textId="40B606E3" w:rsidR="006F0599" w:rsidRPr="006F0599" w:rsidRDefault="006F0599" w:rsidP="006F0599">
      <w:pPr>
        <w:pStyle w:val="EndNoteBibliography"/>
        <w:spacing w:after="0"/>
        <w:rPr>
          <w:noProof/>
        </w:rPr>
      </w:pPr>
      <w:r w:rsidRPr="006F0599">
        <w:rPr>
          <w:noProof/>
        </w:rPr>
        <w:t>34.</w:t>
      </w:r>
      <w:r w:rsidRPr="006F0599">
        <w:rPr>
          <w:noProof/>
        </w:rPr>
        <w:tab/>
        <w:t xml:space="preserve">Orme D. The caper package: comparative analysis of phylogenetics and evolution in R 2018 [Available from: </w:t>
      </w:r>
      <w:hyperlink r:id="rId13" w:history="1">
        <w:r w:rsidRPr="006F0599">
          <w:rPr>
            <w:rStyle w:val="Hyperlink"/>
            <w:noProof/>
          </w:rPr>
          <w:t>https://cran.r-project.org/web/packages/caper/vignettes/caper.pdf</w:t>
        </w:r>
      </w:hyperlink>
      <w:r w:rsidRPr="006F0599">
        <w:rPr>
          <w:noProof/>
        </w:rPr>
        <w:t>.</w:t>
      </w:r>
    </w:p>
    <w:p w14:paraId="5BCB6CCF" w14:textId="238734A0" w:rsidR="006F0599" w:rsidRPr="006F0599" w:rsidRDefault="006F0599" w:rsidP="006F0599">
      <w:pPr>
        <w:pStyle w:val="EndNoteBibliography"/>
        <w:spacing w:after="0"/>
        <w:rPr>
          <w:noProof/>
        </w:rPr>
      </w:pPr>
      <w:r w:rsidRPr="006F0599">
        <w:rPr>
          <w:noProof/>
        </w:rPr>
        <w:t>35.</w:t>
      </w:r>
      <w:r w:rsidRPr="006F0599">
        <w:rPr>
          <w:noProof/>
        </w:rPr>
        <w:tab/>
        <w:t>Pinheiro J, Bates D, DebRoy Sa, Sarkar D, Team RC. Linear and Nonlinear Mixed Effects Models 2021 [Available from: {</w:t>
      </w:r>
      <w:hyperlink r:id="rId14" w:history="1">
        <w:r w:rsidRPr="006F0599">
          <w:rPr>
            <w:rStyle w:val="Hyperlink"/>
            <w:noProof/>
          </w:rPr>
          <w:t>https://CRAN.R-project.org/package=nlme</w:t>
        </w:r>
      </w:hyperlink>
      <w:r w:rsidRPr="006F0599">
        <w:rPr>
          <w:noProof/>
        </w:rPr>
        <w:t>}.</w:t>
      </w:r>
    </w:p>
    <w:p w14:paraId="277B62B7" w14:textId="77777777" w:rsidR="006F0599" w:rsidRPr="006F0599" w:rsidRDefault="006F0599" w:rsidP="006F0599">
      <w:pPr>
        <w:pStyle w:val="EndNoteBibliography"/>
        <w:spacing w:after="0"/>
        <w:rPr>
          <w:noProof/>
        </w:rPr>
      </w:pPr>
      <w:r w:rsidRPr="006F0599">
        <w:rPr>
          <w:noProof/>
        </w:rPr>
        <w:t>36.</w:t>
      </w:r>
      <w:r w:rsidRPr="006F0599">
        <w:rPr>
          <w:noProof/>
        </w:rPr>
        <w:tab/>
        <w:t>Harmon LJ, Weir JT, Brock CD, Glor RE, Challenger W. GEIGER: investigating evolutionary radiations. Bioinformatics. 2008;24.</w:t>
      </w:r>
    </w:p>
    <w:p w14:paraId="278984C6" w14:textId="77777777" w:rsidR="006F0599" w:rsidRPr="006F0599" w:rsidRDefault="006F0599" w:rsidP="006F0599">
      <w:pPr>
        <w:pStyle w:val="EndNoteBibliography"/>
        <w:spacing w:after="0"/>
        <w:rPr>
          <w:noProof/>
        </w:rPr>
      </w:pPr>
      <w:r w:rsidRPr="006F0599">
        <w:rPr>
          <w:noProof/>
        </w:rPr>
        <w:t>37.</w:t>
      </w:r>
      <w:r w:rsidRPr="006F0599">
        <w:rPr>
          <w:noProof/>
        </w:rPr>
        <w:tab/>
        <w:t>Revell LJ. phytools: an R package for phylogenetic comparative biology (and other things). Methods Ecol Evol. 2012;3.</w:t>
      </w:r>
    </w:p>
    <w:p w14:paraId="0BB5DD14" w14:textId="77777777" w:rsidR="006F0599" w:rsidRPr="006F0599" w:rsidRDefault="006F0599" w:rsidP="006F0599">
      <w:pPr>
        <w:pStyle w:val="EndNoteBibliography"/>
        <w:spacing w:after="0"/>
        <w:rPr>
          <w:noProof/>
        </w:rPr>
      </w:pPr>
      <w:r w:rsidRPr="006F0599">
        <w:rPr>
          <w:noProof/>
        </w:rPr>
        <w:t>38.</w:t>
      </w:r>
      <w:r w:rsidRPr="006F0599">
        <w:rPr>
          <w:noProof/>
        </w:rPr>
        <w:tab/>
        <w:t>Paradis E, Claude J, Strimmer K. APE: Analyses of Phylogenetics and Evolution in R language. Bioinformatics. 2004;20(2):289-90.</w:t>
      </w:r>
    </w:p>
    <w:p w14:paraId="1F058523" w14:textId="2CEEA3F8" w:rsidR="006F0599" w:rsidRPr="006F0599" w:rsidRDefault="006F0599" w:rsidP="006F0599">
      <w:pPr>
        <w:pStyle w:val="EndNoteBibliography"/>
        <w:spacing w:after="0"/>
        <w:rPr>
          <w:noProof/>
        </w:rPr>
      </w:pPr>
      <w:r w:rsidRPr="006F0599">
        <w:rPr>
          <w:noProof/>
        </w:rPr>
        <w:t>39.</w:t>
      </w:r>
      <w:r w:rsidRPr="006F0599">
        <w:rPr>
          <w:noProof/>
        </w:rPr>
        <w:tab/>
        <w:t xml:space="preserve">R-Core-Team. R: A language and environment for statistical computing Vienna, Austria: R Foundation for Statistical Computing; 2016 [Available from: </w:t>
      </w:r>
      <w:hyperlink r:id="rId15" w:history="1">
        <w:r w:rsidRPr="006F0599">
          <w:rPr>
            <w:rStyle w:val="Hyperlink"/>
            <w:noProof/>
          </w:rPr>
          <w:t>http://www.R-project.org/</w:t>
        </w:r>
      </w:hyperlink>
      <w:r w:rsidRPr="006F0599">
        <w:rPr>
          <w:noProof/>
        </w:rPr>
        <w:t>.</w:t>
      </w:r>
    </w:p>
    <w:p w14:paraId="495F0A7C" w14:textId="77777777" w:rsidR="006F0599" w:rsidRPr="006F0599" w:rsidRDefault="006F0599" w:rsidP="006F0599">
      <w:pPr>
        <w:pStyle w:val="EndNoteBibliography"/>
        <w:spacing w:after="0"/>
        <w:rPr>
          <w:noProof/>
        </w:rPr>
      </w:pPr>
      <w:r w:rsidRPr="006F0599">
        <w:rPr>
          <w:noProof/>
        </w:rPr>
        <w:t>40.</w:t>
      </w:r>
      <w:r w:rsidRPr="006F0599">
        <w:rPr>
          <w:noProof/>
        </w:rPr>
        <w:tab/>
        <w:t>R. P. Freckleton, P. H. Harvey, M. Pagel. Phylogenetic Analysis and Comparative Data: A Test and Review of Evidence. The American Naturalist. 2002;160(6):712-26.</w:t>
      </w:r>
    </w:p>
    <w:p w14:paraId="7AF6DCC3" w14:textId="77777777" w:rsidR="006F0599" w:rsidRPr="006F0599" w:rsidRDefault="006F0599" w:rsidP="006F0599">
      <w:pPr>
        <w:pStyle w:val="EndNoteBibliography"/>
        <w:spacing w:after="0"/>
        <w:rPr>
          <w:noProof/>
        </w:rPr>
      </w:pPr>
      <w:r w:rsidRPr="006F0599">
        <w:rPr>
          <w:noProof/>
        </w:rPr>
        <w:t>41.</w:t>
      </w:r>
      <w:r w:rsidRPr="006F0599">
        <w:rPr>
          <w:noProof/>
        </w:rPr>
        <w:tab/>
        <w:t>Hunt T, Bergsten J, Levkanicova Z, Papadopoulou A, John OS, Wild R, et al. A comprehensive phylogeny of beetles reveals the evolutionary origins of a superradiation. Science. 2007;318(5858):1913-6.</w:t>
      </w:r>
    </w:p>
    <w:p w14:paraId="2557ED90" w14:textId="77777777" w:rsidR="006F0599" w:rsidRPr="006F0599" w:rsidRDefault="006F0599" w:rsidP="006F0599">
      <w:pPr>
        <w:pStyle w:val="EndNoteBibliography"/>
        <w:spacing w:after="0"/>
        <w:rPr>
          <w:noProof/>
        </w:rPr>
      </w:pPr>
      <w:r w:rsidRPr="006F0599">
        <w:rPr>
          <w:noProof/>
        </w:rPr>
        <w:lastRenderedPageBreak/>
        <w:t>42.</w:t>
      </w:r>
      <w:r w:rsidRPr="006F0599">
        <w:rPr>
          <w:noProof/>
        </w:rPr>
        <w:tab/>
        <w:t>Rowland JM, Miller KB. Phylogeny and systematics of the giant rhinoceros beetles (Scarabaeidae: Dynastini). Insecta Mundi 2012;0258-0263:1-15.</w:t>
      </w:r>
    </w:p>
    <w:p w14:paraId="1CC90FF2" w14:textId="77777777" w:rsidR="006F0599" w:rsidRPr="006F0599" w:rsidRDefault="006F0599" w:rsidP="006F0599">
      <w:pPr>
        <w:pStyle w:val="EndNoteBibliography"/>
        <w:spacing w:after="0"/>
        <w:rPr>
          <w:noProof/>
        </w:rPr>
      </w:pPr>
      <w:r w:rsidRPr="006F0599">
        <w:rPr>
          <w:noProof/>
        </w:rPr>
        <w:t>43.</w:t>
      </w:r>
      <w:r w:rsidRPr="006F0599">
        <w:rPr>
          <w:noProof/>
        </w:rPr>
        <w:tab/>
        <w:t>Holm E. On the genera of African Cetoniinae: Anisorrhina Westwood 1842, Melinesthes Kraatz 1880 and Inhambane Péringuey 1907. Tropical Zoology. 1993;6(1):165-77.</w:t>
      </w:r>
    </w:p>
    <w:p w14:paraId="0773DEE9" w14:textId="77777777" w:rsidR="006F0599" w:rsidRPr="006F0599" w:rsidRDefault="006F0599" w:rsidP="006F0599">
      <w:pPr>
        <w:pStyle w:val="EndNoteBibliography"/>
        <w:spacing w:after="0"/>
        <w:rPr>
          <w:noProof/>
        </w:rPr>
      </w:pPr>
      <w:r w:rsidRPr="006F0599">
        <w:rPr>
          <w:noProof/>
        </w:rPr>
        <w:t>44.</w:t>
      </w:r>
      <w:r w:rsidRPr="006F0599">
        <w:rPr>
          <w:noProof/>
        </w:rPr>
        <w:tab/>
        <w:t>Micó E, Morón MA, Šípek P, Galante E. Larval morphology enhances phylogenetic reconstruction in Cetoniidae (Coleoptera: Scarabaeoidea) and allows the interpretation of the evolution of larval feeding habits. Syst Entomol. 2008;33(1):128-44.</w:t>
      </w:r>
    </w:p>
    <w:p w14:paraId="75166E87" w14:textId="77777777" w:rsidR="006F0599" w:rsidRPr="006F0599" w:rsidRDefault="006F0599" w:rsidP="006F0599">
      <w:pPr>
        <w:pStyle w:val="EndNoteBibliography"/>
        <w:spacing w:after="0"/>
        <w:rPr>
          <w:noProof/>
        </w:rPr>
      </w:pPr>
      <w:r w:rsidRPr="006F0599">
        <w:rPr>
          <w:noProof/>
        </w:rPr>
        <w:t>45.</w:t>
      </w:r>
      <w:r w:rsidRPr="006F0599">
        <w:rPr>
          <w:noProof/>
        </w:rPr>
        <w:tab/>
        <w:t>Bocak L, Barton C, Crampton-Platt A, Chesters D, Ahrens D, Vogler AP. Building the Coleoptera tree-of-life for &gt;8000 species: composition of public DNA data and fit with Linnaean classification. Syst Entomol. 2014;39(1):97-110.</w:t>
      </w:r>
    </w:p>
    <w:p w14:paraId="739D9C90" w14:textId="77777777" w:rsidR="006F0599" w:rsidRPr="006F0599" w:rsidRDefault="006F0599" w:rsidP="006F0599">
      <w:pPr>
        <w:pStyle w:val="EndNoteBibliography"/>
        <w:spacing w:after="0"/>
        <w:rPr>
          <w:noProof/>
        </w:rPr>
      </w:pPr>
      <w:r w:rsidRPr="006F0599">
        <w:rPr>
          <w:noProof/>
        </w:rPr>
        <w:t>46.</w:t>
      </w:r>
      <w:r w:rsidRPr="006F0599">
        <w:rPr>
          <w:noProof/>
        </w:rPr>
        <w:tab/>
        <w:t>Lide DR, editor. CRC Handbook of Chemistry and Physics. 72 ed. Boca Raton: CRC Press; 1991.</w:t>
      </w:r>
    </w:p>
    <w:p w14:paraId="11F95533" w14:textId="77777777" w:rsidR="006F0599" w:rsidRPr="006F0599" w:rsidRDefault="006F0599" w:rsidP="006F0599">
      <w:pPr>
        <w:pStyle w:val="EndNoteBibliography"/>
        <w:spacing w:after="0"/>
        <w:rPr>
          <w:noProof/>
        </w:rPr>
      </w:pPr>
      <w:r w:rsidRPr="006F0599">
        <w:rPr>
          <w:noProof/>
        </w:rPr>
        <w:t>47.</w:t>
      </w:r>
      <w:r w:rsidRPr="006F0599">
        <w:rPr>
          <w:noProof/>
        </w:rPr>
        <w:tab/>
        <w:t>Piiper J, Dejours P, Haab P, Rahn H. Concepts and basic quantities in gas exchange physiology. Respir Physiol. 1971;13:292-304.</w:t>
      </w:r>
    </w:p>
    <w:p w14:paraId="709274E8" w14:textId="77777777" w:rsidR="006F0599" w:rsidRPr="006F0599" w:rsidRDefault="006F0599" w:rsidP="006F0599">
      <w:pPr>
        <w:pStyle w:val="EndNoteBibliography"/>
        <w:spacing w:after="0"/>
        <w:rPr>
          <w:noProof/>
        </w:rPr>
      </w:pPr>
      <w:r w:rsidRPr="006F0599">
        <w:rPr>
          <w:noProof/>
        </w:rPr>
        <w:t>48.</w:t>
      </w:r>
      <w:r w:rsidRPr="006F0599">
        <w:rPr>
          <w:noProof/>
        </w:rPr>
        <w:tab/>
        <w:t>Chown SL, Marais E, Terblanche JS, Klok CJ, Lighton JRB, Blackburn TM. Scaling of insect metabolic rate is inconsistent with the nutrient supply network model. Funct Ecol. 2007;21:282-90.</w:t>
      </w:r>
    </w:p>
    <w:p w14:paraId="212E5EF4" w14:textId="77777777" w:rsidR="006F0599" w:rsidRPr="006F0599" w:rsidRDefault="006F0599" w:rsidP="006F0599">
      <w:pPr>
        <w:pStyle w:val="EndNoteBibliography"/>
        <w:spacing w:after="0"/>
        <w:rPr>
          <w:noProof/>
        </w:rPr>
      </w:pPr>
      <w:r w:rsidRPr="006F0599">
        <w:rPr>
          <w:noProof/>
        </w:rPr>
        <w:t>49.</w:t>
      </w:r>
      <w:r w:rsidRPr="006F0599">
        <w:rPr>
          <w:noProof/>
        </w:rPr>
        <w:tab/>
        <w:t>Niven JE, Scharlemann JPW. Do insect metabolic rates at rest and during flight scale with body mass? Biol Lett. 2005;1:346-9.</w:t>
      </w:r>
    </w:p>
    <w:p w14:paraId="4C5BE4FB" w14:textId="77777777" w:rsidR="006F0599" w:rsidRPr="006F0599" w:rsidRDefault="006F0599" w:rsidP="006F0599">
      <w:pPr>
        <w:pStyle w:val="EndNoteBibliography"/>
        <w:spacing w:after="0"/>
        <w:rPr>
          <w:noProof/>
        </w:rPr>
      </w:pPr>
      <w:r w:rsidRPr="006F0599">
        <w:rPr>
          <w:noProof/>
        </w:rPr>
        <w:t>50.</w:t>
      </w:r>
      <w:r w:rsidRPr="006F0599">
        <w:rPr>
          <w:noProof/>
        </w:rPr>
        <w:tab/>
        <w:t xml:space="preserve">Chappell MA. Thermoregulation and energetics of the green fig beetle </w:t>
      </w:r>
      <w:r w:rsidRPr="006F0599">
        <w:rPr>
          <w:i/>
          <w:noProof/>
        </w:rPr>
        <w:t xml:space="preserve">Cotinus texana </w:t>
      </w:r>
      <w:r w:rsidRPr="006F0599">
        <w:rPr>
          <w:noProof/>
        </w:rPr>
        <w:t>during flight and foraging behaviour. Physiol Zool. 1984;57:581-9.</w:t>
      </w:r>
    </w:p>
    <w:p w14:paraId="2B6B606C" w14:textId="77777777" w:rsidR="006F0599" w:rsidRPr="006F0599" w:rsidRDefault="006F0599" w:rsidP="006F0599">
      <w:pPr>
        <w:pStyle w:val="EndNoteBibliography"/>
        <w:spacing w:after="0"/>
        <w:rPr>
          <w:noProof/>
        </w:rPr>
      </w:pPr>
      <w:r w:rsidRPr="006F0599">
        <w:rPr>
          <w:noProof/>
        </w:rPr>
        <w:t>51.</w:t>
      </w:r>
      <w:r w:rsidRPr="006F0599">
        <w:rPr>
          <w:noProof/>
        </w:rPr>
        <w:tab/>
        <w:t>Roberts SP, Harrison JF, Dudley R. Allometry of kinematics and energetics in carpenter bees (</w:t>
      </w:r>
      <w:r w:rsidRPr="006F0599">
        <w:rPr>
          <w:i/>
          <w:noProof/>
        </w:rPr>
        <w:t>Xylocopa</w:t>
      </w:r>
      <w:r w:rsidRPr="006F0599">
        <w:rPr>
          <w:noProof/>
        </w:rPr>
        <w:t xml:space="preserve"> varipuncta) hovering in variable-density gases. J Exp Biol. 2004;207(6):993-1004.</w:t>
      </w:r>
    </w:p>
    <w:p w14:paraId="3E8E0D31" w14:textId="77777777" w:rsidR="006F0599" w:rsidRPr="006F0599" w:rsidRDefault="006F0599" w:rsidP="006F0599">
      <w:pPr>
        <w:pStyle w:val="EndNoteBibliography"/>
        <w:spacing w:after="0"/>
        <w:rPr>
          <w:noProof/>
        </w:rPr>
      </w:pPr>
      <w:r w:rsidRPr="006F0599">
        <w:rPr>
          <w:noProof/>
        </w:rPr>
        <w:t>52.</w:t>
      </w:r>
      <w:r w:rsidRPr="006F0599">
        <w:rPr>
          <w:noProof/>
        </w:rPr>
        <w:tab/>
        <w:t>Heinrich B. Thermoregulation in bumblebees II. Energetics of warm-up and free flight. Journal of Comparative Physiology. 1975;96:155-66.</w:t>
      </w:r>
    </w:p>
    <w:p w14:paraId="449694B6" w14:textId="77777777" w:rsidR="006F0599" w:rsidRPr="006F0599" w:rsidRDefault="006F0599" w:rsidP="006F0599">
      <w:pPr>
        <w:pStyle w:val="EndNoteBibliography"/>
        <w:spacing w:after="0"/>
        <w:rPr>
          <w:noProof/>
        </w:rPr>
      </w:pPr>
      <w:r w:rsidRPr="006F0599">
        <w:rPr>
          <w:noProof/>
        </w:rPr>
        <w:t>53.</w:t>
      </w:r>
      <w:r w:rsidRPr="006F0599">
        <w:rPr>
          <w:noProof/>
        </w:rPr>
        <w:tab/>
        <w:t>Wolf TJ, Schmid-Hempel P, Ellington CP, Stevenson RD. Physiological correlates of foraging efforts in honey-bees: oxygen consumption and nectar load. Funct Ecol. 1989;3:417-24.</w:t>
      </w:r>
    </w:p>
    <w:p w14:paraId="40207993" w14:textId="77777777" w:rsidR="006F0599" w:rsidRPr="006F0599" w:rsidRDefault="006F0599" w:rsidP="006F0599">
      <w:pPr>
        <w:pStyle w:val="EndNoteBibliography"/>
        <w:spacing w:after="0"/>
        <w:rPr>
          <w:noProof/>
        </w:rPr>
      </w:pPr>
      <w:r w:rsidRPr="006F0599">
        <w:rPr>
          <w:noProof/>
        </w:rPr>
        <w:t>54.</w:t>
      </w:r>
      <w:r w:rsidRPr="006F0599">
        <w:rPr>
          <w:noProof/>
        </w:rPr>
        <w:tab/>
        <w:t>Lehmann FO, Dickinson MH. The changes in power requirements and muscle efficiency during elevated force production in the fruit fly Drosophila melanogaster. J Exp Biol. 1997;200(7):1133-43.</w:t>
      </w:r>
    </w:p>
    <w:p w14:paraId="3D4C8216" w14:textId="77777777" w:rsidR="006F0599" w:rsidRPr="006F0599" w:rsidRDefault="006F0599" w:rsidP="006F0599">
      <w:pPr>
        <w:pStyle w:val="EndNoteBibliography"/>
        <w:spacing w:after="0"/>
        <w:rPr>
          <w:noProof/>
        </w:rPr>
      </w:pPr>
      <w:r w:rsidRPr="006F0599">
        <w:rPr>
          <w:noProof/>
        </w:rPr>
        <w:t>55.</w:t>
      </w:r>
      <w:r w:rsidRPr="006F0599">
        <w:rPr>
          <w:noProof/>
        </w:rPr>
        <w:tab/>
        <w:t>Lundquist TA, Kittilson JD, Ahsan R, Greenlee KJ. The effect of within-instar development on tracheal diameter and hypoxia-inducible factors α and β in the tobacco hornworm, Manduca sexta. J Insect Physiol. 2018;106:199-208.</w:t>
      </w:r>
    </w:p>
    <w:p w14:paraId="47C6D7CE" w14:textId="77777777" w:rsidR="006F0599" w:rsidRPr="006F0599" w:rsidRDefault="006F0599" w:rsidP="006F0599">
      <w:pPr>
        <w:pStyle w:val="EndNoteBibliography"/>
        <w:spacing w:after="0"/>
        <w:rPr>
          <w:noProof/>
        </w:rPr>
      </w:pPr>
      <w:r w:rsidRPr="006F0599">
        <w:rPr>
          <w:noProof/>
        </w:rPr>
        <w:t>56.</w:t>
      </w:r>
      <w:r w:rsidRPr="006F0599">
        <w:rPr>
          <w:noProof/>
        </w:rPr>
        <w:tab/>
        <w:t>Miller PL. The supply of oxygen to the active flight muscles of some large beetles. J Exp Biol. 1966;45:285-304.</w:t>
      </w:r>
    </w:p>
    <w:p w14:paraId="0A884AA0" w14:textId="77777777" w:rsidR="006F0599" w:rsidRPr="006F0599" w:rsidRDefault="006F0599" w:rsidP="006F0599">
      <w:pPr>
        <w:pStyle w:val="EndNoteBibliography"/>
        <w:spacing w:after="0"/>
        <w:rPr>
          <w:noProof/>
        </w:rPr>
      </w:pPr>
      <w:r w:rsidRPr="006F0599">
        <w:rPr>
          <w:noProof/>
        </w:rPr>
        <w:t>57.</w:t>
      </w:r>
      <w:r w:rsidRPr="006F0599">
        <w:rPr>
          <w:noProof/>
        </w:rPr>
        <w:tab/>
        <w:t>Amos WB, Miller PL. The supply of oxygen to the active flight muscles of Petrognathus gigas (F.) (Cerambycidae). Entomologist. 1965;98:88-94.</w:t>
      </w:r>
    </w:p>
    <w:p w14:paraId="081BB6B1" w14:textId="77777777" w:rsidR="006F0599" w:rsidRPr="006F0599" w:rsidRDefault="006F0599" w:rsidP="006F0599">
      <w:pPr>
        <w:pStyle w:val="EndNoteBibliography"/>
        <w:spacing w:after="0"/>
        <w:rPr>
          <w:noProof/>
        </w:rPr>
      </w:pPr>
      <w:r w:rsidRPr="006F0599">
        <w:rPr>
          <w:noProof/>
        </w:rPr>
        <w:t>58.</w:t>
      </w:r>
      <w:r w:rsidRPr="006F0599">
        <w:rPr>
          <w:noProof/>
        </w:rPr>
        <w:tab/>
        <w:t>Duncan FD, Byrne MJ. The role of the mesothoracic spiracles in respiration in flighted and flightless dung beetles. J Exp Biol. 2005;208(5):907-14.</w:t>
      </w:r>
    </w:p>
    <w:p w14:paraId="44EEA9C0" w14:textId="77777777" w:rsidR="006F0599" w:rsidRPr="006F0599" w:rsidRDefault="006F0599" w:rsidP="006F0599">
      <w:pPr>
        <w:pStyle w:val="EndNoteBibliography"/>
        <w:rPr>
          <w:noProof/>
        </w:rPr>
      </w:pPr>
      <w:r w:rsidRPr="006F0599">
        <w:rPr>
          <w:noProof/>
        </w:rPr>
        <w:t>59.</w:t>
      </w:r>
      <w:r w:rsidRPr="006F0599">
        <w:rPr>
          <w:noProof/>
        </w:rPr>
        <w:tab/>
        <w:t>Tenney SM, Bartlett D. Comparative quantitative morphology of the mammalian lung: Trachea. Respir Physiol. 1967;3(2):130-5.</w:t>
      </w:r>
    </w:p>
    <w:p w14:paraId="36EEE291" w14:textId="678A6FC4" w:rsidR="004A5680" w:rsidRPr="00C20EA4" w:rsidRDefault="004A5680" w:rsidP="00C20EA4">
      <w:pPr>
        <w:spacing w:after="0" w:line="480" w:lineRule="auto"/>
        <w:rPr>
          <w:rFonts w:ascii="Times New Roman" w:hAnsi="Times New Roman" w:cs="Times New Roman"/>
          <w:sz w:val="24"/>
          <w:szCs w:val="24"/>
        </w:rPr>
      </w:pPr>
      <w:r w:rsidRPr="00C20EA4">
        <w:rPr>
          <w:rFonts w:ascii="Times New Roman" w:hAnsi="Times New Roman" w:cs="Times New Roman"/>
          <w:sz w:val="24"/>
          <w:szCs w:val="24"/>
        </w:rPr>
        <w:fldChar w:fldCharType="end"/>
      </w:r>
    </w:p>
    <w:p w14:paraId="05769F29" w14:textId="77777777" w:rsidR="004A5680" w:rsidRPr="004A5680" w:rsidRDefault="004A5680" w:rsidP="00EE4F89">
      <w:pPr>
        <w:spacing w:after="0" w:line="480" w:lineRule="auto"/>
        <w:outlineLvl w:val="0"/>
        <w:rPr>
          <w:rFonts w:ascii="Times New Roman" w:hAnsi="Times New Roman" w:cs="Times New Roman"/>
          <w:b/>
          <w:sz w:val="24"/>
          <w:szCs w:val="24"/>
        </w:rPr>
      </w:pPr>
      <w:r w:rsidRPr="004A5680">
        <w:rPr>
          <w:rFonts w:ascii="Times New Roman" w:hAnsi="Times New Roman" w:cs="Times New Roman"/>
          <w:b/>
          <w:sz w:val="24"/>
          <w:szCs w:val="24"/>
        </w:rPr>
        <w:t>Figure Legends</w:t>
      </w:r>
    </w:p>
    <w:p w14:paraId="32C48A23" w14:textId="273E2892" w:rsidR="004A5680" w:rsidRPr="004A5680" w:rsidRDefault="004A5680" w:rsidP="004A5680">
      <w:pPr>
        <w:spacing w:after="0" w:line="480" w:lineRule="auto"/>
        <w:rPr>
          <w:rFonts w:ascii="Times New Roman" w:hAnsi="Times New Roman" w:cs="Times New Roman"/>
          <w:sz w:val="24"/>
          <w:szCs w:val="24"/>
        </w:rPr>
      </w:pPr>
      <w:r w:rsidRPr="004A5680">
        <w:rPr>
          <w:rFonts w:ascii="Times New Roman" w:hAnsi="Times New Roman" w:cs="Times New Roman"/>
          <w:sz w:val="24"/>
          <w:szCs w:val="24"/>
        </w:rPr>
        <w:t xml:space="preserve">Figure 1. </w:t>
      </w:r>
      <w:r w:rsidR="005845E3">
        <w:rPr>
          <w:rFonts w:ascii="Times New Roman" w:hAnsi="Times New Roman" w:cs="Times New Roman"/>
          <w:sz w:val="24"/>
          <w:szCs w:val="24"/>
        </w:rPr>
        <w:t>Scarab beetle</w:t>
      </w:r>
      <w:r w:rsidR="00EC7D94">
        <w:rPr>
          <w:rFonts w:ascii="Times New Roman" w:hAnsi="Times New Roman" w:cs="Times New Roman"/>
          <w:sz w:val="24"/>
          <w:szCs w:val="24"/>
        </w:rPr>
        <w:t>s include large bodied individuals and have eight spiracles.</w:t>
      </w:r>
      <w:r w:rsidR="005845E3">
        <w:rPr>
          <w:rFonts w:ascii="Times New Roman" w:hAnsi="Times New Roman" w:cs="Times New Roman"/>
          <w:sz w:val="24"/>
          <w:szCs w:val="24"/>
        </w:rPr>
        <w:t xml:space="preserve"> </w:t>
      </w:r>
      <w:r w:rsidRPr="004A5680">
        <w:rPr>
          <w:rFonts w:ascii="Times New Roman" w:hAnsi="Times New Roman" w:cs="Times New Roman"/>
          <w:sz w:val="24"/>
          <w:szCs w:val="24"/>
        </w:rPr>
        <w:t>(a) Phylogenetic tree for the scarab beetles used in this study showing size distribution among clades (branch lengths are meaningless). (b) Location of the eight spiracles in the scarab body</w:t>
      </w:r>
      <w:r w:rsidR="00180688">
        <w:rPr>
          <w:rFonts w:ascii="Times New Roman" w:hAnsi="Times New Roman" w:cs="Times New Roman"/>
          <w:sz w:val="24"/>
          <w:szCs w:val="24"/>
        </w:rPr>
        <w:t>.</w:t>
      </w:r>
      <w:r w:rsidRPr="004A5680">
        <w:rPr>
          <w:rFonts w:ascii="Times New Roman" w:hAnsi="Times New Roman" w:cs="Times New Roman"/>
          <w:sz w:val="24"/>
          <w:szCs w:val="24"/>
        </w:rPr>
        <w:t xml:space="preserve"> (c) 3</w:t>
      </w:r>
      <w:r w:rsidR="00EC7D94">
        <w:rPr>
          <w:rFonts w:ascii="Times New Roman" w:hAnsi="Times New Roman" w:cs="Times New Roman"/>
          <w:sz w:val="24"/>
          <w:szCs w:val="24"/>
        </w:rPr>
        <w:t>D</w:t>
      </w:r>
      <w:r w:rsidRPr="004A5680">
        <w:rPr>
          <w:rFonts w:ascii="Times New Roman" w:hAnsi="Times New Roman" w:cs="Times New Roman"/>
          <w:sz w:val="24"/>
          <w:szCs w:val="24"/>
        </w:rPr>
        <w:t xml:space="preserve"> </w:t>
      </w:r>
      <w:r w:rsidRPr="004A5680">
        <w:rPr>
          <w:rFonts w:ascii="Times New Roman" w:hAnsi="Times New Roman" w:cs="Times New Roman"/>
          <w:sz w:val="24"/>
          <w:szCs w:val="24"/>
        </w:rPr>
        <w:lastRenderedPageBreak/>
        <w:t xml:space="preserve">reconstruction of the tracheal trunks in the thorax, legs and abdomen of </w:t>
      </w:r>
      <w:proofErr w:type="spellStart"/>
      <w:r w:rsidRPr="004A5680">
        <w:rPr>
          <w:rFonts w:ascii="Times New Roman" w:hAnsi="Times New Roman" w:cs="Times New Roman"/>
          <w:i/>
          <w:sz w:val="24"/>
          <w:szCs w:val="24"/>
        </w:rPr>
        <w:t>D</w:t>
      </w:r>
      <w:r w:rsidR="00EC7D94">
        <w:rPr>
          <w:rFonts w:ascii="Times New Roman" w:hAnsi="Times New Roman" w:cs="Times New Roman"/>
          <w:i/>
          <w:sz w:val="24"/>
          <w:szCs w:val="24"/>
        </w:rPr>
        <w:t>icronorrhina</w:t>
      </w:r>
      <w:proofErr w:type="spellEnd"/>
      <w:r w:rsidRPr="004A5680">
        <w:rPr>
          <w:rFonts w:ascii="Times New Roman" w:hAnsi="Times New Roman" w:cs="Times New Roman"/>
          <w:i/>
          <w:sz w:val="24"/>
          <w:szCs w:val="24"/>
        </w:rPr>
        <w:t xml:space="preserve"> </w:t>
      </w:r>
      <w:proofErr w:type="spellStart"/>
      <w:r w:rsidRPr="004A5680">
        <w:rPr>
          <w:rFonts w:ascii="Times New Roman" w:hAnsi="Times New Roman" w:cs="Times New Roman"/>
          <w:i/>
          <w:sz w:val="24"/>
          <w:szCs w:val="24"/>
        </w:rPr>
        <w:t>derbyana</w:t>
      </w:r>
      <w:proofErr w:type="spellEnd"/>
      <w:r w:rsidRPr="004A5680">
        <w:rPr>
          <w:rFonts w:ascii="Times New Roman" w:hAnsi="Times New Roman" w:cs="Times New Roman"/>
          <w:sz w:val="24"/>
          <w:szCs w:val="24"/>
        </w:rPr>
        <w:t>; spiracles are shown in white. The larger images of spiracles show the size of the opening (dark in color) compared to the mushroom</w:t>
      </w:r>
      <w:r w:rsidR="00180688">
        <w:rPr>
          <w:rFonts w:ascii="Times New Roman" w:hAnsi="Times New Roman" w:cs="Times New Roman"/>
          <w:sz w:val="24"/>
          <w:szCs w:val="24"/>
        </w:rPr>
        <w:t>-</w:t>
      </w:r>
      <w:r w:rsidRPr="004A5680">
        <w:rPr>
          <w:rFonts w:ascii="Times New Roman" w:hAnsi="Times New Roman" w:cs="Times New Roman"/>
          <w:sz w:val="24"/>
          <w:szCs w:val="24"/>
        </w:rPr>
        <w:t>shaped (white) atrium behind and the differences in spiracle shape</w:t>
      </w:r>
      <w:r w:rsidR="00180688">
        <w:rPr>
          <w:rFonts w:ascii="Times New Roman" w:hAnsi="Times New Roman" w:cs="Times New Roman"/>
          <w:sz w:val="24"/>
          <w:szCs w:val="24"/>
        </w:rPr>
        <w:t>.</w:t>
      </w:r>
      <w:r w:rsidRPr="004A5680">
        <w:rPr>
          <w:rFonts w:ascii="Times New Roman" w:hAnsi="Times New Roman" w:cs="Times New Roman"/>
          <w:sz w:val="24"/>
          <w:szCs w:val="24"/>
        </w:rPr>
        <w:t xml:space="preserve"> (d) Transverse x-ray slice through the third abdominal spiracle with diameter, α, and depth, β, measures illustrated.</w:t>
      </w:r>
    </w:p>
    <w:p w14:paraId="38F43AEE" w14:textId="6AD04D3B" w:rsidR="004A5680" w:rsidRPr="004A5680" w:rsidRDefault="004A5680" w:rsidP="004A5680">
      <w:pPr>
        <w:spacing w:after="0" w:line="480" w:lineRule="auto"/>
        <w:rPr>
          <w:rFonts w:ascii="Times New Roman" w:hAnsi="Times New Roman" w:cs="Times New Roman"/>
          <w:sz w:val="24"/>
          <w:szCs w:val="24"/>
        </w:rPr>
      </w:pPr>
      <w:commentRangeStart w:id="240"/>
      <w:r w:rsidRPr="004A5680">
        <w:rPr>
          <w:rFonts w:ascii="Times New Roman" w:hAnsi="Times New Roman" w:cs="Times New Roman"/>
          <w:sz w:val="24"/>
          <w:szCs w:val="24"/>
        </w:rPr>
        <w:t xml:space="preserve">Figure 2. </w:t>
      </w:r>
      <w:del w:id="241" w:author="Wagner, Julian" w:date="2021-09-12T15:23:00Z">
        <w:r w:rsidRPr="004A5680" w:rsidDel="00B4517E">
          <w:rPr>
            <w:rFonts w:ascii="Times New Roman" w:hAnsi="Times New Roman" w:cs="Times New Roman"/>
            <w:sz w:val="24"/>
            <w:szCs w:val="24"/>
          </w:rPr>
          <w:delText>Scaling relationships for each spiracle in scarab beetles. Depicted are slopes with 95% confidence interval for log</w:delText>
        </w:r>
        <w:r w:rsidRPr="004A5680" w:rsidDel="00B4517E">
          <w:rPr>
            <w:rFonts w:ascii="Times New Roman" w:hAnsi="Times New Roman" w:cs="Times New Roman"/>
            <w:sz w:val="24"/>
            <w:szCs w:val="24"/>
            <w:vertAlign w:val="subscript"/>
          </w:rPr>
          <w:delText>10</w:delText>
        </w:r>
        <w:r w:rsidRPr="004A5680" w:rsidDel="00B4517E">
          <w:rPr>
            <w:rFonts w:ascii="Times New Roman" w:hAnsi="Times New Roman" w:cs="Times New Roman"/>
            <w:sz w:val="24"/>
            <w:szCs w:val="24"/>
          </w:rPr>
          <w:delText>(parameter) vs. log</w:delText>
        </w:r>
        <w:r w:rsidRPr="004A5680" w:rsidDel="00B4517E">
          <w:rPr>
            <w:rFonts w:ascii="Times New Roman" w:hAnsi="Times New Roman" w:cs="Times New Roman"/>
            <w:sz w:val="24"/>
            <w:szCs w:val="24"/>
            <w:vertAlign w:val="subscript"/>
          </w:rPr>
          <w:delText>10</w:delText>
        </w:r>
        <w:r w:rsidRPr="004A5680" w:rsidDel="00B4517E">
          <w:rPr>
            <w:rFonts w:ascii="Times New Roman" w:hAnsi="Times New Roman" w:cs="Times New Roman"/>
            <w:sz w:val="24"/>
            <w:szCs w:val="24"/>
          </w:rPr>
          <w:delText xml:space="preserve"> body mass (grams) showing (a) spiracle area (mm</w:delText>
        </w:r>
        <w:r w:rsidRPr="004A5680" w:rsidDel="00B4517E">
          <w:rPr>
            <w:rFonts w:ascii="Times New Roman" w:hAnsi="Times New Roman" w:cs="Times New Roman"/>
            <w:sz w:val="24"/>
            <w:szCs w:val="24"/>
            <w:vertAlign w:val="superscript"/>
          </w:rPr>
          <w:delText>2</w:delText>
        </w:r>
        <w:r w:rsidRPr="004A5680" w:rsidDel="00B4517E">
          <w:rPr>
            <w:rFonts w:ascii="Times New Roman" w:hAnsi="Times New Roman" w:cs="Times New Roman"/>
            <w:sz w:val="24"/>
            <w:szCs w:val="24"/>
          </w:rPr>
          <w:delText>), (b) morphological index of spiracle diffusive capacity (area/depth), and (c) morphological index of spiracle advective capacity (area</w:delText>
        </w:r>
        <w:r w:rsidRPr="004A5680" w:rsidDel="00B4517E">
          <w:rPr>
            <w:rFonts w:ascii="Times New Roman" w:hAnsi="Times New Roman" w:cs="Times New Roman"/>
            <w:sz w:val="24"/>
            <w:szCs w:val="24"/>
            <w:vertAlign w:val="superscript"/>
          </w:rPr>
          <w:delText>2</w:delText>
        </w:r>
        <w:r w:rsidRPr="004A5680" w:rsidDel="00B4517E">
          <w:rPr>
            <w:rFonts w:ascii="Times New Roman" w:hAnsi="Times New Roman" w:cs="Times New Roman"/>
            <w:sz w:val="24"/>
            <w:szCs w:val="24"/>
          </w:rPr>
          <w:delText xml:space="preserve">/depth) versus mass. The grey horizontal bar shows the isometric prediction. </w:delText>
        </w:r>
        <w:r w:rsidR="00180688" w:rsidDel="00B4517E">
          <w:rPr>
            <w:rFonts w:ascii="Times New Roman" w:hAnsi="Times New Roman" w:cs="Times New Roman"/>
            <w:sz w:val="24"/>
            <w:szCs w:val="24"/>
          </w:rPr>
          <w:delText>(</w:delText>
        </w:r>
        <w:r w:rsidRPr="004A5680" w:rsidDel="00B4517E">
          <w:rPr>
            <w:rFonts w:ascii="Times New Roman" w:hAnsi="Times New Roman" w:cs="Times New Roman"/>
            <w:sz w:val="24"/>
            <w:szCs w:val="24"/>
          </w:rPr>
          <w:delText xml:space="preserve">d) </w:delText>
        </w:r>
        <w:r w:rsidR="00180688" w:rsidDel="00B4517E">
          <w:rPr>
            <w:rFonts w:ascii="Times New Roman" w:hAnsi="Times New Roman" w:cs="Times New Roman"/>
            <w:sz w:val="24"/>
            <w:szCs w:val="24"/>
          </w:rPr>
          <w:delText>P</w:delText>
        </w:r>
        <w:r w:rsidRPr="004A5680" w:rsidDel="00B4517E">
          <w:rPr>
            <w:rFonts w:ascii="Times New Roman" w:hAnsi="Times New Roman" w:cs="Times New Roman"/>
            <w:sz w:val="24"/>
            <w:szCs w:val="24"/>
          </w:rPr>
          <w:delText>lot of log</w:delText>
        </w:r>
        <w:r w:rsidRPr="004A5680" w:rsidDel="00B4517E">
          <w:rPr>
            <w:rFonts w:ascii="Times New Roman" w:hAnsi="Times New Roman" w:cs="Times New Roman"/>
            <w:sz w:val="24"/>
            <w:szCs w:val="24"/>
            <w:vertAlign w:val="subscript"/>
          </w:rPr>
          <w:delText>10</w:delText>
        </w:r>
        <w:r w:rsidRPr="004A5680" w:rsidDel="00B4517E">
          <w:rPr>
            <w:rFonts w:ascii="Times New Roman" w:hAnsi="Times New Roman" w:cs="Times New Roman"/>
            <w:sz w:val="24"/>
            <w:szCs w:val="24"/>
          </w:rPr>
          <w:delText>(area) vs log</w:delText>
        </w:r>
        <w:r w:rsidRPr="004A5680" w:rsidDel="00B4517E">
          <w:rPr>
            <w:rFonts w:ascii="Times New Roman" w:hAnsi="Times New Roman" w:cs="Times New Roman"/>
            <w:sz w:val="24"/>
            <w:szCs w:val="24"/>
            <w:vertAlign w:val="subscript"/>
          </w:rPr>
          <w:delText>10</w:delText>
        </w:r>
        <w:r w:rsidRPr="004A5680" w:rsidDel="00B4517E">
          <w:rPr>
            <w:rFonts w:ascii="Times New Roman" w:hAnsi="Times New Roman" w:cs="Times New Roman"/>
            <w:sz w:val="24"/>
            <w:szCs w:val="24"/>
          </w:rPr>
          <w:delText>(body mass) for abdominal spiracle 2</w:delText>
        </w:r>
        <w:r w:rsidR="00F802E0" w:rsidDel="00B4517E">
          <w:rPr>
            <w:rFonts w:ascii="Times New Roman" w:hAnsi="Times New Roman" w:cs="Times New Roman"/>
            <w:sz w:val="24"/>
            <w:szCs w:val="24"/>
          </w:rPr>
          <w:delText xml:space="preserve"> (</w:delText>
        </w:r>
        <w:r w:rsidR="00F802E0" w:rsidRPr="00F802E0" w:rsidDel="00B4517E">
          <w:rPr>
            <w:rFonts w:ascii="Times New Roman" w:hAnsi="Times New Roman" w:cs="Times New Roman"/>
            <w:sz w:val="24"/>
            <w:szCs w:val="24"/>
          </w:rPr>
          <w:delText xml:space="preserve">1.02x -1.45, </w:delText>
        </w:r>
        <w:r w:rsidR="00F802E0" w:rsidRPr="00F802E0" w:rsidDel="00B4517E">
          <w:rPr>
            <w:rFonts w:ascii="Times New Roman" w:hAnsi="Times New Roman" w:cs="Times New Roman"/>
            <w:i/>
            <w:sz w:val="24"/>
            <w:szCs w:val="24"/>
          </w:rPr>
          <w:delText>R</w:delText>
        </w:r>
        <w:r w:rsidR="00F802E0" w:rsidRPr="00F802E0" w:rsidDel="00B4517E">
          <w:rPr>
            <w:rFonts w:ascii="Times New Roman" w:hAnsi="Times New Roman" w:cs="Times New Roman"/>
            <w:i/>
            <w:sz w:val="24"/>
            <w:szCs w:val="24"/>
            <w:vertAlign w:val="superscript"/>
          </w:rPr>
          <w:delText>2</w:delText>
        </w:r>
        <w:r w:rsidR="00F802E0" w:rsidRPr="00F802E0" w:rsidDel="00B4517E">
          <w:rPr>
            <w:rFonts w:ascii="Times New Roman" w:hAnsi="Times New Roman" w:cs="Times New Roman"/>
            <w:sz w:val="24"/>
            <w:szCs w:val="24"/>
          </w:rPr>
          <w:delText xml:space="preserve"> = 0.95, </w:delText>
        </w:r>
        <w:r w:rsidR="00F802E0" w:rsidRPr="00F802E0" w:rsidDel="00B4517E">
          <w:rPr>
            <w:rFonts w:ascii="Times New Roman" w:hAnsi="Times New Roman" w:cs="Times New Roman"/>
            <w:i/>
            <w:sz w:val="24"/>
            <w:szCs w:val="24"/>
          </w:rPr>
          <w:delText>p</w:delText>
        </w:r>
        <w:r w:rsidR="00F802E0" w:rsidRPr="00F802E0" w:rsidDel="00B4517E">
          <w:rPr>
            <w:rFonts w:ascii="Times New Roman" w:hAnsi="Times New Roman" w:cs="Times New Roman"/>
            <w:sz w:val="24"/>
            <w:szCs w:val="24"/>
          </w:rPr>
          <w:delText xml:space="preserve"> = 0.0059</w:delText>
        </w:r>
        <w:r w:rsidR="00F802E0" w:rsidDel="00B4517E">
          <w:rPr>
            <w:rFonts w:ascii="Times New Roman" w:hAnsi="Times New Roman" w:cs="Times New Roman"/>
            <w:sz w:val="24"/>
            <w:szCs w:val="24"/>
          </w:rPr>
          <w:delText>)</w:delText>
        </w:r>
        <w:r w:rsidRPr="004A5680" w:rsidDel="00B4517E">
          <w:rPr>
            <w:rFonts w:ascii="Times New Roman" w:hAnsi="Times New Roman" w:cs="Times New Roman"/>
            <w:sz w:val="24"/>
            <w:szCs w:val="24"/>
          </w:rPr>
          <w:delText xml:space="preserve"> and</w:delText>
        </w:r>
        <w:r w:rsidR="007A694B" w:rsidDel="00B4517E">
          <w:rPr>
            <w:rFonts w:ascii="Times New Roman" w:hAnsi="Times New Roman" w:cs="Times New Roman"/>
            <w:sz w:val="24"/>
            <w:szCs w:val="24"/>
          </w:rPr>
          <w:delText xml:space="preserve"> spiracle</w:delText>
        </w:r>
        <w:r w:rsidRPr="004A5680" w:rsidDel="00B4517E">
          <w:rPr>
            <w:rFonts w:ascii="Times New Roman" w:hAnsi="Times New Roman" w:cs="Times New Roman"/>
            <w:sz w:val="24"/>
            <w:szCs w:val="24"/>
          </w:rPr>
          <w:delText xml:space="preserve"> 3</w:delText>
        </w:r>
        <w:r w:rsidR="00F802E0" w:rsidDel="00B4517E">
          <w:rPr>
            <w:rFonts w:ascii="Times New Roman" w:hAnsi="Times New Roman" w:cs="Times New Roman"/>
            <w:sz w:val="24"/>
            <w:szCs w:val="24"/>
          </w:rPr>
          <w:delText xml:space="preserve"> (</w:delText>
        </w:r>
        <w:r w:rsidR="00F802E0" w:rsidRPr="00F802E0" w:rsidDel="00B4517E">
          <w:rPr>
            <w:rFonts w:ascii="Times New Roman" w:hAnsi="Times New Roman" w:cs="Times New Roman"/>
            <w:sz w:val="24"/>
            <w:szCs w:val="24"/>
          </w:rPr>
          <w:delText xml:space="preserve">0.77x -1.46, </w:delText>
        </w:r>
        <w:r w:rsidR="00F802E0" w:rsidRPr="00F802E0" w:rsidDel="00B4517E">
          <w:rPr>
            <w:rFonts w:ascii="Times New Roman" w:hAnsi="Times New Roman" w:cs="Times New Roman"/>
            <w:i/>
            <w:sz w:val="24"/>
            <w:szCs w:val="24"/>
          </w:rPr>
          <w:delText>R</w:delText>
        </w:r>
        <w:r w:rsidR="00F802E0" w:rsidRPr="00F802E0" w:rsidDel="00B4517E">
          <w:rPr>
            <w:rFonts w:ascii="Times New Roman" w:hAnsi="Times New Roman" w:cs="Times New Roman"/>
            <w:i/>
            <w:sz w:val="24"/>
            <w:szCs w:val="24"/>
            <w:vertAlign w:val="superscript"/>
          </w:rPr>
          <w:delText>2</w:delText>
        </w:r>
        <w:r w:rsidR="00F802E0" w:rsidRPr="00F802E0" w:rsidDel="00B4517E">
          <w:rPr>
            <w:rFonts w:ascii="Times New Roman" w:hAnsi="Times New Roman" w:cs="Times New Roman"/>
            <w:sz w:val="24"/>
            <w:szCs w:val="24"/>
          </w:rPr>
          <w:delText xml:space="preserve"> = 0.93, </w:delText>
        </w:r>
        <w:r w:rsidR="00F802E0" w:rsidRPr="00F802E0" w:rsidDel="00B4517E">
          <w:rPr>
            <w:rFonts w:ascii="Times New Roman" w:hAnsi="Times New Roman" w:cs="Times New Roman"/>
            <w:i/>
            <w:sz w:val="24"/>
            <w:szCs w:val="24"/>
          </w:rPr>
          <w:delText>p</w:delText>
        </w:r>
        <w:r w:rsidR="00F802E0" w:rsidRPr="00F802E0" w:rsidDel="00B4517E">
          <w:rPr>
            <w:rFonts w:ascii="Times New Roman" w:hAnsi="Times New Roman" w:cs="Times New Roman"/>
            <w:sz w:val="24"/>
            <w:szCs w:val="24"/>
          </w:rPr>
          <w:delText xml:space="preserve"> = 0.28</w:delText>
        </w:r>
        <w:r w:rsidR="00F802E0" w:rsidDel="00B4517E">
          <w:rPr>
            <w:rFonts w:ascii="Times New Roman" w:hAnsi="Times New Roman" w:cs="Times New Roman"/>
            <w:sz w:val="24"/>
            <w:szCs w:val="24"/>
          </w:rPr>
          <w:delText>)</w:delText>
        </w:r>
        <w:r w:rsidR="00180688" w:rsidDel="00B4517E">
          <w:rPr>
            <w:rFonts w:ascii="Times New Roman" w:hAnsi="Times New Roman" w:cs="Times New Roman"/>
            <w:sz w:val="24"/>
            <w:szCs w:val="24"/>
          </w:rPr>
          <w:delText>,</w:delText>
        </w:r>
        <w:r w:rsidRPr="004A5680" w:rsidDel="00B4517E">
          <w:rPr>
            <w:rFonts w:ascii="Times New Roman" w:hAnsi="Times New Roman" w:cs="Times New Roman"/>
            <w:sz w:val="24"/>
            <w:szCs w:val="24"/>
          </w:rPr>
          <w:delText xml:space="preserve"> illustrating the differences in scaling pattern</w:delText>
        </w:r>
        <w:r w:rsidR="00F802E0" w:rsidDel="00B4517E">
          <w:rPr>
            <w:rFonts w:ascii="Times New Roman" w:hAnsi="Times New Roman" w:cs="Times New Roman"/>
            <w:sz w:val="24"/>
            <w:szCs w:val="24"/>
          </w:rPr>
          <w:delText xml:space="preserve"> compared to an isometric slope of 0.66. Colors indicate the </w:delText>
        </w:r>
        <w:r w:rsidR="00F802E0" w:rsidDel="00B4517E">
          <w:rPr>
            <w:rFonts w:ascii="Times New Roman" w:hAnsi="Times New Roman" w:cs="Times New Roman"/>
            <w:i/>
            <w:sz w:val="24"/>
            <w:szCs w:val="24"/>
          </w:rPr>
          <w:delText>p</w:delText>
        </w:r>
        <w:r w:rsidR="00F802E0" w:rsidDel="00B4517E">
          <w:rPr>
            <w:rFonts w:ascii="Times New Roman" w:hAnsi="Times New Roman" w:cs="Times New Roman"/>
            <w:sz w:val="24"/>
            <w:szCs w:val="24"/>
          </w:rPr>
          <w:delText xml:space="preserve"> values for comparison to the geometric isometry, as in (a)-(c). </w:delText>
        </w:r>
        <w:r w:rsidR="00180688" w:rsidDel="00B4517E">
          <w:rPr>
            <w:rFonts w:ascii="Times New Roman" w:hAnsi="Times New Roman" w:cs="Times New Roman"/>
            <w:sz w:val="24"/>
            <w:szCs w:val="24"/>
          </w:rPr>
          <w:delText>(</w:delText>
        </w:r>
        <w:r w:rsidRPr="004A5680" w:rsidDel="00B4517E">
          <w:rPr>
            <w:rFonts w:ascii="Times New Roman" w:hAnsi="Times New Roman" w:cs="Times New Roman"/>
            <w:sz w:val="24"/>
            <w:szCs w:val="24"/>
          </w:rPr>
          <w:delText xml:space="preserve">e) </w:delText>
        </w:r>
        <w:r w:rsidR="00180688" w:rsidDel="00B4517E">
          <w:rPr>
            <w:rFonts w:ascii="Times New Roman" w:hAnsi="Times New Roman" w:cs="Times New Roman"/>
            <w:sz w:val="24"/>
            <w:szCs w:val="24"/>
          </w:rPr>
          <w:delText>I</w:delText>
        </w:r>
        <w:r w:rsidRPr="004A5680" w:rsidDel="00B4517E">
          <w:rPr>
            <w:rFonts w:ascii="Times New Roman" w:hAnsi="Times New Roman" w:cs="Times New Roman"/>
            <w:sz w:val="24"/>
            <w:szCs w:val="24"/>
          </w:rPr>
          <w:delText>ntercepts for log</w:delText>
        </w:r>
        <w:r w:rsidRPr="004A5680" w:rsidDel="00B4517E">
          <w:rPr>
            <w:rFonts w:ascii="Times New Roman" w:hAnsi="Times New Roman" w:cs="Times New Roman"/>
            <w:sz w:val="24"/>
            <w:szCs w:val="24"/>
            <w:vertAlign w:val="subscript"/>
          </w:rPr>
          <w:delText>10</w:delText>
        </w:r>
        <w:r w:rsidRPr="004A5680" w:rsidDel="00B4517E">
          <w:rPr>
            <w:rFonts w:ascii="Times New Roman" w:hAnsi="Times New Roman" w:cs="Times New Roman"/>
            <w:sz w:val="24"/>
            <w:szCs w:val="24"/>
          </w:rPr>
          <w:delText>-log</w:delText>
        </w:r>
        <w:r w:rsidRPr="004A5680" w:rsidDel="00B4517E">
          <w:rPr>
            <w:rFonts w:ascii="Times New Roman" w:hAnsi="Times New Roman" w:cs="Times New Roman"/>
            <w:sz w:val="24"/>
            <w:szCs w:val="24"/>
            <w:vertAlign w:val="subscript"/>
          </w:rPr>
          <w:delText>10</w:delText>
        </w:r>
        <w:r w:rsidRPr="004A5680" w:rsidDel="00B4517E">
          <w:rPr>
            <w:rFonts w:ascii="Times New Roman" w:hAnsi="Times New Roman" w:cs="Times New Roman"/>
            <w:sz w:val="24"/>
            <w:szCs w:val="24"/>
          </w:rPr>
          <w:delText xml:space="preserve"> plots of area vs body mass for each spiracle with 95% confidence intervals and </w:delText>
        </w:r>
        <w:r w:rsidR="00180688" w:rsidDel="00B4517E">
          <w:rPr>
            <w:rFonts w:ascii="Times New Roman" w:hAnsi="Times New Roman" w:cs="Times New Roman"/>
            <w:sz w:val="24"/>
            <w:szCs w:val="24"/>
          </w:rPr>
          <w:delText>(</w:delText>
        </w:r>
        <w:r w:rsidRPr="004A5680" w:rsidDel="00B4517E">
          <w:rPr>
            <w:rFonts w:ascii="Times New Roman" w:hAnsi="Times New Roman" w:cs="Times New Roman"/>
            <w:sz w:val="24"/>
            <w:szCs w:val="24"/>
          </w:rPr>
          <w:delText>f) spiracular area (mm</w:delText>
        </w:r>
        <w:r w:rsidRPr="004A5680" w:rsidDel="00B4517E">
          <w:rPr>
            <w:rFonts w:ascii="Times New Roman" w:hAnsi="Times New Roman" w:cs="Times New Roman"/>
            <w:sz w:val="24"/>
            <w:szCs w:val="24"/>
            <w:vertAlign w:val="superscript"/>
          </w:rPr>
          <w:delText>2</w:delText>
        </w:r>
        <w:r w:rsidRPr="004A5680" w:rsidDel="00B4517E">
          <w:rPr>
            <w:rFonts w:ascii="Times New Roman" w:hAnsi="Times New Roman" w:cs="Times New Roman"/>
            <w:sz w:val="24"/>
            <w:szCs w:val="24"/>
          </w:rPr>
          <w:delText>) for each spiracle of a 1 g beetle, estimated from the pGLS</w:delText>
        </w:r>
        <w:r w:rsidR="00180688" w:rsidDel="00B4517E">
          <w:rPr>
            <w:rFonts w:ascii="Times New Roman" w:hAnsi="Times New Roman" w:cs="Times New Roman"/>
            <w:sz w:val="24"/>
            <w:szCs w:val="24"/>
          </w:rPr>
          <w:delText xml:space="preserve"> analysis</w:delText>
        </w:r>
        <w:r w:rsidRPr="004A5680" w:rsidDel="00B4517E">
          <w:rPr>
            <w:rFonts w:ascii="Times New Roman" w:hAnsi="Times New Roman" w:cs="Times New Roman"/>
            <w:sz w:val="24"/>
            <w:szCs w:val="24"/>
          </w:rPr>
          <w:delText>. Together, these data demonstrate that the large anterior spiracles tend to scale hypermetrically</w:delText>
        </w:r>
        <w:r w:rsidR="00180688" w:rsidDel="00B4517E">
          <w:rPr>
            <w:rFonts w:ascii="Times New Roman" w:hAnsi="Times New Roman" w:cs="Times New Roman"/>
            <w:sz w:val="24"/>
            <w:szCs w:val="24"/>
          </w:rPr>
          <w:delText>,</w:delText>
        </w:r>
        <w:r w:rsidRPr="004A5680" w:rsidDel="00B4517E">
          <w:rPr>
            <w:rFonts w:ascii="Times New Roman" w:hAnsi="Times New Roman" w:cs="Times New Roman"/>
            <w:sz w:val="24"/>
            <w:szCs w:val="24"/>
          </w:rPr>
          <w:delText xml:space="preserve"> but the more posterior, smaller spiracles tend to scale isometrically.</w:delText>
        </w:r>
      </w:del>
      <w:ins w:id="242" w:author="Wagner, Julian" w:date="2021-09-12T15:23:00Z">
        <w:r w:rsidR="00B4517E">
          <w:rPr>
            <w:rFonts w:ascii="Times New Roman" w:hAnsi="Times New Roman" w:cs="Times New Roman"/>
            <w:sz w:val="24"/>
            <w:szCs w:val="24"/>
          </w:rPr>
          <w:t xml:space="preserve">Isometric scaling of scarab beetle spiracles. </w:t>
        </w:r>
      </w:ins>
      <w:ins w:id="243" w:author="Wagner, Julian" w:date="2021-09-12T15:27:00Z">
        <w:r w:rsidR="00B4517E">
          <w:rPr>
            <w:rFonts w:ascii="Times New Roman" w:hAnsi="Times New Roman" w:cs="Times New Roman"/>
            <w:sz w:val="24"/>
            <w:szCs w:val="24"/>
          </w:rPr>
          <w:t>Spiracle area scales isometrically (A, B)</w:t>
        </w:r>
      </w:ins>
      <w:ins w:id="244" w:author="Wagner, Julian" w:date="2021-09-12T15:28:00Z">
        <w:r w:rsidR="00B4517E">
          <w:rPr>
            <w:rFonts w:ascii="Times New Roman" w:hAnsi="Times New Roman" w:cs="Times New Roman"/>
            <w:sz w:val="24"/>
            <w:szCs w:val="24"/>
          </w:rPr>
          <w:t>, with much tighter</w:t>
        </w:r>
      </w:ins>
      <w:ins w:id="245" w:author="Wagner, Julian" w:date="2021-09-12T15:29:00Z">
        <w:r w:rsidR="00B4517E">
          <w:rPr>
            <w:rFonts w:ascii="Times New Roman" w:hAnsi="Times New Roman" w:cs="Times New Roman"/>
            <w:sz w:val="24"/>
            <w:szCs w:val="24"/>
          </w:rPr>
          <w:t xml:space="preserve"> distribution</w:t>
        </w:r>
      </w:ins>
      <w:ins w:id="246" w:author="Wagner, Julian" w:date="2021-09-12T15:28:00Z">
        <w:r w:rsidR="00B4517E">
          <w:rPr>
            <w:rFonts w:ascii="Times New Roman" w:hAnsi="Times New Roman" w:cs="Times New Roman"/>
            <w:sz w:val="24"/>
            <w:szCs w:val="24"/>
          </w:rPr>
          <w:t xml:space="preserve"> </w:t>
        </w:r>
      </w:ins>
      <w:ins w:id="247" w:author="Wagner, Julian" w:date="2021-09-12T15:29:00Z">
        <w:r w:rsidR="00B4517E">
          <w:rPr>
            <w:rFonts w:ascii="Times New Roman" w:hAnsi="Times New Roman" w:cs="Times New Roman"/>
            <w:sz w:val="24"/>
            <w:szCs w:val="24"/>
          </w:rPr>
          <w:t>about the isometric model for the large anterior sp</w:t>
        </w:r>
      </w:ins>
      <w:ins w:id="248" w:author="Wagner, Julian" w:date="2021-09-12T15:30:00Z">
        <w:r w:rsidR="00B4517E">
          <w:rPr>
            <w:rFonts w:ascii="Times New Roman" w:hAnsi="Times New Roman" w:cs="Times New Roman"/>
            <w:sz w:val="24"/>
            <w:szCs w:val="24"/>
          </w:rPr>
          <w:t>iracles (</w:t>
        </w:r>
        <w:proofErr w:type="gramStart"/>
        <w:r w:rsidR="00B4517E">
          <w:rPr>
            <w:rFonts w:ascii="Times New Roman" w:hAnsi="Times New Roman" w:cs="Times New Roman"/>
            <w:sz w:val="24"/>
            <w:szCs w:val="24"/>
          </w:rPr>
          <w:t>e.g.</w:t>
        </w:r>
        <w:proofErr w:type="gramEnd"/>
        <w:r w:rsidR="00B4517E">
          <w:rPr>
            <w:rFonts w:ascii="Times New Roman" w:hAnsi="Times New Roman" w:cs="Times New Roman"/>
            <w:sz w:val="24"/>
            <w:szCs w:val="24"/>
          </w:rPr>
          <w:t xml:space="preserve"> the </w:t>
        </w:r>
        <w:proofErr w:type="spellStart"/>
        <w:r w:rsidR="00B4517E">
          <w:rPr>
            <w:rFonts w:ascii="Times New Roman" w:hAnsi="Times New Roman" w:cs="Times New Roman"/>
            <w:sz w:val="24"/>
            <w:szCs w:val="24"/>
          </w:rPr>
          <w:t>mesothoracic</w:t>
        </w:r>
        <w:proofErr w:type="spellEnd"/>
        <w:r w:rsidR="00B4517E">
          <w:rPr>
            <w:rFonts w:ascii="Times New Roman" w:hAnsi="Times New Roman" w:cs="Times New Roman"/>
            <w:sz w:val="24"/>
            <w:szCs w:val="24"/>
          </w:rPr>
          <w:t xml:space="preserve"> spiracle in seen in A) as compared to the smaller posterior spiracles that may be less critical for gas exchange to metabolically demanding tissues. C shows </w:t>
        </w:r>
      </w:ins>
      <w:ins w:id="249" w:author="Wagner, Julian" w:date="2021-09-12T15:39:00Z">
        <w:del w:id="250" w:author="Jon Harrison" w:date="2021-09-13T05:22:00Z">
          <w:r w:rsidR="00D63F73" w:rsidDel="00973428">
            <w:rPr>
              <w:rFonts w:ascii="Times New Roman" w:hAnsi="Times New Roman" w:cs="Times New Roman"/>
              <w:sz w:val="24"/>
              <w:szCs w:val="24"/>
            </w:rPr>
            <w:delText>estimates</w:delText>
          </w:r>
        </w:del>
      </w:ins>
      <w:ins w:id="251" w:author="Jon Harrison" w:date="2021-09-13T05:22:00Z">
        <w:r w:rsidR="00973428">
          <w:rPr>
            <w:rFonts w:ascii="Times New Roman" w:hAnsi="Times New Roman" w:cs="Times New Roman"/>
            <w:sz w:val="24"/>
            <w:szCs w:val="24"/>
          </w:rPr>
          <w:t>measures</w:t>
        </w:r>
      </w:ins>
      <w:ins w:id="252" w:author="Wagner, Julian" w:date="2021-09-12T15:39:00Z">
        <w:r w:rsidR="00D63F73">
          <w:rPr>
            <w:rFonts w:ascii="Times New Roman" w:hAnsi="Times New Roman" w:cs="Times New Roman"/>
            <w:sz w:val="24"/>
            <w:szCs w:val="24"/>
          </w:rPr>
          <w:t xml:space="preserve"> for the</w:t>
        </w:r>
      </w:ins>
      <w:ins w:id="253" w:author="Wagner, Julian" w:date="2021-09-12T15:48:00Z">
        <w:r w:rsidR="00D63F73">
          <w:rPr>
            <w:rFonts w:ascii="Times New Roman" w:hAnsi="Times New Roman" w:cs="Times New Roman"/>
            <w:sz w:val="24"/>
            <w:szCs w:val="24"/>
          </w:rPr>
          <w:t xml:space="preserve"> variability for regression models for the various spiracles (S </w:t>
        </w:r>
        <w:proofErr w:type="spellStart"/>
        <w:r w:rsidR="00D63F73">
          <w:rPr>
            <w:rFonts w:ascii="Times New Roman" w:hAnsi="Times New Roman" w:cs="Times New Roman"/>
            <w:sz w:val="24"/>
            <w:szCs w:val="24"/>
          </w:rPr>
          <w:t>mesothoracic</w:t>
        </w:r>
        <w:proofErr w:type="spellEnd"/>
        <w:r w:rsidR="00D63F73">
          <w:rPr>
            <w:rFonts w:ascii="Times New Roman" w:hAnsi="Times New Roman" w:cs="Times New Roman"/>
            <w:sz w:val="24"/>
            <w:szCs w:val="24"/>
          </w:rPr>
          <w:t>, T metathoracic, 1-6 abdominal)</w:t>
        </w:r>
      </w:ins>
      <w:ins w:id="254" w:author="Wagner, Julian" w:date="2021-09-12T15:49:00Z">
        <w:r w:rsidR="0051567F">
          <w:rPr>
            <w:rFonts w:ascii="Times New Roman" w:hAnsi="Times New Roman" w:cs="Times New Roman"/>
            <w:sz w:val="24"/>
            <w:szCs w:val="24"/>
          </w:rPr>
          <w:t>, calculated as the standard deviation</w:t>
        </w:r>
      </w:ins>
      <w:ins w:id="255" w:author="Jon Harrison" w:date="2021-09-13T05:19:00Z">
        <w:r w:rsidR="00973428">
          <w:rPr>
            <w:rFonts w:ascii="Times New Roman" w:hAnsi="Times New Roman" w:cs="Times New Roman"/>
            <w:sz w:val="24"/>
            <w:szCs w:val="24"/>
          </w:rPr>
          <w:t xml:space="preserve"> of the slope</w:t>
        </w:r>
      </w:ins>
      <w:ins w:id="256" w:author="Wagner, Julian" w:date="2021-09-12T15:49:00Z">
        <w:r w:rsidR="0051567F">
          <w:rPr>
            <w:rFonts w:ascii="Times New Roman" w:hAnsi="Times New Roman" w:cs="Times New Roman"/>
            <w:sz w:val="24"/>
            <w:szCs w:val="24"/>
          </w:rPr>
          <w:t xml:space="preserve"> divided by </w:t>
        </w:r>
      </w:ins>
      <w:ins w:id="257" w:author="Wagner, Julian" w:date="2021-09-12T15:50:00Z">
        <w:r w:rsidR="0051567F">
          <w:rPr>
            <w:rFonts w:ascii="Times New Roman" w:hAnsi="Times New Roman" w:cs="Times New Roman"/>
            <w:sz w:val="24"/>
            <w:szCs w:val="24"/>
          </w:rPr>
          <w:t>10</w:t>
        </w:r>
        <w:r w:rsidR="0051567F">
          <w:rPr>
            <w:rFonts w:ascii="Times New Roman" w:hAnsi="Times New Roman" w:cs="Times New Roman"/>
            <w:sz w:val="24"/>
            <w:szCs w:val="24"/>
            <w:vertAlign w:val="superscript"/>
          </w:rPr>
          <w:t>regression intercept</w:t>
        </w:r>
      </w:ins>
      <w:ins w:id="258" w:author="Wagner, Julian" w:date="2021-09-12T16:03:00Z">
        <w:r w:rsidR="00AE35E5">
          <w:rPr>
            <w:rFonts w:ascii="Times New Roman" w:hAnsi="Times New Roman" w:cs="Times New Roman"/>
            <w:sz w:val="24"/>
            <w:szCs w:val="24"/>
          </w:rPr>
          <w:t xml:space="preserve">, which </w:t>
        </w:r>
      </w:ins>
      <w:ins w:id="259" w:author="Wagner, Julian" w:date="2021-09-12T15:50:00Z">
        <w:r w:rsidR="0051567F">
          <w:rPr>
            <w:rFonts w:ascii="Times New Roman" w:hAnsi="Times New Roman" w:cs="Times New Roman"/>
            <w:sz w:val="24"/>
            <w:szCs w:val="24"/>
          </w:rPr>
          <w:t xml:space="preserve">represents the </w:t>
        </w:r>
      </w:ins>
      <w:ins w:id="260" w:author="Wagner, Julian" w:date="2021-09-12T15:51:00Z">
        <w:r w:rsidR="0051567F">
          <w:rPr>
            <w:rFonts w:ascii="Times New Roman" w:hAnsi="Times New Roman" w:cs="Times New Roman"/>
            <w:sz w:val="24"/>
            <w:szCs w:val="24"/>
          </w:rPr>
          <w:t>spiracle area for a 1g beetle</w:t>
        </w:r>
      </w:ins>
      <w:ins w:id="261" w:author="Wagner, Julian" w:date="2021-09-12T15:49:00Z">
        <w:r w:rsidR="00D63F73">
          <w:rPr>
            <w:rFonts w:ascii="Times New Roman" w:hAnsi="Times New Roman" w:cs="Times New Roman"/>
            <w:sz w:val="24"/>
            <w:szCs w:val="24"/>
          </w:rPr>
          <w:t xml:space="preserve">. </w:t>
        </w:r>
        <w:r w:rsidR="0051567F">
          <w:rPr>
            <w:rFonts w:ascii="Times New Roman" w:hAnsi="Times New Roman" w:cs="Times New Roman"/>
            <w:sz w:val="24"/>
            <w:szCs w:val="24"/>
          </w:rPr>
          <w:t>Black diamond and line show</w:t>
        </w:r>
      </w:ins>
      <w:ins w:id="262" w:author="Wagner, Julian" w:date="2021-09-12T15:51:00Z">
        <w:r w:rsidR="0051567F">
          <w:rPr>
            <w:rFonts w:ascii="Times New Roman" w:hAnsi="Times New Roman" w:cs="Times New Roman"/>
            <w:sz w:val="24"/>
            <w:szCs w:val="24"/>
          </w:rPr>
          <w:t xml:space="preserve"> the</w:t>
        </w:r>
      </w:ins>
      <w:ins w:id="263" w:author="Wagner, Julian" w:date="2021-09-12T15:52:00Z">
        <w:r w:rsidR="0051567F">
          <w:rPr>
            <w:rFonts w:ascii="Times New Roman" w:hAnsi="Times New Roman" w:cs="Times New Roman"/>
            <w:sz w:val="24"/>
            <w:szCs w:val="24"/>
          </w:rPr>
          <w:t xml:space="preserve"> median and</w:t>
        </w:r>
      </w:ins>
      <w:ins w:id="264" w:author="Wagner, Julian" w:date="2021-09-12T15:51:00Z">
        <w:r w:rsidR="0051567F">
          <w:rPr>
            <w:rFonts w:ascii="Times New Roman" w:hAnsi="Times New Roman" w:cs="Times New Roman"/>
            <w:sz w:val="24"/>
            <w:szCs w:val="24"/>
          </w:rPr>
          <w:t xml:space="preserve"> </w:t>
        </w:r>
      </w:ins>
      <w:ins w:id="265" w:author="Wagner, Julian" w:date="2021-09-12T15:52:00Z">
        <w:r w:rsidR="0051567F">
          <w:rPr>
            <w:rFonts w:ascii="Times New Roman" w:hAnsi="Times New Roman" w:cs="Times New Roman"/>
            <w:sz w:val="24"/>
            <w:szCs w:val="24"/>
          </w:rPr>
          <w:t>2.5</w:t>
        </w:r>
        <w:r w:rsidR="0051567F" w:rsidRPr="0051567F">
          <w:rPr>
            <w:rFonts w:ascii="Times New Roman" w:hAnsi="Times New Roman" w:cs="Times New Roman"/>
            <w:sz w:val="24"/>
            <w:szCs w:val="24"/>
            <w:vertAlign w:val="superscript"/>
            <w:rPrChange w:id="266" w:author="Wagner, Julian" w:date="2021-09-12T15:52:00Z">
              <w:rPr>
                <w:rFonts w:ascii="Times New Roman" w:hAnsi="Times New Roman" w:cs="Times New Roman"/>
                <w:sz w:val="24"/>
                <w:szCs w:val="24"/>
              </w:rPr>
            </w:rPrChange>
          </w:rPr>
          <w:t>th</w:t>
        </w:r>
        <w:r w:rsidR="0051567F">
          <w:rPr>
            <w:rFonts w:ascii="Times New Roman" w:hAnsi="Times New Roman" w:cs="Times New Roman"/>
            <w:sz w:val="24"/>
            <w:szCs w:val="24"/>
          </w:rPr>
          <w:t>-97</w:t>
        </w:r>
        <w:r w:rsidR="0051567F" w:rsidRPr="0051567F">
          <w:rPr>
            <w:rFonts w:ascii="Times New Roman" w:hAnsi="Times New Roman" w:cs="Times New Roman"/>
            <w:sz w:val="24"/>
            <w:szCs w:val="24"/>
            <w:vertAlign w:val="superscript"/>
            <w:rPrChange w:id="267" w:author="Wagner, Julian" w:date="2021-09-12T15:52:00Z">
              <w:rPr>
                <w:rFonts w:ascii="Times New Roman" w:hAnsi="Times New Roman" w:cs="Times New Roman"/>
                <w:sz w:val="24"/>
                <w:szCs w:val="24"/>
              </w:rPr>
            </w:rPrChange>
          </w:rPr>
          <w:t>th</w:t>
        </w:r>
        <w:r w:rsidR="0051567F">
          <w:rPr>
            <w:rFonts w:ascii="Times New Roman" w:hAnsi="Times New Roman" w:cs="Times New Roman"/>
            <w:sz w:val="24"/>
            <w:szCs w:val="24"/>
          </w:rPr>
          <w:t xml:space="preserve"> residual standard deviation</w:t>
        </w:r>
      </w:ins>
      <w:ins w:id="268" w:author="Wagner, Julian" w:date="2021-09-12T15:53:00Z">
        <w:r w:rsidR="0051567F">
          <w:rPr>
            <w:rFonts w:ascii="Times New Roman" w:hAnsi="Times New Roman" w:cs="Times New Roman"/>
            <w:sz w:val="24"/>
            <w:szCs w:val="24"/>
          </w:rPr>
          <w:t xml:space="preserve"> divided by 10</w:t>
        </w:r>
        <w:r w:rsidR="0051567F">
          <w:rPr>
            <w:rFonts w:ascii="Times New Roman" w:hAnsi="Times New Roman" w:cs="Times New Roman"/>
            <w:sz w:val="24"/>
            <w:szCs w:val="24"/>
            <w:vertAlign w:val="superscript"/>
          </w:rPr>
          <w:t>regression intercept</w:t>
        </w:r>
      </w:ins>
      <w:ins w:id="269" w:author="Wagner, Julian" w:date="2021-09-12T15:52:00Z">
        <w:r w:rsidR="0051567F">
          <w:rPr>
            <w:rFonts w:ascii="Times New Roman" w:hAnsi="Times New Roman" w:cs="Times New Roman"/>
            <w:sz w:val="24"/>
            <w:szCs w:val="24"/>
          </w:rPr>
          <w:t xml:space="preserve"> calculated </w:t>
        </w:r>
      </w:ins>
      <w:ins w:id="270" w:author="Wagner, Julian" w:date="2021-09-12T15:54:00Z">
        <w:r w:rsidR="0051567F">
          <w:rPr>
            <w:rFonts w:ascii="Times New Roman" w:hAnsi="Times New Roman" w:cs="Times New Roman"/>
            <w:sz w:val="24"/>
            <w:szCs w:val="24"/>
          </w:rPr>
          <w:t xml:space="preserve">on non-parametric bootstrap </w:t>
        </w:r>
      </w:ins>
      <w:ins w:id="271" w:author="Wagner, Julian" w:date="2021-09-12T16:03:00Z">
        <w:r w:rsidR="00AE35E5">
          <w:rPr>
            <w:rFonts w:ascii="Times New Roman" w:hAnsi="Times New Roman" w:cs="Times New Roman"/>
            <w:sz w:val="24"/>
            <w:szCs w:val="24"/>
          </w:rPr>
          <w:t>samples</w:t>
        </w:r>
      </w:ins>
      <w:ins w:id="272" w:author="Wagner, Julian" w:date="2021-09-12T15:54:00Z">
        <w:r w:rsidR="0051567F">
          <w:rPr>
            <w:rFonts w:ascii="Times New Roman" w:hAnsi="Times New Roman" w:cs="Times New Roman"/>
            <w:sz w:val="24"/>
            <w:szCs w:val="24"/>
          </w:rPr>
          <w:t>. The white diamond and grey interval represent the</w:t>
        </w:r>
      </w:ins>
      <w:ins w:id="273" w:author="Wagner, Julian" w:date="2021-09-12T15:56:00Z">
        <w:r w:rsidR="0051567F">
          <w:rPr>
            <w:rFonts w:ascii="Times New Roman" w:hAnsi="Times New Roman" w:cs="Times New Roman"/>
            <w:sz w:val="24"/>
            <w:szCs w:val="24"/>
          </w:rPr>
          <w:t xml:space="preserve"> median and</w:t>
        </w:r>
      </w:ins>
      <w:ins w:id="274" w:author="Wagner, Julian" w:date="2021-09-12T15:54:00Z">
        <w:r w:rsidR="0051567F">
          <w:rPr>
            <w:rFonts w:ascii="Times New Roman" w:hAnsi="Times New Roman" w:cs="Times New Roman"/>
            <w:sz w:val="24"/>
            <w:szCs w:val="24"/>
          </w:rPr>
          <w:t xml:space="preserve"> 3</w:t>
        </w:r>
        <w:r w:rsidR="0051567F" w:rsidRPr="0051567F">
          <w:rPr>
            <w:rFonts w:ascii="Times New Roman" w:hAnsi="Times New Roman" w:cs="Times New Roman"/>
            <w:sz w:val="24"/>
            <w:szCs w:val="24"/>
            <w:vertAlign w:val="superscript"/>
            <w:rPrChange w:id="275" w:author="Wagner, Julian" w:date="2021-09-12T15:54:00Z">
              <w:rPr>
                <w:rFonts w:ascii="Times New Roman" w:hAnsi="Times New Roman" w:cs="Times New Roman"/>
                <w:sz w:val="24"/>
                <w:szCs w:val="24"/>
              </w:rPr>
            </w:rPrChange>
          </w:rPr>
          <w:t>rd</w:t>
        </w:r>
        <w:r w:rsidR="0051567F">
          <w:rPr>
            <w:rFonts w:ascii="Times New Roman" w:hAnsi="Times New Roman" w:cs="Times New Roman"/>
            <w:sz w:val="24"/>
            <w:szCs w:val="24"/>
          </w:rPr>
          <w:t>-97</w:t>
        </w:r>
        <w:r w:rsidR="0051567F" w:rsidRPr="0051567F">
          <w:rPr>
            <w:rFonts w:ascii="Times New Roman" w:hAnsi="Times New Roman" w:cs="Times New Roman"/>
            <w:sz w:val="24"/>
            <w:szCs w:val="24"/>
            <w:vertAlign w:val="superscript"/>
            <w:rPrChange w:id="276" w:author="Wagner, Julian" w:date="2021-09-12T15:54:00Z">
              <w:rPr>
                <w:rFonts w:ascii="Times New Roman" w:hAnsi="Times New Roman" w:cs="Times New Roman"/>
                <w:sz w:val="24"/>
                <w:szCs w:val="24"/>
              </w:rPr>
            </w:rPrChange>
          </w:rPr>
          <w:t>th</w:t>
        </w:r>
        <w:r w:rsidR="0051567F">
          <w:rPr>
            <w:rFonts w:ascii="Times New Roman" w:hAnsi="Times New Roman" w:cs="Times New Roman"/>
            <w:sz w:val="24"/>
            <w:szCs w:val="24"/>
          </w:rPr>
          <w:t xml:space="preserve"> highest posterior density int</w:t>
        </w:r>
      </w:ins>
      <w:ins w:id="277" w:author="Wagner, Julian" w:date="2021-09-12T15:55:00Z">
        <w:r w:rsidR="0051567F">
          <w:rPr>
            <w:rFonts w:ascii="Times New Roman" w:hAnsi="Times New Roman" w:cs="Times New Roman"/>
            <w:sz w:val="24"/>
            <w:szCs w:val="24"/>
          </w:rPr>
          <w:t>erval for the standard deviation divided by 10</w:t>
        </w:r>
        <w:r w:rsidR="0051567F">
          <w:rPr>
            <w:rFonts w:ascii="Times New Roman" w:hAnsi="Times New Roman" w:cs="Times New Roman"/>
            <w:sz w:val="24"/>
            <w:szCs w:val="24"/>
            <w:vertAlign w:val="superscript"/>
          </w:rPr>
          <w:t>regression intercept</w:t>
        </w:r>
        <w:r w:rsidR="0051567F">
          <w:rPr>
            <w:rFonts w:ascii="Times New Roman" w:hAnsi="Times New Roman" w:cs="Times New Roman"/>
            <w:sz w:val="24"/>
            <w:szCs w:val="24"/>
          </w:rPr>
          <w:t xml:space="preserve"> calculated from</w:t>
        </w:r>
      </w:ins>
      <w:ins w:id="278" w:author="Wagner, Julian" w:date="2021-09-12T15:56:00Z">
        <w:r w:rsidR="0051567F">
          <w:rPr>
            <w:rFonts w:ascii="Times New Roman" w:hAnsi="Times New Roman" w:cs="Times New Roman"/>
            <w:sz w:val="24"/>
            <w:szCs w:val="24"/>
          </w:rPr>
          <w:t xml:space="preserve"> parameter samples from the Bayesian regression. </w:t>
        </w:r>
      </w:ins>
      <w:ins w:id="279" w:author="Wagner, Julian" w:date="2021-09-12T15:58:00Z">
        <w:r w:rsidR="0051567F">
          <w:rPr>
            <w:rFonts w:ascii="Times New Roman" w:hAnsi="Times New Roman" w:cs="Times New Roman"/>
            <w:sz w:val="24"/>
            <w:szCs w:val="24"/>
          </w:rPr>
          <w:t xml:space="preserve">We see a trend towards much higher variability in </w:t>
        </w:r>
      </w:ins>
      <w:ins w:id="280" w:author="Wagner, Julian" w:date="2021-09-12T15:59:00Z">
        <w:r w:rsidR="0051567F">
          <w:rPr>
            <w:rFonts w:ascii="Times New Roman" w:hAnsi="Times New Roman" w:cs="Times New Roman"/>
            <w:sz w:val="24"/>
            <w:szCs w:val="24"/>
          </w:rPr>
          <w:t>posterior spiracle area as compared to anterior. In contrast to spiracle area, spiracle depth shows similar variability in all spiracles (</w:t>
        </w:r>
      </w:ins>
      <w:ins w:id="281" w:author="Wagner, Julian" w:date="2021-09-12T16:00:00Z">
        <w:r w:rsidR="00AE35E5">
          <w:rPr>
            <w:rFonts w:ascii="Times New Roman" w:hAnsi="Times New Roman" w:cs="Times New Roman"/>
            <w:sz w:val="24"/>
            <w:szCs w:val="24"/>
          </w:rPr>
          <w:t>D-F)</w:t>
        </w:r>
      </w:ins>
      <w:ins w:id="282" w:author="Wagner, Julian" w:date="2021-09-12T16:02:00Z">
        <w:r w:rsidR="00AE35E5">
          <w:rPr>
            <w:rFonts w:ascii="Times New Roman" w:hAnsi="Times New Roman" w:cs="Times New Roman"/>
            <w:sz w:val="24"/>
            <w:szCs w:val="24"/>
          </w:rPr>
          <w:t xml:space="preserve"> regardless of position. </w:t>
        </w:r>
      </w:ins>
    </w:p>
    <w:p w14:paraId="0C858A9D" w14:textId="6AF13A7B" w:rsidR="004A5680" w:rsidRPr="004A5680" w:rsidRDefault="004A5680" w:rsidP="004A5680">
      <w:pPr>
        <w:spacing w:after="0" w:line="480" w:lineRule="auto"/>
        <w:rPr>
          <w:rFonts w:ascii="Times New Roman" w:hAnsi="Times New Roman" w:cs="Times New Roman"/>
          <w:sz w:val="24"/>
          <w:szCs w:val="24"/>
        </w:rPr>
      </w:pPr>
      <w:r w:rsidRPr="004A5680">
        <w:rPr>
          <w:rFonts w:ascii="Times New Roman" w:hAnsi="Times New Roman" w:cs="Times New Roman"/>
          <w:sz w:val="24"/>
          <w:szCs w:val="24"/>
        </w:rPr>
        <w:t xml:space="preserve">Figure 3. </w:t>
      </w:r>
      <w:del w:id="283" w:author="Wagner, Julian" w:date="2021-09-12T16:06:00Z">
        <w:r w:rsidRPr="004A5680" w:rsidDel="00AE35E5">
          <w:rPr>
            <w:rFonts w:ascii="Times New Roman" w:hAnsi="Times New Roman" w:cs="Times New Roman"/>
            <w:sz w:val="24"/>
            <w:szCs w:val="24"/>
          </w:rPr>
          <w:delText>Hypermetric s</w:delText>
        </w:r>
      </w:del>
      <w:ins w:id="284" w:author="Wagner, Julian" w:date="2021-09-12T16:06:00Z">
        <w:r w:rsidR="00AE35E5">
          <w:rPr>
            <w:rFonts w:ascii="Times New Roman" w:hAnsi="Times New Roman" w:cs="Times New Roman"/>
            <w:sz w:val="24"/>
            <w:szCs w:val="24"/>
          </w:rPr>
          <w:t>S</w:t>
        </w:r>
      </w:ins>
      <w:r w:rsidRPr="004A5680">
        <w:rPr>
          <w:rFonts w:ascii="Times New Roman" w:hAnsi="Times New Roman" w:cs="Times New Roman"/>
          <w:sz w:val="24"/>
          <w:szCs w:val="24"/>
        </w:rPr>
        <w:t>caling of the spiracles is insufficient to conserve diffusive capacities but more than sufficient to conserve advective capacities in large beetles. (a) The log</w:t>
      </w:r>
      <w:r w:rsidRPr="004A5680">
        <w:rPr>
          <w:rFonts w:ascii="Times New Roman" w:hAnsi="Times New Roman" w:cs="Times New Roman"/>
          <w:sz w:val="24"/>
          <w:szCs w:val="24"/>
          <w:vertAlign w:val="subscript"/>
        </w:rPr>
        <w:t>10</w:t>
      </w:r>
      <w:r w:rsidRPr="004A5680">
        <w:rPr>
          <w:rFonts w:ascii="Times New Roman" w:hAnsi="Times New Roman" w:cs="Times New Roman"/>
          <w:sz w:val="24"/>
          <w:szCs w:val="24"/>
        </w:rPr>
        <w:t xml:space="preserve"> of total spiracular diffusive capacity per beetle (nmol s</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 xml:space="preserve"> kPa</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 xml:space="preserve">) scales </w:t>
      </w:r>
      <w:del w:id="285" w:author="Jon Harrison" w:date="2021-09-13T05:27:00Z">
        <w:r w:rsidRPr="004A5680" w:rsidDel="00973428">
          <w:rPr>
            <w:rFonts w:ascii="Times New Roman" w:hAnsi="Times New Roman" w:cs="Times New Roman"/>
            <w:sz w:val="24"/>
            <w:szCs w:val="24"/>
          </w:rPr>
          <w:delText xml:space="preserve">hypermetrically, but </w:delText>
        </w:r>
      </w:del>
      <w:r w:rsidRPr="004A5680">
        <w:rPr>
          <w:rFonts w:ascii="Times New Roman" w:hAnsi="Times New Roman" w:cs="Times New Roman"/>
          <w:sz w:val="24"/>
          <w:szCs w:val="24"/>
        </w:rPr>
        <w:t xml:space="preserve">with a slope </w:t>
      </w:r>
      <w:r w:rsidR="002072E5">
        <w:rPr>
          <w:rFonts w:ascii="Times New Roman" w:hAnsi="Times New Roman" w:cs="Times New Roman"/>
          <w:sz w:val="24"/>
          <w:szCs w:val="24"/>
        </w:rPr>
        <w:t xml:space="preserve">significantly </w:t>
      </w:r>
      <w:r w:rsidRPr="004A5680">
        <w:rPr>
          <w:rFonts w:ascii="Times New Roman" w:hAnsi="Times New Roman" w:cs="Times New Roman"/>
          <w:sz w:val="24"/>
          <w:szCs w:val="24"/>
        </w:rPr>
        <w:t>less than</w:t>
      </w:r>
      <w:r w:rsidR="00322080">
        <w:rPr>
          <w:rFonts w:ascii="Times New Roman" w:hAnsi="Times New Roman" w:cs="Times New Roman"/>
          <w:sz w:val="24"/>
          <w:szCs w:val="24"/>
        </w:rPr>
        <w:t xml:space="preserve"> the 0.75 slope of</w:t>
      </w:r>
      <w:r w:rsidRPr="004A5680">
        <w:rPr>
          <w:rFonts w:ascii="Times New Roman" w:hAnsi="Times New Roman" w:cs="Times New Roman"/>
          <w:sz w:val="24"/>
          <w:szCs w:val="24"/>
        </w:rPr>
        <w:t xml:space="preserve"> metabolic demand</w:t>
      </w:r>
      <w:r w:rsidR="00322080">
        <w:rPr>
          <w:rFonts w:ascii="Times New Roman" w:hAnsi="Times New Roman" w:cs="Times New Roman"/>
          <w:sz w:val="24"/>
          <w:szCs w:val="24"/>
        </w:rPr>
        <w:t xml:space="preserve"> (</w:t>
      </w:r>
      <w:del w:id="286" w:author="Wagner, Julian" w:date="2021-09-12T16:06:00Z">
        <w:r w:rsidR="00322080" w:rsidDel="00AE35E5">
          <w:rPr>
            <w:rFonts w:ascii="Times New Roman" w:hAnsi="Times New Roman" w:cs="Times New Roman"/>
            <w:i/>
            <w:sz w:val="24"/>
            <w:szCs w:val="24"/>
          </w:rPr>
          <w:delText>p</w:delText>
        </w:r>
        <w:r w:rsidR="00322080" w:rsidDel="00AE35E5">
          <w:rPr>
            <w:rFonts w:ascii="Times New Roman" w:hAnsi="Times New Roman" w:cs="Times New Roman"/>
            <w:sz w:val="24"/>
            <w:szCs w:val="24"/>
          </w:rPr>
          <w:delText xml:space="preserve"> &lt; 0.0006</w:delText>
        </w:r>
      </w:del>
      <w:ins w:id="287" w:author="Wagner, Julian" w:date="2021-09-12T16:07:00Z">
        <w:r w:rsidR="00AE35E5">
          <w:rPr>
            <w:rFonts w:ascii="Times New Roman" w:hAnsi="Times New Roman" w:cs="Times New Roman"/>
            <w:iCs/>
            <w:sz w:val="24"/>
            <w:szCs w:val="24"/>
          </w:rPr>
          <w:t>slope greater than 0.75 in 0</w:t>
        </w:r>
      </w:ins>
      <w:ins w:id="288" w:author="Wagner, Julian" w:date="2021-09-12T16:06:00Z">
        <w:r w:rsidR="00AE35E5" w:rsidRPr="00AE35E5">
          <w:rPr>
            <w:rFonts w:ascii="Times New Roman" w:hAnsi="Times New Roman" w:cs="Times New Roman"/>
            <w:iCs/>
            <w:sz w:val="24"/>
            <w:szCs w:val="24"/>
            <w:rPrChange w:id="289" w:author="Wagner, Julian" w:date="2021-09-12T16:07:00Z">
              <w:rPr>
                <w:rFonts w:ascii="Times New Roman" w:hAnsi="Times New Roman" w:cs="Times New Roman"/>
                <w:i/>
                <w:sz w:val="24"/>
                <w:szCs w:val="24"/>
              </w:rPr>
            </w:rPrChange>
          </w:rPr>
          <w:t xml:space="preserve"> of 10,000 bootstrap</w:t>
        </w:r>
      </w:ins>
      <w:ins w:id="290" w:author="Wagner, Julian" w:date="2021-09-12T16:07:00Z">
        <w:r w:rsidR="00AE35E5">
          <w:rPr>
            <w:rFonts w:ascii="Times New Roman" w:hAnsi="Times New Roman" w:cs="Times New Roman"/>
            <w:iCs/>
            <w:sz w:val="24"/>
            <w:szCs w:val="24"/>
          </w:rPr>
          <w:t xml:space="preserve"> replicates</w:t>
        </w:r>
      </w:ins>
      <w:r w:rsidR="00322080">
        <w:rPr>
          <w:rFonts w:ascii="Times New Roman" w:hAnsi="Times New Roman" w:cs="Times New Roman"/>
          <w:sz w:val="24"/>
          <w:szCs w:val="24"/>
        </w:rPr>
        <w:t>)</w:t>
      </w:r>
      <w:r w:rsidR="00180688">
        <w:rPr>
          <w:rFonts w:ascii="Times New Roman" w:hAnsi="Times New Roman" w:cs="Times New Roman"/>
          <w:sz w:val="24"/>
          <w:szCs w:val="24"/>
        </w:rPr>
        <w:t xml:space="preserve">. </w:t>
      </w:r>
      <w:r w:rsidR="00322080">
        <w:rPr>
          <w:rFonts w:ascii="Times New Roman" w:hAnsi="Times New Roman" w:cs="Times New Roman"/>
          <w:sz w:val="24"/>
          <w:szCs w:val="24"/>
        </w:rPr>
        <w:t>Metabolic rate slope is shown in light grey</w:t>
      </w:r>
      <w:r w:rsidRPr="004A5680">
        <w:rPr>
          <w:rFonts w:ascii="Times New Roman" w:hAnsi="Times New Roman" w:cs="Times New Roman"/>
          <w:sz w:val="24"/>
          <w:szCs w:val="24"/>
        </w:rPr>
        <w:t>. (b) The log</w:t>
      </w:r>
      <w:r w:rsidRPr="004A5680">
        <w:rPr>
          <w:rFonts w:ascii="Times New Roman" w:hAnsi="Times New Roman" w:cs="Times New Roman"/>
          <w:sz w:val="24"/>
          <w:szCs w:val="24"/>
          <w:vertAlign w:val="subscript"/>
        </w:rPr>
        <w:t>10</w:t>
      </w:r>
      <w:r w:rsidRPr="004A5680">
        <w:rPr>
          <w:rFonts w:ascii="Times New Roman" w:hAnsi="Times New Roman" w:cs="Times New Roman"/>
          <w:sz w:val="24"/>
          <w:szCs w:val="24"/>
        </w:rPr>
        <w:t xml:space="preserve"> PO</w:t>
      </w:r>
      <w:r w:rsidRPr="004A5680">
        <w:rPr>
          <w:rFonts w:ascii="Times New Roman" w:hAnsi="Times New Roman" w:cs="Times New Roman"/>
          <w:sz w:val="24"/>
          <w:szCs w:val="24"/>
          <w:vertAlign w:val="subscript"/>
        </w:rPr>
        <w:t>2</w:t>
      </w:r>
      <w:r w:rsidRPr="004A5680">
        <w:rPr>
          <w:rFonts w:ascii="Times New Roman" w:hAnsi="Times New Roman" w:cs="Times New Roman"/>
          <w:sz w:val="24"/>
          <w:szCs w:val="24"/>
        </w:rPr>
        <w:t xml:space="preserve"> gradient (kPa) required to </w:t>
      </w:r>
      <w:r w:rsidRPr="004A5680">
        <w:rPr>
          <w:rFonts w:ascii="Times New Roman" w:hAnsi="Times New Roman" w:cs="Times New Roman"/>
          <w:sz w:val="24"/>
          <w:szCs w:val="24"/>
        </w:rPr>
        <w:lastRenderedPageBreak/>
        <w:t xml:space="preserve">diffusively </w:t>
      </w:r>
      <w:del w:id="291" w:author="Jon Harrison" w:date="2021-09-13T05:27:00Z">
        <w:r w:rsidRPr="004A5680" w:rsidDel="00BC494F">
          <w:rPr>
            <w:rFonts w:ascii="Times New Roman" w:hAnsi="Times New Roman" w:cs="Times New Roman"/>
            <w:sz w:val="24"/>
            <w:szCs w:val="24"/>
          </w:rPr>
          <w:delText>supply the oxygen demand of beetles</w:delText>
        </w:r>
      </w:del>
      <w:ins w:id="292" w:author="Jon Harrison" w:date="2021-09-13T05:27:00Z">
        <w:r w:rsidR="00BC494F">
          <w:rPr>
            <w:rFonts w:ascii="Times New Roman" w:hAnsi="Times New Roman" w:cs="Times New Roman"/>
            <w:sz w:val="24"/>
            <w:szCs w:val="24"/>
          </w:rPr>
          <w:t>transp</w:t>
        </w:r>
      </w:ins>
      <w:ins w:id="293" w:author="Jon Harrison" w:date="2021-09-13T05:28:00Z">
        <w:r w:rsidR="00BC494F">
          <w:rPr>
            <w:rFonts w:ascii="Times New Roman" w:hAnsi="Times New Roman" w:cs="Times New Roman"/>
            <w:sz w:val="24"/>
            <w:szCs w:val="24"/>
          </w:rPr>
          <w:t>ort oxygen across the spiracles</w:t>
        </w:r>
      </w:ins>
      <w:r w:rsidRPr="004A5680">
        <w:rPr>
          <w:rFonts w:ascii="Times New Roman" w:hAnsi="Times New Roman" w:cs="Times New Roman"/>
          <w:sz w:val="24"/>
          <w:szCs w:val="24"/>
        </w:rPr>
        <w:t xml:space="preserve"> increases with beetle size. The upper band shows the range of PO</w:t>
      </w:r>
      <w:r w:rsidRPr="004A5680">
        <w:rPr>
          <w:rFonts w:ascii="Times New Roman" w:hAnsi="Times New Roman" w:cs="Times New Roman"/>
          <w:sz w:val="24"/>
          <w:szCs w:val="24"/>
          <w:vertAlign w:val="subscript"/>
        </w:rPr>
        <w:t>2</w:t>
      </w:r>
      <w:r w:rsidRPr="004A5680">
        <w:rPr>
          <w:rFonts w:ascii="Times New Roman" w:hAnsi="Times New Roman" w:cs="Times New Roman"/>
          <w:sz w:val="24"/>
          <w:szCs w:val="24"/>
        </w:rPr>
        <w:t xml:space="preserve"> gradients across the spiracles needed for diffusive oxygen supply in flying beetles, while the lower line shows the values for resting beetles at a body temperature of 25</w:t>
      </w:r>
      <w:r w:rsidRPr="004A5680">
        <w:rPr>
          <w:rFonts w:ascii="Times New Roman" w:hAnsi="Times New Roman" w:cs="Times New Roman"/>
          <w:sz w:val="24"/>
          <w:szCs w:val="24"/>
        </w:rPr>
        <w:sym w:font="Symbol" w:char="F0B0"/>
      </w:r>
      <w:r w:rsidRPr="004A5680">
        <w:rPr>
          <w:rFonts w:ascii="Times New Roman" w:hAnsi="Times New Roman" w:cs="Times New Roman"/>
          <w:sz w:val="24"/>
          <w:szCs w:val="24"/>
        </w:rPr>
        <w:t>C. The scatter points at the bottom of the flight band represent required PO</w:t>
      </w:r>
      <w:r w:rsidRPr="004A5680">
        <w:rPr>
          <w:rFonts w:ascii="Times New Roman" w:hAnsi="Times New Roman" w:cs="Times New Roman"/>
          <w:sz w:val="24"/>
          <w:szCs w:val="24"/>
          <w:vertAlign w:val="subscript"/>
        </w:rPr>
        <w:t>2</w:t>
      </w:r>
      <w:r w:rsidRPr="004A5680">
        <w:rPr>
          <w:rFonts w:ascii="Times New Roman" w:hAnsi="Times New Roman" w:cs="Times New Roman"/>
          <w:sz w:val="24"/>
          <w:szCs w:val="24"/>
        </w:rPr>
        <w:t xml:space="preserve"> gradients across the spiracles if metabolic rates during flight are eight times </w:t>
      </w:r>
      <w:r w:rsidR="00322080">
        <w:rPr>
          <w:rFonts w:ascii="Times New Roman" w:hAnsi="Times New Roman" w:cs="Times New Roman"/>
          <w:sz w:val="24"/>
          <w:szCs w:val="24"/>
        </w:rPr>
        <w:t>that of</w:t>
      </w:r>
      <w:r w:rsidRPr="004A5680">
        <w:rPr>
          <w:rFonts w:ascii="Times New Roman" w:hAnsi="Times New Roman" w:cs="Times New Roman"/>
          <w:sz w:val="24"/>
          <w:szCs w:val="24"/>
        </w:rPr>
        <w:t xml:space="preserve"> rest</w:t>
      </w:r>
      <w:r w:rsidR="00322080">
        <w:rPr>
          <w:rFonts w:ascii="Times New Roman" w:hAnsi="Times New Roman" w:cs="Times New Roman"/>
          <w:sz w:val="24"/>
          <w:szCs w:val="24"/>
        </w:rPr>
        <w:t>;</w:t>
      </w:r>
      <w:r w:rsidRPr="004A5680">
        <w:rPr>
          <w:rFonts w:ascii="Times New Roman" w:hAnsi="Times New Roman" w:cs="Times New Roman"/>
          <w:sz w:val="24"/>
          <w:szCs w:val="24"/>
        </w:rPr>
        <w:t xml:space="preserve"> the upper scatter points indicate required PO</w:t>
      </w:r>
      <w:r w:rsidRPr="004A5680">
        <w:rPr>
          <w:rFonts w:ascii="Times New Roman" w:hAnsi="Times New Roman" w:cs="Times New Roman"/>
          <w:sz w:val="24"/>
          <w:szCs w:val="24"/>
          <w:vertAlign w:val="subscript"/>
        </w:rPr>
        <w:t>2</w:t>
      </w:r>
      <w:r w:rsidRPr="004A5680">
        <w:rPr>
          <w:rFonts w:ascii="Times New Roman" w:hAnsi="Times New Roman" w:cs="Times New Roman"/>
          <w:sz w:val="24"/>
          <w:szCs w:val="24"/>
        </w:rPr>
        <w:t xml:space="preserve"> gradients across the spiracles if metabolic rates are ninety times resting values, likely if thorax temperature warms to 40</w:t>
      </w:r>
      <w:r w:rsidRPr="004A5680">
        <w:rPr>
          <w:rFonts w:ascii="Times New Roman" w:hAnsi="Times New Roman" w:cs="Times New Roman"/>
          <w:sz w:val="24"/>
          <w:szCs w:val="24"/>
        </w:rPr>
        <w:sym w:font="Symbol" w:char="F0B0"/>
      </w:r>
      <w:r w:rsidRPr="004A5680">
        <w:rPr>
          <w:rFonts w:ascii="Times New Roman" w:hAnsi="Times New Roman" w:cs="Times New Roman"/>
          <w:sz w:val="24"/>
          <w:szCs w:val="24"/>
        </w:rPr>
        <w:t>C and beetles exhibit maximal flight performance. (c) Hypermetric scaling of log</w:t>
      </w:r>
      <w:r w:rsidRPr="004A5680">
        <w:rPr>
          <w:rFonts w:ascii="Times New Roman" w:hAnsi="Times New Roman" w:cs="Times New Roman"/>
          <w:sz w:val="24"/>
          <w:szCs w:val="24"/>
          <w:vertAlign w:val="subscript"/>
        </w:rPr>
        <w:t>10</w:t>
      </w:r>
      <w:r w:rsidRPr="004A5680">
        <w:rPr>
          <w:rFonts w:ascii="Times New Roman" w:hAnsi="Times New Roman" w:cs="Times New Roman"/>
          <w:sz w:val="24"/>
          <w:szCs w:val="24"/>
        </w:rPr>
        <w:t xml:space="preserve"> summed advective capacity (m</w:t>
      </w:r>
      <w:r w:rsidRPr="004A5680">
        <w:rPr>
          <w:rFonts w:ascii="Times New Roman" w:hAnsi="Times New Roman" w:cs="Times New Roman"/>
          <w:sz w:val="24"/>
          <w:szCs w:val="24"/>
          <w:vertAlign w:val="superscript"/>
        </w:rPr>
        <w:t xml:space="preserve">3 </w:t>
      </w:r>
      <w:r w:rsidRPr="004A5680">
        <w:rPr>
          <w:rFonts w:ascii="Times New Roman" w:hAnsi="Times New Roman" w:cs="Times New Roman"/>
          <w:sz w:val="24"/>
          <w:szCs w:val="24"/>
        </w:rPr>
        <w:t>s</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•kPa</w:t>
      </w:r>
      <w:r w:rsidRPr="004A5680">
        <w:rPr>
          <w:rFonts w:ascii="Times New Roman" w:hAnsi="Times New Roman" w:cs="Times New Roman"/>
          <w:sz w:val="24"/>
          <w:szCs w:val="24"/>
          <w:vertAlign w:val="superscript"/>
        </w:rPr>
        <w:t>-1</w:t>
      </w:r>
      <w:r w:rsidRPr="004A5680">
        <w:rPr>
          <w:rFonts w:ascii="Times New Roman" w:hAnsi="Times New Roman" w:cs="Times New Roman"/>
          <w:sz w:val="24"/>
          <w:szCs w:val="24"/>
        </w:rPr>
        <w:t>) versus log</w:t>
      </w:r>
      <w:r w:rsidRPr="004A5680">
        <w:rPr>
          <w:rFonts w:ascii="Times New Roman" w:hAnsi="Times New Roman" w:cs="Times New Roman"/>
          <w:sz w:val="24"/>
          <w:szCs w:val="24"/>
          <w:vertAlign w:val="subscript"/>
        </w:rPr>
        <w:t>10</w:t>
      </w:r>
      <w:r w:rsidRPr="004A5680">
        <w:rPr>
          <w:rFonts w:ascii="Times New Roman" w:hAnsi="Times New Roman" w:cs="Times New Roman"/>
          <w:sz w:val="24"/>
          <w:szCs w:val="24"/>
        </w:rPr>
        <w:t>(body mass)</w:t>
      </w:r>
      <w:r w:rsidR="00322080">
        <w:rPr>
          <w:rFonts w:ascii="Times New Roman" w:hAnsi="Times New Roman" w:cs="Times New Roman"/>
          <w:sz w:val="24"/>
          <w:szCs w:val="24"/>
        </w:rPr>
        <w:t>,</w:t>
      </w:r>
      <w:r w:rsidRPr="004A5680">
        <w:rPr>
          <w:rFonts w:ascii="Times New Roman" w:hAnsi="Times New Roman" w:cs="Times New Roman"/>
          <w:sz w:val="24"/>
          <w:szCs w:val="24"/>
        </w:rPr>
        <w:t xml:space="preserve"> showing a decrease in resistance to advective gas exchange in larger insects</w:t>
      </w:r>
      <w:r w:rsidR="00322080">
        <w:rPr>
          <w:rFonts w:ascii="Times New Roman" w:hAnsi="Times New Roman" w:cs="Times New Roman"/>
          <w:sz w:val="24"/>
          <w:szCs w:val="24"/>
        </w:rPr>
        <w:t xml:space="preserve">. The advective capacity </w:t>
      </w:r>
      <w:r w:rsidR="00EF30A2">
        <w:rPr>
          <w:rFonts w:ascii="Times New Roman" w:hAnsi="Times New Roman" w:cs="Times New Roman"/>
          <w:sz w:val="24"/>
          <w:szCs w:val="24"/>
        </w:rPr>
        <w:t>scales significantly more steeply than the 0.75 slope of metabolic rate (</w:t>
      </w:r>
      <w:ins w:id="294" w:author="Wagner, Julian" w:date="2021-09-12T16:07:00Z">
        <w:r w:rsidR="00AE35E5">
          <w:rPr>
            <w:rFonts w:ascii="Times New Roman" w:hAnsi="Times New Roman" w:cs="Times New Roman"/>
            <w:sz w:val="24"/>
            <w:szCs w:val="24"/>
          </w:rPr>
          <w:t xml:space="preserve">slope higher than </w:t>
        </w:r>
      </w:ins>
      <w:ins w:id="295" w:author="Wagner, Julian" w:date="2021-09-12T16:08:00Z">
        <w:r w:rsidR="00AE35E5">
          <w:rPr>
            <w:rFonts w:ascii="Times New Roman" w:hAnsi="Times New Roman" w:cs="Times New Roman"/>
            <w:sz w:val="24"/>
            <w:szCs w:val="24"/>
          </w:rPr>
          <w:t>0.75 in all but 93 out of 10,000 bootstrap replicates</w:t>
        </w:r>
      </w:ins>
      <w:del w:id="296" w:author="Wagner, Julian" w:date="2021-09-12T16:07:00Z">
        <w:r w:rsidR="00EF30A2" w:rsidDel="00AE35E5">
          <w:rPr>
            <w:rFonts w:ascii="Times New Roman" w:hAnsi="Times New Roman" w:cs="Times New Roman"/>
            <w:i/>
            <w:sz w:val="24"/>
            <w:szCs w:val="24"/>
          </w:rPr>
          <w:delText xml:space="preserve">p </w:delText>
        </w:r>
        <w:r w:rsidR="00EF30A2" w:rsidDel="00AE35E5">
          <w:rPr>
            <w:rFonts w:ascii="Times New Roman" w:hAnsi="Times New Roman" w:cs="Times New Roman"/>
            <w:sz w:val="24"/>
            <w:szCs w:val="24"/>
          </w:rPr>
          <w:delText>&lt; 0.001</w:delText>
        </w:r>
      </w:del>
      <w:r w:rsidR="00EF30A2">
        <w:rPr>
          <w:rFonts w:ascii="Times New Roman" w:hAnsi="Times New Roman" w:cs="Times New Roman"/>
          <w:sz w:val="24"/>
          <w:szCs w:val="24"/>
        </w:rPr>
        <w:t>). Metabolic rate slope is shown in light grey</w:t>
      </w:r>
      <w:r w:rsidRPr="004A5680">
        <w:rPr>
          <w:rFonts w:ascii="Times New Roman" w:hAnsi="Times New Roman" w:cs="Times New Roman"/>
          <w:sz w:val="24"/>
          <w:szCs w:val="24"/>
        </w:rPr>
        <w:t>. Equations of regression lines and R</w:t>
      </w:r>
      <w:r w:rsidRPr="004A5680">
        <w:rPr>
          <w:rFonts w:ascii="Times New Roman" w:hAnsi="Times New Roman" w:cs="Times New Roman"/>
          <w:sz w:val="24"/>
          <w:szCs w:val="24"/>
          <w:vertAlign w:val="superscript"/>
        </w:rPr>
        <w:t>2</w:t>
      </w:r>
      <w:r w:rsidRPr="004A5680">
        <w:rPr>
          <w:rFonts w:ascii="Times New Roman" w:hAnsi="Times New Roman" w:cs="Times New Roman"/>
          <w:sz w:val="24"/>
          <w:szCs w:val="24"/>
        </w:rPr>
        <w:t xml:space="preserve"> shown for each plot.</w:t>
      </w:r>
      <w:commentRangeEnd w:id="240"/>
      <w:r w:rsidR="001132F7">
        <w:rPr>
          <w:rStyle w:val="CommentReference"/>
        </w:rPr>
        <w:commentReference w:id="240"/>
      </w:r>
    </w:p>
    <w:p w14:paraId="7A236DD1" w14:textId="77777777" w:rsidR="004A5680" w:rsidRPr="004A5680" w:rsidRDefault="004A5680" w:rsidP="004A5680">
      <w:pPr>
        <w:spacing w:after="0" w:line="480" w:lineRule="auto"/>
        <w:rPr>
          <w:rFonts w:ascii="Times New Roman" w:hAnsi="Times New Roman" w:cs="Times New Roman"/>
          <w:sz w:val="24"/>
          <w:szCs w:val="24"/>
        </w:rPr>
      </w:pPr>
    </w:p>
    <w:p w14:paraId="3C38E163" w14:textId="77777777" w:rsidR="004A5680" w:rsidRPr="004A5680" w:rsidRDefault="004A5680" w:rsidP="004A5680">
      <w:pPr>
        <w:spacing w:after="0" w:line="480" w:lineRule="auto"/>
        <w:rPr>
          <w:rFonts w:ascii="Times New Roman" w:hAnsi="Times New Roman" w:cs="Times New Roman"/>
          <w:sz w:val="24"/>
          <w:szCs w:val="24"/>
        </w:rPr>
      </w:pPr>
    </w:p>
    <w:p w14:paraId="6D2B738C" w14:textId="77777777" w:rsidR="004A5680" w:rsidRPr="004A5680" w:rsidRDefault="004A5680" w:rsidP="004A5680">
      <w:pPr>
        <w:spacing w:after="0" w:line="480" w:lineRule="auto"/>
        <w:rPr>
          <w:rFonts w:ascii="Times New Roman" w:hAnsi="Times New Roman" w:cs="Times New Roman"/>
          <w:sz w:val="24"/>
          <w:szCs w:val="24"/>
        </w:rPr>
      </w:pPr>
    </w:p>
    <w:p w14:paraId="36FCA0DF" w14:textId="77777777" w:rsidR="004A5680" w:rsidRPr="004A5680" w:rsidRDefault="004A5680" w:rsidP="004A5680">
      <w:pPr>
        <w:spacing w:after="0" w:line="480" w:lineRule="auto"/>
        <w:rPr>
          <w:rFonts w:ascii="Times New Roman" w:hAnsi="Times New Roman" w:cs="Times New Roman"/>
          <w:sz w:val="24"/>
          <w:szCs w:val="24"/>
        </w:rPr>
      </w:pPr>
    </w:p>
    <w:p w14:paraId="14B44AC7" w14:textId="77777777" w:rsidR="004A5680" w:rsidRPr="004A5680" w:rsidRDefault="004A5680" w:rsidP="004A5680">
      <w:pPr>
        <w:spacing w:line="480" w:lineRule="auto"/>
        <w:rPr>
          <w:rFonts w:ascii="Times New Roman" w:hAnsi="Times New Roman" w:cs="Times New Roman"/>
          <w:sz w:val="24"/>
          <w:szCs w:val="24"/>
        </w:rPr>
      </w:pPr>
      <w:r w:rsidRPr="004A5680">
        <w:rPr>
          <w:rFonts w:ascii="Times New Roman" w:hAnsi="Times New Roman" w:cs="Times New Roman"/>
          <w:sz w:val="24"/>
          <w:szCs w:val="24"/>
        </w:rPr>
        <w:br w:type="page"/>
      </w:r>
    </w:p>
    <w:p w14:paraId="0AD27497" w14:textId="31EA42B9" w:rsidR="004E3384" w:rsidRDefault="004E3384" w:rsidP="004A5680">
      <w:pPr>
        <w:spacing w:after="0" w:line="480" w:lineRule="auto"/>
        <w:rPr>
          <w:ins w:id="297" w:author="Wagner, Julian" w:date="2021-09-12T15:13:00Z"/>
          <w:rFonts w:ascii="Times New Roman" w:hAnsi="Times New Roman" w:cs="Times New Roman"/>
          <w:sz w:val="24"/>
          <w:szCs w:val="24"/>
        </w:rPr>
      </w:pPr>
      <w:ins w:id="298" w:author="Wagner, Julian" w:date="2021-09-12T14:29:00Z">
        <w:r>
          <w:rPr>
            <w:rFonts w:ascii="Times New Roman" w:hAnsi="Times New Roman" w:cs="Times New Roman"/>
            <w:sz w:val="24"/>
            <w:szCs w:val="24"/>
          </w:rPr>
          <w:lastRenderedPageBreak/>
          <w:t>Supplemental Materials</w:t>
        </w:r>
      </w:ins>
    </w:p>
    <w:p w14:paraId="030E8D80" w14:textId="77777777" w:rsidR="00D4520F" w:rsidRDefault="00D4520F" w:rsidP="004A5680">
      <w:pPr>
        <w:spacing w:after="0" w:line="480" w:lineRule="auto"/>
        <w:rPr>
          <w:ins w:id="299" w:author="Wagner, Julian" w:date="2021-09-12T14:29:00Z"/>
          <w:rFonts w:ascii="Times New Roman" w:hAnsi="Times New Roman" w:cs="Times New Roman"/>
          <w:sz w:val="24"/>
          <w:szCs w:val="24"/>
        </w:rPr>
      </w:pPr>
    </w:p>
    <w:p w14:paraId="45D0FB00" w14:textId="12378006" w:rsidR="004E3384" w:rsidRDefault="004E3384" w:rsidP="004A5680">
      <w:pPr>
        <w:spacing w:after="0" w:line="480" w:lineRule="auto"/>
        <w:rPr>
          <w:ins w:id="300" w:author="Wagner, Julian" w:date="2021-09-12T15:13:00Z"/>
          <w:rFonts w:ascii="Times New Roman" w:hAnsi="Times New Roman" w:cs="Times New Roman"/>
          <w:sz w:val="24"/>
          <w:szCs w:val="24"/>
        </w:rPr>
      </w:pPr>
      <w:ins w:id="301" w:author="Wagner, Julian" w:date="2021-09-12T14:29:00Z">
        <w:r>
          <w:rPr>
            <w:rFonts w:ascii="Times New Roman" w:hAnsi="Times New Roman" w:cs="Times New Roman"/>
            <w:sz w:val="24"/>
            <w:szCs w:val="24"/>
          </w:rPr>
          <w:t>Supplemental figure 1. Non</w:t>
        </w:r>
      </w:ins>
      <w:ins w:id="302" w:author="Wagner, Julian" w:date="2021-09-12T14:30:00Z">
        <w:r>
          <w:rPr>
            <w:rFonts w:ascii="Times New Roman" w:hAnsi="Times New Roman" w:cs="Times New Roman"/>
            <w:sz w:val="24"/>
            <w:szCs w:val="24"/>
          </w:rPr>
          <w:t>-identifiability of phylogenetic signal parameter</w:t>
        </w:r>
      </w:ins>
      <w:ins w:id="303" w:author="Wagner, Julian" w:date="2021-09-12T14:31:00Z">
        <w:r>
          <w:rPr>
            <w:rFonts w:ascii="Times New Roman" w:hAnsi="Times New Roman" w:cs="Times New Roman"/>
            <w:sz w:val="24"/>
            <w:szCs w:val="24"/>
          </w:rPr>
          <w:t xml:space="preserve"> in </w:t>
        </w:r>
        <w:proofErr w:type="spellStart"/>
        <w:r>
          <w:rPr>
            <w:rFonts w:ascii="Times New Roman" w:hAnsi="Times New Roman" w:cs="Times New Roman"/>
            <w:sz w:val="24"/>
            <w:szCs w:val="24"/>
          </w:rPr>
          <w:t>pGLS</w:t>
        </w:r>
        <w:proofErr w:type="spellEnd"/>
        <w:r>
          <w:rPr>
            <w:rFonts w:ascii="Times New Roman" w:hAnsi="Times New Roman" w:cs="Times New Roman"/>
            <w:sz w:val="24"/>
            <w:szCs w:val="24"/>
          </w:rPr>
          <w:t xml:space="preserve"> regression model. Left</w:t>
        </w:r>
      </w:ins>
      <w:ins w:id="304" w:author="Wagner, Julian" w:date="2021-09-12T14:36:00Z">
        <w:r>
          <w:rPr>
            <w:rFonts w:ascii="Times New Roman" w:hAnsi="Times New Roman" w:cs="Times New Roman"/>
            <w:sz w:val="24"/>
            <w:szCs w:val="24"/>
          </w:rPr>
          <w:t>-</w:t>
        </w:r>
      </w:ins>
      <w:ins w:id="305" w:author="Wagner, Julian" w:date="2021-09-12T14:31:00Z">
        <w:r>
          <w:rPr>
            <w:rFonts w:ascii="Times New Roman" w:hAnsi="Times New Roman" w:cs="Times New Roman"/>
            <w:sz w:val="24"/>
            <w:szCs w:val="24"/>
          </w:rPr>
          <w:t xml:space="preserve">hand column shows both OLS regression and </w:t>
        </w:r>
        <w:proofErr w:type="spellStart"/>
        <w:r>
          <w:rPr>
            <w:rFonts w:ascii="Times New Roman" w:hAnsi="Times New Roman" w:cs="Times New Roman"/>
            <w:sz w:val="24"/>
            <w:szCs w:val="24"/>
          </w:rPr>
          <w:t>pGLS</w:t>
        </w:r>
        <w:proofErr w:type="spellEnd"/>
        <w:r>
          <w:rPr>
            <w:rFonts w:ascii="Times New Roman" w:hAnsi="Times New Roman" w:cs="Times New Roman"/>
            <w:sz w:val="24"/>
            <w:szCs w:val="24"/>
          </w:rPr>
          <w:t xml:space="preserve"> regression models plotted for a given </w:t>
        </w:r>
      </w:ins>
      <w:ins w:id="306" w:author="Wagner, Julian" w:date="2021-09-12T14:32:00Z">
        <w:r>
          <w:rPr>
            <w:rFonts w:ascii="Times New Roman" w:hAnsi="Times New Roman" w:cs="Times New Roman"/>
            <w:sz w:val="24"/>
            <w:szCs w:val="24"/>
          </w:rPr>
          <w:t>spiracle morphology (log of area, depth, area/depth, or area</w:t>
        </w:r>
        <w:r>
          <w:rPr>
            <w:rFonts w:ascii="Times New Roman" w:hAnsi="Times New Roman" w:cs="Times New Roman"/>
            <w:sz w:val="24"/>
            <w:szCs w:val="24"/>
            <w:vertAlign w:val="superscript"/>
          </w:rPr>
          <w:t>2</w:t>
        </w:r>
        <w:r>
          <w:rPr>
            <w:rFonts w:ascii="Times New Roman" w:hAnsi="Times New Roman" w:cs="Times New Roman"/>
            <w:sz w:val="24"/>
            <w:szCs w:val="24"/>
          </w:rPr>
          <w:t>/depth) vs log of mas</w:t>
        </w:r>
      </w:ins>
      <w:ins w:id="307" w:author="Wagner, Julian" w:date="2021-09-12T14:33:00Z">
        <w:r>
          <w:rPr>
            <w:rFonts w:ascii="Times New Roman" w:hAnsi="Times New Roman" w:cs="Times New Roman"/>
            <w:sz w:val="24"/>
            <w:szCs w:val="24"/>
          </w:rPr>
          <w:t xml:space="preserve">s. The </w:t>
        </w:r>
      </w:ins>
      <w:ins w:id="308" w:author="Wagner, Julian" w:date="2021-09-12T14:36:00Z">
        <w:r>
          <w:rPr>
            <w:rFonts w:ascii="Times New Roman" w:hAnsi="Times New Roman" w:cs="Times New Roman"/>
            <w:sz w:val="24"/>
            <w:szCs w:val="24"/>
          </w:rPr>
          <w:t>Right-hand</w:t>
        </w:r>
      </w:ins>
      <w:ins w:id="309" w:author="Wagner, Julian" w:date="2021-09-12T14:33:00Z">
        <w:r>
          <w:rPr>
            <w:rFonts w:ascii="Times New Roman" w:hAnsi="Times New Roman" w:cs="Times New Roman"/>
            <w:sz w:val="24"/>
            <w:szCs w:val="24"/>
          </w:rPr>
          <w:t xml:space="preserve"> column shows the</w:t>
        </w:r>
      </w:ins>
      <w:ins w:id="310" w:author="Wagner, Julian" w:date="2021-09-12T14:41:00Z">
        <w:r>
          <w:rPr>
            <w:rFonts w:ascii="Times New Roman" w:hAnsi="Times New Roman" w:cs="Times New Roman"/>
            <w:sz w:val="24"/>
            <w:szCs w:val="24"/>
          </w:rPr>
          <w:t xml:space="preserve"> log</w:t>
        </w:r>
      </w:ins>
      <w:ins w:id="311" w:author="Wagner, Julian" w:date="2021-09-12T14:33:00Z">
        <w:r>
          <w:rPr>
            <w:rFonts w:ascii="Times New Roman" w:hAnsi="Times New Roman" w:cs="Times New Roman"/>
            <w:sz w:val="24"/>
            <w:szCs w:val="24"/>
          </w:rPr>
          <w:t xml:space="preserve"> likelihood space for the parameter </w:t>
        </w:r>
      </w:ins>
      <w:ins w:id="312" w:author="Wagner, Julian" w:date="2021-09-12T14:34:00Z">
        <w:r>
          <w:rPr>
            <w:rFonts w:ascii="Times New Roman" w:hAnsi="Times New Roman" w:cs="Times New Roman"/>
            <w:sz w:val="24"/>
            <w:szCs w:val="24"/>
          </w:rPr>
          <w:t xml:space="preserve">λ, which scales the off-diagonal covariance terms of the regression model </w:t>
        </w:r>
      </w:ins>
      <w:ins w:id="313" w:author="Wagner, Julian" w:date="2021-09-12T14:35:00Z">
        <w:r>
          <w:rPr>
            <w:rFonts w:ascii="Times New Roman" w:hAnsi="Times New Roman" w:cs="Times New Roman"/>
            <w:sz w:val="24"/>
            <w:szCs w:val="24"/>
          </w:rPr>
          <w:t xml:space="preserve">thereby providing an indication of how strongly phylogeny influences the pattern of data distribution. A λ of </w:t>
        </w:r>
      </w:ins>
      <w:ins w:id="314" w:author="Wagner, Julian" w:date="2021-09-12T14:36:00Z">
        <w:r>
          <w:rPr>
            <w:rFonts w:ascii="Times New Roman" w:hAnsi="Times New Roman" w:cs="Times New Roman"/>
            <w:sz w:val="24"/>
            <w:szCs w:val="24"/>
          </w:rPr>
          <w:t>one</w:t>
        </w:r>
      </w:ins>
      <w:ins w:id="315" w:author="Wagner, Julian" w:date="2021-09-12T14:35:00Z">
        <w:r>
          <w:rPr>
            <w:rFonts w:ascii="Times New Roman" w:hAnsi="Times New Roman" w:cs="Times New Roman"/>
            <w:sz w:val="24"/>
            <w:szCs w:val="24"/>
          </w:rPr>
          <w:t xml:space="preserve"> indicates strong phylogenetic signal</w:t>
        </w:r>
      </w:ins>
      <w:ins w:id="316" w:author="Wagner, Julian" w:date="2021-09-12T14:36:00Z">
        <w:r>
          <w:rPr>
            <w:rFonts w:ascii="Times New Roman" w:hAnsi="Times New Roman" w:cs="Times New Roman"/>
            <w:sz w:val="24"/>
            <w:szCs w:val="24"/>
          </w:rPr>
          <w:t xml:space="preserve"> whereas a value of zero indicates no sign of covariance in the data due to phylogeny. </w:t>
        </w:r>
      </w:ins>
      <w:ins w:id="317" w:author="Wagner, Julian" w:date="2021-09-12T14:37:00Z">
        <w:r>
          <w:rPr>
            <w:rFonts w:ascii="Times New Roman" w:hAnsi="Times New Roman" w:cs="Times New Roman"/>
            <w:sz w:val="24"/>
            <w:szCs w:val="24"/>
          </w:rPr>
          <w:t xml:space="preserve">The </w:t>
        </w:r>
      </w:ins>
      <w:ins w:id="318" w:author="Wagner, Julian" w:date="2021-09-12T14:49:00Z">
        <w:r w:rsidR="00FE5467">
          <w:rPr>
            <w:rFonts w:ascii="Times New Roman" w:hAnsi="Times New Roman" w:cs="Times New Roman"/>
            <w:sz w:val="24"/>
            <w:szCs w:val="24"/>
          </w:rPr>
          <w:t>s</w:t>
        </w:r>
      </w:ins>
      <w:ins w:id="319" w:author="Wagner, Julian" w:date="2021-09-12T14:37:00Z">
        <w:r>
          <w:rPr>
            <w:rFonts w:ascii="Times New Roman" w:hAnsi="Times New Roman" w:cs="Times New Roman"/>
            <w:sz w:val="24"/>
            <w:szCs w:val="24"/>
          </w:rPr>
          <w:t xml:space="preserve">olid red line indicates the maximum likelihood for the parameter used in the model on the left, the dashed red line indicates </w:t>
        </w:r>
      </w:ins>
      <w:ins w:id="320" w:author="Wagner, Julian" w:date="2021-09-12T14:49:00Z">
        <w:r w:rsidR="00FE5467">
          <w:rPr>
            <w:rFonts w:ascii="Times New Roman" w:hAnsi="Times New Roman" w:cs="Times New Roman"/>
            <w:sz w:val="24"/>
            <w:szCs w:val="24"/>
          </w:rPr>
          <w:t xml:space="preserve">confidence interval estimates for the parameter value. </w:t>
        </w:r>
      </w:ins>
      <w:ins w:id="321" w:author="Wagner, Julian" w:date="2021-09-12T14:50:00Z">
        <w:r w:rsidR="00FE5467">
          <w:rPr>
            <w:rFonts w:ascii="Times New Roman" w:hAnsi="Times New Roman" w:cs="Times New Roman"/>
            <w:sz w:val="24"/>
            <w:szCs w:val="24"/>
          </w:rPr>
          <w:t xml:space="preserve">Note that the log likelihood for the parameter is fairly flat across large section of the possible parameter </w:t>
        </w:r>
      </w:ins>
      <w:ins w:id="322" w:author="Wagner, Julian" w:date="2021-09-12T14:51:00Z">
        <w:r w:rsidR="00FE5467">
          <w:rPr>
            <w:rFonts w:ascii="Times New Roman" w:hAnsi="Times New Roman" w:cs="Times New Roman"/>
            <w:sz w:val="24"/>
            <w:szCs w:val="24"/>
          </w:rPr>
          <w:t>space, and all confidence intervals on the parameter include zero (no phylogenetic signal). Together, these indicate that many values for λ</w:t>
        </w:r>
      </w:ins>
      <w:ins w:id="323" w:author="Wagner, Julian" w:date="2021-09-12T14:52:00Z">
        <w:r w:rsidR="00FE5467">
          <w:rPr>
            <w:rFonts w:ascii="Times New Roman" w:hAnsi="Times New Roman" w:cs="Times New Roman"/>
            <w:sz w:val="24"/>
            <w:szCs w:val="24"/>
          </w:rPr>
          <w:t xml:space="preserve"> are similarly likely, and that the strength of the phylogenetic signal is hence non-identifiable (our data does not strongly inform the parameter). </w:t>
        </w:r>
      </w:ins>
      <w:ins w:id="324" w:author="Wagner, Julian" w:date="2021-09-12T14:53:00Z">
        <w:r w:rsidR="00FE5467">
          <w:rPr>
            <w:rFonts w:ascii="Times New Roman" w:hAnsi="Times New Roman" w:cs="Times New Roman"/>
            <w:sz w:val="24"/>
            <w:szCs w:val="24"/>
          </w:rPr>
          <w:t xml:space="preserve">Given the weakly-to-non-peaked likelihood distributions, selecting a particular value for </w:t>
        </w:r>
      </w:ins>
      <w:ins w:id="325" w:author="Wagner, Julian" w:date="2021-09-12T14:59:00Z">
        <w:r w:rsidR="00CF5AE7">
          <w:rPr>
            <w:rFonts w:ascii="Times New Roman" w:hAnsi="Times New Roman" w:cs="Times New Roman"/>
            <w:sz w:val="24"/>
            <w:szCs w:val="24"/>
          </w:rPr>
          <w:t>λ to use in the model is a largely arbitrary choice, poorly supported by the data.</w:t>
        </w:r>
      </w:ins>
    </w:p>
    <w:p w14:paraId="76371083" w14:textId="77777777" w:rsidR="00D4520F" w:rsidRDefault="00D4520F" w:rsidP="004A5680">
      <w:pPr>
        <w:spacing w:after="0" w:line="480" w:lineRule="auto"/>
        <w:rPr>
          <w:ins w:id="326" w:author="Wagner, Julian" w:date="2021-09-12T15:00:00Z"/>
          <w:rFonts w:ascii="Times New Roman" w:hAnsi="Times New Roman" w:cs="Times New Roman"/>
          <w:sz w:val="24"/>
          <w:szCs w:val="24"/>
        </w:rPr>
      </w:pPr>
    </w:p>
    <w:p w14:paraId="3C3A55C0" w14:textId="77957109" w:rsidR="00CF5AE7" w:rsidRDefault="00CF5AE7" w:rsidP="004A5680">
      <w:pPr>
        <w:spacing w:after="0" w:line="480" w:lineRule="auto"/>
        <w:rPr>
          <w:ins w:id="327" w:author="Wagner, Julian" w:date="2021-09-12T15:13:00Z"/>
          <w:rFonts w:ascii="Times New Roman" w:hAnsi="Times New Roman" w:cs="Times New Roman"/>
          <w:sz w:val="24"/>
          <w:szCs w:val="24"/>
        </w:rPr>
      </w:pPr>
      <w:ins w:id="328" w:author="Wagner, Julian" w:date="2021-09-12T15:00:00Z">
        <w:r>
          <w:rPr>
            <w:rFonts w:ascii="Times New Roman" w:hAnsi="Times New Roman" w:cs="Times New Roman"/>
            <w:sz w:val="24"/>
            <w:szCs w:val="24"/>
          </w:rPr>
          <w:t>Supplementary figure 2. Non-identifiability of the phylogenetic signal parameter as indicated by Bayesian modeling. We constructed a</w:t>
        </w:r>
      </w:ins>
      <w:ins w:id="329" w:author="Wagner, Julian" w:date="2021-09-12T15:01:00Z">
        <w:r>
          <w:rPr>
            <w:rFonts w:ascii="Times New Roman" w:hAnsi="Times New Roman" w:cs="Times New Roman"/>
            <w:sz w:val="24"/>
            <w:szCs w:val="24"/>
          </w:rPr>
          <w:t xml:space="preserve"> generative model for our data (a multivariate normal distribution with covariance matrix given by the phylogenetic signal) which is analogous to the model assumed in </w:t>
        </w:r>
        <w:proofErr w:type="spellStart"/>
        <w:r>
          <w:rPr>
            <w:rFonts w:ascii="Times New Roman" w:hAnsi="Times New Roman" w:cs="Times New Roman"/>
            <w:sz w:val="24"/>
            <w:szCs w:val="24"/>
          </w:rPr>
          <w:t>pGLS</w:t>
        </w:r>
        <w:proofErr w:type="spellEnd"/>
        <w:r>
          <w:rPr>
            <w:rFonts w:ascii="Times New Roman" w:hAnsi="Times New Roman" w:cs="Times New Roman"/>
            <w:sz w:val="24"/>
            <w:szCs w:val="24"/>
          </w:rPr>
          <w:t xml:space="preserve"> regression. </w:t>
        </w:r>
      </w:ins>
      <w:ins w:id="330" w:author="Wagner, Julian" w:date="2021-09-12T15:02:00Z">
        <w:r>
          <w:rPr>
            <w:rFonts w:ascii="Times New Roman" w:hAnsi="Times New Roman" w:cs="Times New Roman"/>
            <w:sz w:val="24"/>
            <w:szCs w:val="24"/>
          </w:rPr>
          <w:t xml:space="preserve">We included a parameter for λ that scaled the off-diagonal </w:t>
        </w:r>
        <w:r>
          <w:rPr>
            <w:rFonts w:ascii="Times New Roman" w:hAnsi="Times New Roman" w:cs="Times New Roman"/>
            <w:sz w:val="24"/>
            <w:szCs w:val="24"/>
          </w:rPr>
          <w:lastRenderedPageBreak/>
          <w:t xml:space="preserve">terms of the covariance matrix, analogous to </w:t>
        </w:r>
        <w:proofErr w:type="spellStart"/>
        <w:r>
          <w:rPr>
            <w:rFonts w:ascii="Times New Roman" w:hAnsi="Times New Roman" w:cs="Times New Roman"/>
            <w:sz w:val="24"/>
            <w:szCs w:val="24"/>
          </w:rPr>
          <w:t>pGLS</w:t>
        </w:r>
        <w:proofErr w:type="spellEnd"/>
        <w:r>
          <w:rPr>
            <w:rFonts w:ascii="Times New Roman" w:hAnsi="Times New Roman" w:cs="Times New Roman"/>
            <w:sz w:val="24"/>
            <w:szCs w:val="24"/>
          </w:rPr>
          <w:t>, and sampled from our model for the various regressions of</w:t>
        </w:r>
      </w:ins>
      <w:ins w:id="331" w:author="Wagner, Julian" w:date="2021-09-12T15:03:00Z">
        <w:r>
          <w:rPr>
            <w:rFonts w:ascii="Times New Roman" w:hAnsi="Times New Roman" w:cs="Times New Roman"/>
            <w:sz w:val="24"/>
            <w:szCs w:val="24"/>
          </w:rPr>
          <w:t xml:space="preserve"> log</w:t>
        </w:r>
      </w:ins>
      <w:ins w:id="332" w:author="Wagner, Julian" w:date="2021-09-12T15:02:00Z">
        <w:r>
          <w:rPr>
            <w:rFonts w:ascii="Times New Roman" w:hAnsi="Times New Roman" w:cs="Times New Roman"/>
            <w:sz w:val="24"/>
            <w:szCs w:val="24"/>
          </w:rPr>
          <w:t xml:space="preserve"> spiracle morphology versus </w:t>
        </w:r>
      </w:ins>
      <w:ins w:id="333" w:author="Wagner, Julian" w:date="2021-09-12T15:03:00Z">
        <w:r>
          <w:rPr>
            <w:rFonts w:ascii="Times New Roman" w:hAnsi="Times New Roman" w:cs="Times New Roman"/>
            <w:sz w:val="24"/>
            <w:szCs w:val="24"/>
          </w:rPr>
          <w:t>log mass. We then plotted the prior for the λ parameter (a beta distribution with shape parameters 1.4 and 1.4) against the samples from HMC sampl</w:t>
        </w:r>
      </w:ins>
      <w:ins w:id="334" w:author="Wagner, Julian" w:date="2021-09-12T15:04:00Z">
        <w:r>
          <w:rPr>
            <w:rFonts w:ascii="Times New Roman" w:hAnsi="Times New Roman" w:cs="Times New Roman"/>
            <w:sz w:val="24"/>
            <w:szCs w:val="24"/>
          </w:rPr>
          <w:t>ing. This indicated that the samples for this parameter had no shrinkage: the posterior samples for the parameter matched the prior. This indicates that the data does not inform this parameter</w:t>
        </w:r>
      </w:ins>
      <w:ins w:id="335" w:author="Wagner, Julian" w:date="2021-09-12T15:05:00Z">
        <w:r>
          <w:rPr>
            <w:rFonts w:ascii="Times New Roman" w:hAnsi="Times New Roman" w:cs="Times New Roman"/>
            <w:sz w:val="24"/>
            <w:szCs w:val="24"/>
          </w:rPr>
          <w:t>, a clear indication that the parameter is entirely non-identifiable given our data. Together, with supplemental figure 1, this indicates that the ph</w:t>
        </w:r>
      </w:ins>
      <w:ins w:id="336" w:author="Wagner, Julian" w:date="2021-09-12T15:06:00Z">
        <w:r>
          <w:rPr>
            <w:rFonts w:ascii="Times New Roman" w:hAnsi="Times New Roman" w:cs="Times New Roman"/>
            <w:sz w:val="24"/>
            <w:szCs w:val="24"/>
          </w:rPr>
          <w:t>ylogenetic signal is not informative for our models and does not provide useful information or insight to our analysis.</w:t>
        </w:r>
      </w:ins>
    </w:p>
    <w:p w14:paraId="3B1E505E" w14:textId="4E5D7DCC" w:rsidR="00D4520F" w:rsidRDefault="00D4520F" w:rsidP="004A5680">
      <w:pPr>
        <w:spacing w:after="0" w:line="480" w:lineRule="auto"/>
        <w:rPr>
          <w:ins w:id="337" w:author="Wagner, Julian" w:date="2021-09-12T19:39:00Z"/>
          <w:rFonts w:ascii="Times New Roman" w:hAnsi="Times New Roman" w:cs="Times New Roman"/>
          <w:sz w:val="24"/>
          <w:szCs w:val="24"/>
        </w:rPr>
      </w:pPr>
    </w:p>
    <w:p w14:paraId="73AFDA57" w14:textId="5EB9DB16" w:rsidR="001F3EAC" w:rsidRPr="001F3EAC" w:rsidRDefault="001F3EAC" w:rsidP="004A5680">
      <w:pPr>
        <w:spacing w:after="0" w:line="480" w:lineRule="auto"/>
        <w:rPr>
          <w:ins w:id="338" w:author="Wagner, Julian" w:date="2021-09-12T19:39:00Z"/>
          <w:rFonts w:ascii="Times New Roman" w:hAnsi="Times New Roman" w:cs="Times New Roman"/>
          <w:sz w:val="24"/>
          <w:szCs w:val="24"/>
        </w:rPr>
      </w:pPr>
      <w:ins w:id="339" w:author="Wagner, Julian" w:date="2021-09-12T19:39:00Z">
        <w:r>
          <w:rPr>
            <w:rFonts w:ascii="Times New Roman" w:hAnsi="Times New Roman" w:cs="Times New Roman"/>
            <w:sz w:val="24"/>
            <w:szCs w:val="24"/>
          </w:rPr>
          <w:t xml:space="preserve">Supplementary figure </w:t>
        </w:r>
      </w:ins>
      <w:ins w:id="340" w:author="Wagner, Julian" w:date="2021-09-12T19:40:00Z">
        <w:r>
          <w:rPr>
            <w:rFonts w:ascii="Times New Roman" w:hAnsi="Times New Roman" w:cs="Times New Roman"/>
            <w:sz w:val="24"/>
            <w:szCs w:val="24"/>
          </w:rPr>
          <w:t xml:space="preserve">3. Slopes, intercepts, standard deviations, and quasi-coefficient of variation with </w:t>
        </w:r>
      </w:ins>
      <w:ins w:id="341" w:author="Wagner, Julian" w:date="2021-09-12T19:41:00Z">
        <w:r>
          <w:rPr>
            <w:rFonts w:ascii="Times New Roman" w:hAnsi="Times New Roman" w:cs="Times New Roman"/>
            <w:sz w:val="24"/>
            <w:szCs w:val="24"/>
          </w:rPr>
          <w:t>confidence intervals</w:t>
        </w:r>
      </w:ins>
      <w:ins w:id="342" w:author="Wagner, Julian" w:date="2021-09-12T19:40:00Z">
        <w:r>
          <w:rPr>
            <w:rFonts w:ascii="Times New Roman" w:hAnsi="Times New Roman" w:cs="Times New Roman"/>
            <w:sz w:val="24"/>
            <w:szCs w:val="24"/>
          </w:rPr>
          <w:t xml:space="preserve"> </w:t>
        </w:r>
      </w:ins>
      <w:ins w:id="343" w:author="Wagner, Julian" w:date="2021-09-12T19:41:00Z">
        <w:r>
          <w:rPr>
            <w:rFonts w:ascii="Times New Roman" w:hAnsi="Times New Roman" w:cs="Times New Roman"/>
            <w:sz w:val="24"/>
            <w:szCs w:val="24"/>
          </w:rPr>
          <w:t xml:space="preserve">generated via non-parametric bootstrapping or Bayesian regression for all </w:t>
        </w:r>
      </w:ins>
      <w:ins w:id="344" w:author="Wagner, Julian" w:date="2021-09-12T19:42:00Z">
        <w:r>
          <w:rPr>
            <w:rFonts w:ascii="Times New Roman" w:hAnsi="Times New Roman" w:cs="Times New Roman"/>
            <w:sz w:val="24"/>
            <w:szCs w:val="24"/>
          </w:rPr>
          <w:t>spiracles and area, depth, area/depth, or area</w:t>
        </w:r>
        <w:r>
          <w:rPr>
            <w:rFonts w:ascii="Times New Roman" w:hAnsi="Times New Roman" w:cs="Times New Roman"/>
            <w:sz w:val="24"/>
            <w:szCs w:val="24"/>
            <w:vertAlign w:val="superscript"/>
          </w:rPr>
          <w:t>2</w:t>
        </w:r>
        <w:r>
          <w:rPr>
            <w:rFonts w:ascii="Times New Roman" w:hAnsi="Times New Roman" w:cs="Times New Roman"/>
            <w:sz w:val="24"/>
            <w:szCs w:val="24"/>
          </w:rPr>
          <w:t>/depth vs mass. All spiracle</w:t>
        </w:r>
      </w:ins>
      <w:ins w:id="345" w:author="Wagner, Julian" w:date="2021-09-12T19:43:00Z">
        <w:r>
          <w:rPr>
            <w:rFonts w:ascii="Times New Roman" w:hAnsi="Times New Roman" w:cs="Times New Roman"/>
            <w:sz w:val="24"/>
            <w:szCs w:val="24"/>
          </w:rPr>
          <w:t xml:space="preserve">s scaled isometrically. The anterior spiracles are much larger than the posterior </w:t>
        </w:r>
      </w:ins>
      <w:ins w:id="346" w:author="Wagner, Julian" w:date="2021-09-12T19:44:00Z">
        <w:r>
          <w:rPr>
            <w:rFonts w:ascii="Times New Roman" w:hAnsi="Times New Roman" w:cs="Times New Roman"/>
            <w:sz w:val="24"/>
            <w:szCs w:val="24"/>
          </w:rPr>
          <w:t>ones and hence provide much of the gas exchange capacity for the animal. They also exhibit a much tighter distribution for the</w:t>
        </w:r>
      </w:ins>
      <w:ins w:id="347" w:author="Wagner, Julian" w:date="2021-09-12T19:45:00Z">
        <w:r>
          <w:rPr>
            <w:rFonts w:ascii="Times New Roman" w:hAnsi="Times New Roman" w:cs="Times New Roman"/>
            <w:sz w:val="24"/>
            <w:szCs w:val="24"/>
          </w:rPr>
          <w:t xml:space="preserve">ir area and gas exchange capacity than the posterior ones. The spiracle depth, however, did not show the same level of </w:t>
        </w:r>
      </w:ins>
      <w:ins w:id="348" w:author="Wagner, Julian" w:date="2021-09-12T19:46:00Z">
        <w:r>
          <w:rPr>
            <w:rFonts w:ascii="Times New Roman" w:hAnsi="Times New Roman" w:cs="Times New Roman"/>
            <w:sz w:val="24"/>
            <w:szCs w:val="24"/>
          </w:rPr>
          <w:t xml:space="preserve">variation in dimension; all spiracular depths had similar degree of variation. This suggests there may be tighter </w:t>
        </w:r>
        <w:r w:rsidR="00E501CE">
          <w:rPr>
            <w:rFonts w:ascii="Times New Roman" w:hAnsi="Times New Roman" w:cs="Times New Roman"/>
            <w:sz w:val="24"/>
            <w:szCs w:val="24"/>
          </w:rPr>
          <w:t xml:space="preserve">selective regulation on the morphology of the large spiracles that </w:t>
        </w:r>
      </w:ins>
      <w:ins w:id="349" w:author="Wagner, Julian" w:date="2021-09-12T19:47:00Z">
        <w:r w:rsidR="00E501CE">
          <w:rPr>
            <w:rFonts w:ascii="Times New Roman" w:hAnsi="Times New Roman" w:cs="Times New Roman"/>
            <w:sz w:val="24"/>
            <w:szCs w:val="24"/>
          </w:rPr>
          <w:t xml:space="preserve">likely supply the airflow needed for highly metabolically demanding tissue like the flight muscle, legs, and brain. </w:t>
        </w:r>
      </w:ins>
    </w:p>
    <w:p w14:paraId="4E1D7C1E" w14:textId="77777777" w:rsidR="001F3EAC" w:rsidRDefault="001F3EAC" w:rsidP="004A5680">
      <w:pPr>
        <w:spacing w:after="0" w:line="480" w:lineRule="auto"/>
        <w:rPr>
          <w:ins w:id="350" w:author="Wagner, Julian" w:date="2021-09-12T15:06:00Z"/>
          <w:rFonts w:ascii="Times New Roman" w:hAnsi="Times New Roman" w:cs="Times New Roman"/>
          <w:sz w:val="24"/>
          <w:szCs w:val="24"/>
        </w:rPr>
      </w:pPr>
    </w:p>
    <w:p w14:paraId="4DAA388F" w14:textId="5EFEDEAB" w:rsidR="00CF5AE7" w:rsidRDefault="00CF5AE7" w:rsidP="004A5680">
      <w:pPr>
        <w:spacing w:after="0" w:line="480" w:lineRule="auto"/>
        <w:rPr>
          <w:ins w:id="351" w:author="Wagner, Julian" w:date="2021-09-12T19:49:00Z"/>
          <w:rFonts w:ascii="Times New Roman" w:hAnsi="Times New Roman" w:cs="Times New Roman"/>
          <w:sz w:val="24"/>
          <w:szCs w:val="24"/>
        </w:rPr>
      </w:pPr>
      <w:ins w:id="352" w:author="Wagner, Julian" w:date="2021-09-12T15:06:00Z">
        <w:r>
          <w:rPr>
            <w:rFonts w:ascii="Times New Roman" w:hAnsi="Times New Roman" w:cs="Times New Roman"/>
            <w:sz w:val="24"/>
            <w:szCs w:val="24"/>
          </w:rPr>
          <w:t xml:space="preserve">Supplementary figures </w:t>
        </w:r>
      </w:ins>
      <w:ins w:id="353" w:author="Wagner, Julian" w:date="2021-09-12T19:39:00Z">
        <w:r w:rsidR="001F3EAC">
          <w:rPr>
            <w:rFonts w:ascii="Times New Roman" w:hAnsi="Times New Roman" w:cs="Times New Roman"/>
            <w:sz w:val="24"/>
            <w:szCs w:val="24"/>
          </w:rPr>
          <w:t>4</w:t>
        </w:r>
      </w:ins>
      <w:ins w:id="354" w:author="Wagner, Julian" w:date="2021-09-12T15:07:00Z">
        <w:r>
          <w:rPr>
            <w:rFonts w:ascii="Times New Roman" w:hAnsi="Times New Roman" w:cs="Times New Roman"/>
            <w:sz w:val="24"/>
            <w:szCs w:val="24"/>
          </w:rPr>
          <w:t>-</w:t>
        </w:r>
      </w:ins>
      <w:ins w:id="355" w:author="Wagner, Julian" w:date="2021-09-12T19:39:00Z">
        <w:r w:rsidR="001F3EAC">
          <w:rPr>
            <w:rFonts w:ascii="Times New Roman" w:hAnsi="Times New Roman" w:cs="Times New Roman"/>
            <w:sz w:val="24"/>
            <w:szCs w:val="24"/>
          </w:rPr>
          <w:t>7</w:t>
        </w:r>
      </w:ins>
      <w:ins w:id="356" w:author="Wagner, Julian" w:date="2021-09-12T15:07:00Z">
        <w:r>
          <w:rPr>
            <w:rFonts w:ascii="Times New Roman" w:hAnsi="Times New Roman" w:cs="Times New Roman"/>
            <w:sz w:val="24"/>
            <w:szCs w:val="24"/>
          </w:rPr>
          <w:t>. Regression plots for both Bayesian and non-parametric bootstrap analyses</w:t>
        </w:r>
      </w:ins>
      <w:proofErr w:type="gramStart"/>
      <w:ins w:id="357" w:author="Wagner, Julian" w:date="2021-09-12T15:16:00Z">
        <w:r w:rsidR="001E2D16">
          <w:rPr>
            <w:rFonts w:ascii="Times New Roman" w:hAnsi="Times New Roman" w:cs="Times New Roman"/>
            <w:sz w:val="24"/>
            <w:szCs w:val="24"/>
          </w:rPr>
          <w:t xml:space="preserve">. </w:t>
        </w:r>
      </w:ins>
      <w:ins w:id="358" w:author="Wagner, Julian" w:date="2021-09-12T15:07:00Z">
        <w:r>
          <w:rPr>
            <w:rFonts w:ascii="Times New Roman" w:hAnsi="Times New Roman" w:cs="Times New Roman"/>
            <w:sz w:val="24"/>
            <w:szCs w:val="24"/>
          </w:rPr>
          <w:t>.</w:t>
        </w:r>
        <w:proofErr w:type="gramEnd"/>
        <w:r>
          <w:rPr>
            <w:rFonts w:ascii="Times New Roman" w:hAnsi="Times New Roman" w:cs="Times New Roman"/>
            <w:sz w:val="24"/>
            <w:szCs w:val="24"/>
          </w:rPr>
          <w:t xml:space="preserve"> The top set of panels provide results for Bayesian linear regression</w:t>
        </w:r>
      </w:ins>
      <w:ins w:id="359" w:author="Wagner, Julian" w:date="2021-09-12T15:08:00Z">
        <w:r>
          <w:rPr>
            <w:rFonts w:ascii="Times New Roman" w:hAnsi="Times New Roman" w:cs="Times New Roman"/>
            <w:sz w:val="24"/>
            <w:szCs w:val="24"/>
          </w:rPr>
          <w:t xml:space="preserve">; the light grey bands provide the </w:t>
        </w:r>
      </w:ins>
      <w:ins w:id="360" w:author="Wagner, Julian" w:date="2021-09-12T15:09:00Z">
        <w:r>
          <w:rPr>
            <w:rFonts w:ascii="Times New Roman" w:hAnsi="Times New Roman" w:cs="Times New Roman"/>
            <w:sz w:val="24"/>
            <w:szCs w:val="24"/>
          </w:rPr>
          <w:t>80</w:t>
        </w:r>
        <w:r w:rsidRPr="00CF5AE7">
          <w:rPr>
            <w:rFonts w:ascii="Times New Roman" w:hAnsi="Times New Roman" w:cs="Times New Roman"/>
            <w:sz w:val="24"/>
            <w:szCs w:val="24"/>
            <w:vertAlign w:val="superscript"/>
            <w:rPrChange w:id="361" w:author="Wagner, Julian" w:date="2021-09-12T15:09:00Z">
              <w:rPr>
                <w:rFonts w:ascii="Times New Roman" w:hAnsi="Times New Roman" w:cs="Times New Roman"/>
                <w:sz w:val="24"/>
                <w:szCs w:val="24"/>
              </w:rPr>
            </w:rPrChange>
          </w:rPr>
          <w:t>th</w:t>
        </w:r>
        <w:r>
          <w:rPr>
            <w:rFonts w:ascii="Times New Roman" w:hAnsi="Times New Roman" w:cs="Times New Roman"/>
            <w:sz w:val="24"/>
            <w:szCs w:val="24"/>
          </w:rPr>
          <w:t xml:space="preserve"> and 95</w:t>
        </w:r>
        <w:r w:rsidRPr="00CF5AE7">
          <w:rPr>
            <w:rFonts w:ascii="Times New Roman" w:hAnsi="Times New Roman" w:cs="Times New Roman"/>
            <w:sz w:val="24"/>
            <w:szCs w:val="24"/>
            <w:vertAlign w:val="superscript"/>
            <w:rPrChange w:id="362" w:author="Wagner, Julian" w:date="2021-09-12T15:09:00Z">
              <w:rPr>
                <w:rFonts w:ascii="Times New Roman" w:hAnsi="Times New Roman" w:cs="Times New Roman"/>
                <w:sz w:val="24"/>
                <w:szCs w:val="24"/>
              </w:rPr>
            </w:rPrChange>
          </w:rPr>
          <w:t>th</w:t>
        </w:r>
        <w:r>
          <w:rPr>
            <w:rFonts w:ascii="Times New Roman" w:hAnsi="Times New Roman" w:cs="Times New Roman"/>
            <w:sz w:val="24"/>
            <w:szCs w:val="24"/>
          </w:rPr>
          <w:t xml:space="preserve"> </w:t>
        </w:r>
      </w:ins>
      <w:ins w:id="363" w:author="Wagner, Julian" w:date="2021-09-12T15:11:00Z">
        <w:r w:rsidR="00D4520F">
          <w:rPr>
            <w:rFonts w:ascii="Times New Roman" w:hAnsi="Times New Roman" w:cs="Times New Roman"/>
            <w:sz w:val="24"/>
            <w:szCs w:val="24"/>
          </w:rPr>
          <w:t xml:space="preserve">percentile for the </w:t>
        </w:r>
      </w:ins>
      <w:ins w:id="364" w:author="Wagner, Julian" w:date="2021-09-12T15:09:00Z">
        <w:r w:rsidR="00D4520F">
          <w:rPr>
            <w:rFonts w:ascii="Times New Roman" w:hAnsi="Times New Roman" w:cs="Times New Roman"/>
            <w:sz w:val="24"/>
            <w:szCs w:val="24"/>
          </w:rPr>
          <w:t xml:space="preserve">posterior predictive distribution for the </w:t>
        </w:r>
        <w:r w:rsidR="00D4520F">
          <w:rPr>
            <w:rFonts w:ascii="Times New Roman" w:hAnsi="Times New Roman" w:cs="Times New Roman"/>
            <w:sz w:val="24"/>
            <w:szCs w:val="24"/>
          </w:rPr>
          <w:lastRenderedPageBreak/>
          <w:t>regression model, the dark grey</w:t>
        </w:r>
      </w:ins>
      <w:ins w:id="365" w:author="Wagner, Julian" w:date="2021-09-12T15:13:00Z">
        <w:r w:rsidR="00D4520F">
          <w:rPr>
            <w:rFonts w:ascii="Times New Roman" w:hAnsi="Times New Roman" w:cs="Times New Roman"/>
            <w:sz w:val="24"/>
            <w:szCs w:val="24"/>
          </w:rPr>
          <w:t xml:space="preserve"> interval</w:t>
        </w:r>
      </w:ins>
      <w:ins w:id="366" w:author="Wagner, Julian" w:date="2021-09-12T15:09:00Z">
        <w:r w:rsidR="00D4520F">
          <w:rPr>
            <w:rFonts w:ascii="Times New Roman" w:hAnsi="Times New Roman" w:cs="Times New Roman"/>
            <w:sz w:val="24"/>
            <w:szCs w:val="24"/>
          </w:rPr>
          <w:t xml:space="preserve"> </w:t>
        </w:r>
      </w:ins>
      <w:ins w:id="367" w:author="Wagner, Julian" w:date="2021-09-12T15:11:00Z">
        <w:r w:rsidR="00D4520F">
          <w:rPr>
            <w:rFonts w:ascii="Times New Roman" w:hAnsi="Times New Roman" w:cs="Times New Roman"/>
            <w:sz w:val="24"/>
            <w:szCs w:val="24"/>
          </w:rPr>
          <w:t>shows the 95</w:t>
        </w:r>
        <w:r w:rsidR="00D4520F" w:rsidRPr="00D4520F">
          <w:rPr>
            <w:rFonts w:ascii="Times New Roman" w:hAnsi="Times New Roman" w:cs="Times New Roman"/>
            <w:sz w:val="24"/>
            <w:szCs w:val="24"/>
            <w:vertAlign w:val="superscript"/>
            <w:rPrChange w:id="368" w:author="Wagner, Julian" w:date="2021-09-12T15:11:00Z">
              <w:rPr>
                <w:rFonts w:ascii="Times New Roman" w:hAnsi="Times New Roman" w:cs="Times New Roman"/>
                <w:sz w:val="24"/>
                <w:szCs w:val="24"/>
              </w:rPr>
            </w:rPrChange>
          </w:rPr>
          <w:t>th</w:t>
        </w:r>
        <w:r w:rsidR="00D4520F">
          <w:rPr>
            <w:rFonts w:ascii="Times New Roman" w:hAnsi="Times New Roman" w:cs="Times New Roman"/>
            <w:sz w:val="24"/>
            <w:szCs w:val="24"/>
          </w:rPr>
          <w:t xml:space="preserve"> percentile for regression lin</w:t>
        </w:r>
      </w:ins>
      <w:ins w:id="369" w:author="Wagner, Julian" w:date="2021-09-12T15:12:00Z">
        <w:r w:rsidR="00D4520F">
          <w:rPr>
            <w:rFonts w:ascii="Times New Roman" w:hAnsi="Times New Roman" w:cs="Times New Roman"/>
            <w:sz w:val="24"/>
            <w:szCs w:val="24"/>
          </w:rPr>
          <w:t>e ranges given by the slope and intercept samples, the black line the 10</w:t>
        </w:r>
        <w:r w:rsidR="00D4520F" w:rsidRPr="00D4520F">
          <w:rPr>
            <w:rFonts w:ascii="Times New Roman" w:hAnsi="Times New Roman" w:cs="Times New Roman"/>
            <w:sz w:val="24"/>
            <w:szCs w:val="24"/>
            <w:vertAlign w:val="superscript"/>
            <w:rPrChange w:id="370" w:author="Wagner, Julian" w:date="2021-09-12T15:12:00Z">
              <w:rPr>
                <w:rFonts w:ascii="Times New Roman" w:hAnsi="Times New Roman" w:cs="Times New Roman"/>
                <w:sz w:val="24"/>
                <w:szCs w:val="24"/>
              </w:rPr>
            </w:rPrChange>
          </w:rPr>
          <w:t>th</w:t>
        </w:r>
        <w:r w:rsidR="00D4520F">
          <w:rPr>
            <w:rFonts w:ascii="Times New Roman" w:hAnsi="Times New Roman" w:cs="Times New Roman"/>
            <w:sz w:val="24"/>
            <w:szCs w:val="24"/>
          </w:rPr>
          <w:t xml:space="preserve"> percentile for these regression lines</w:t>
        </w:r>
      </w:ins>
      <w:ins w:id="371" w:author="Wagner, Julian" w:date="2021-09-12T15:13:00Z">
        <w:r w:rsidR="00D4520F">
          <w:rPr>
            <w:rFonts w:ascii="Times New Roman" w:hAnsi="Times New Roman" w:cs="Times New Roman"/>
            <w:sz w:val="24"/>
            <w:szCs w:val="24"/>
          </w:rPr>
          <w:t>. The bottom panels show regressio</w:t>
        </w:r>
      </w:ins>
      <w:ins w:id="372" w:author="Wagner, Julian" w:date="2021-09-12T15:14:00Z">
        <w:r w:rsidR="00D4520F">
          <w:rPr>
            <w:rFonts w:ascii="Times New Roman" w:hAnsi="Times New Roman" w:cs="Times New Roman"/>
            <w:sz w:val="24"/>
            <w:szCs w:val="24"/>
          </w:rPr>
          <w:t xml:space="preserve">n results from non-parametric bootstrap replicates drawn from the data, with ordinary least squares regression as the summary statistic applied to the subsamples. The grey interval </w:t>
        </w:r>
      </w:ins>
      <w:ins w:id="373" w:author="Wagner, Julian" w:date="2021-09-12T15:15:00Z">
        <w:r w:rsidR="001E2D16">
          <w:rPr>
            <w:rFonts w:ascii="Times New Roman" w:hAnsi="Times New Roman" w:cs="Times New Roman"/>
            <w:sz w:val="24"/>
            <w:szCs w:val="24"/>
          </w:rPr>
          <w:t>shows the 95</w:t>
        </w:r>
        <w:r w:rsidR="001E2D16" w:rsidRPr="001E2D16">
          <w:rPr>
            <w:rFonts w:ascii="Times New Roman" w:hAnsi="Times New Roman" w:cs="Times New Roman"/>
            <w:sz w:val="24"/>
            <w:szCs w:val="24"/>
            <w:vertAlign w:val="superscript"/>
            <w:rPrChange w:id="374" w:author="Wagner, Julian" w:date="2021-09-12T15:15:00Z">
              <w:rPr>
                <w:rFonts w:ascii="Times New Roman" w:hAnsi="Times New Roman" w:cs="Times New Roman"/>
                <w:sz w:val="24"/>
                <w:szCs w:val="24"/>
              </w:rPr>
            </w:rPrChange>
          </w:rPr>
          <w:t>th</w:t>
        </w:r>
        <w:r w:rsidR="001E2D16">
          <w:rPr>
            <w:rFonts w:ascii="Times New Roman" w:hAnsi="Times New Roman" w:cs="Times New Roman"/>
            <w:sz w:val="24"/>
            <w:szCs w:val="24"/>
          </w:rPr>
          <w:t xml:space="preserve"> percentile for the regression lin</w:t>
        </w:r>
      </w:ins>
      <w:ins w:id="375" w:author="Wagner, Julian" w:date="2021-09-12T15:16:00Z">
        <w:r w:rsidR="001E2D16">
          <w:rPr>
            <w:rFonts w:ascii="Times New Roman" w:hAnsi="Times New Roman" w:cs="Times New Roman"/>
            <w:sz w:val="24"/>
            <w:szCs w:val="24"/>
          </w:rPr>
          <w:t xml:space="preserve">es generated by the bootstrap sampling. </w:t>
        </w:r>
      </w:ins>
      <w:ins w:id="376" w:author="Wagner, Julian" w:date="2021-09-12T15:17:00Z">
        <w:r w:rsidR="001E2D16">
          <w:rPr>
            <w:rFonts w:ascii="Times New Roman" w:hAnsi="Times New Roman" w:cs="Times New Roman"/>
            <w:sz w:val="24"/>
            <w:szCs w:val="24"/>
          </w:rPr>
          <w:t xml:space="preserve">The repeated light grey lines in both sets of figures indicate the theoretical isometric slope value for the regression of a given morphological trait. </w:t>
        </w:r>
      </w:ins>
    </w:p>
    <w:p w14:paraId="72B12880" w14:textId="31B95DEF" w:rsidR="00E501CE" w:rsidRDefault="00E501CE" w:rsidP="004A5680">
      <w:pPr>
        <w:spacing w:after="0" w:line="480" w:lineRule="auto"/>
        <w:rPr>
          <w:ins w:id="377" w:author="Wagner, Julian" w:date="2021-09-12T19:49:00Z"/>
          <w:rFonts w:ascii="Times New Roman" w:hAnsi="Times New Roman" w:cs="Times New Roman"/>
          <w:sz w:val="24"/>
          <w:szCs w:val="24"/>
        </w:rPr>
      </w:pPr>
    </w:p>
    <w:p w14:paraId="2F556CEC" w14:textId="6E36D8F6" w:rsidR="00E501CE" w:rsidRDefault="0095745E" w:rsidP="004A5680">
      <w:pPr>
        <w:spacing w:after="0" w:line="480" w:lineRule="auto"/>
        <w:rPr>
          <w:ins w:id="378" w:author="Wagner, Julian" w:date="2021-09-12T19:49:00Z"/>
          <w:rFonts w:ascii="Times New Roman" w:hAnsi="Times New Roman" w:cs="Times New Roman"/>
          <w:sz w:val="24"/>
          <w:szCs w:val="24"/>
        </w:rPr>
      </w:pPr>
      <w:ins w:id="379" w:author="Wagner, Julian" w:date="2021-09-13T00:13:00Z">
        <w:r>
          <w:rPr>
            <w:rFonts w:ascii="Times New Roman" w:hAnsi="Times New Roman" w:cs="Times New Roman"/>
            <w:sz w:val="24"/>
            <w:szCs w:val="24"/>
          </w:rPr>
          <w:t>Supplementary table 1. Raw spiracle measurements.</w:t>
        </w:r>
      </w:ins>
    </w:p>
    <w:p w14:paraId="7307067E" w14:textId="77777777" w:rsidR="00E501CE" w:rsidRDefault="00E501CE" w:rsidP="004A5680">
      <w:pPr>
        <w:spacing w:after="0" w:line="480" w:lineRule="auto"/>
        <w:rPr>
          <w:ins w:id="380" w:author="Wagner, Julian" w:date="2021-09-12T15:13:00Z"/>
          <w:rFonts w:ascii="Times New Roman" w:hAnsi="Times New Roman" w:cs="Times New Roman"/>
          <w:sz w:val="24"/>
          <w:szCs w:val="24"/>
        </w:rPr>
      </w:pPr>
    </w:p>
    <w:p w14:paraId="63A57DDF" w14:textId="52C81613" w:rsidR="004A5680" w:rsidRPr="004A5680" w:rsidDel="00E501CE" w:rsidRDefault="004A5680" w:rsidP="004A5680">
      <w:pPr>
        <w:spacing w:after="0" w:line="480" w:lineRule="auto"/>
        <w:rPr>
          <w:del w:id="381" w:author="Wagner, Julian" w:date="2021-09-12T19:49:00Z"/>
          <w:rFonts w:ascii="Times New Roman" w:hAnsi="Times New Roman" w:cs="Times New Roman"/>
          <w:sz w:val="24"/>
          <w:szCs w:val="24"/>
        </w:rPr>
      </w:pPr>
      <w:del w:id="382" w:author="Wagner, Julian" w:date="2021-09-12T19:49:00Z">
        <w:r w:rsidRPr="004A5680" w:rsidDel="00E501CE">
          <w:rPr>
            <w:rFonts w:ascii="Times New Roman" w:hAnsi="Times New Roman" w:cs="Times New Roman"/>
            <w:sz w:val="24"/>
            <w:szCs w:val="24"/>
          </w:rPr>
          <w:delText>Supplemental Table 1 Description:</w:delText>
        </w:r>
      </w:del>
    </w:p>
    <w:p w14:paraId="5EDABC16" w14:textId="17289128" w:rsidR="004A5680" w:rsidRPr="004A5680" w:rsidDel="00E501CE" w:rsidRDefault="004A5680" w:rsidP="004A5680">
      <w:pPr>
        <w:spacing w:after="0" w:line="480" w:lineRule="auto"/>
        <w:rPr>
          <w:del w:id="383" w:author="Wagner, Julian" w:date="2021-09-12T19:49:00Z"/>
          <w:rFonts w:ascii="Times New Roman" w:hAnsi="Times New Roman" w:cs="Times New Roman"/>
          <w:sz w:val="24"/>
          <w:szCs w:val="24"/>
        </w:rPr>
      </w:pPr>
      <w:commentRangeStart w:id="384"/>
      <w:del w:id="385" w:author="Wagner, Julian" w:date="2021-09-12T19:49:00Z">
        <w:r w:rsidRPr="004A5680" w:rsidDel="00E501CE">
          <w:rPr>
            <w:rFonts w:ascii="Times New Roman" w:hAnsi="Times New Roman" w:cs="Times New Roman"/>
            <w:sz w:val="24"/>
            <w:szCs w:val="24"/>
          </w:rPr>
          <w:delText>Table 1. How great is the difference in gas exchange potential for large and small beetles?  Comparison of the area, diffusive capacity (DC) and advective capacity (AC) for the mesothoracic (S), abdominal 2 (2) and abdominal 6 (6) spiracle</w:delText>
        </w:r>
        <w:r w:rsidR="00104752" w:rsidDel="00E501CE">
          <w:rPr>
            <w:rFonts w:ascii="Times New Roman" w:hAnsi="Times New Roman" w:cs="Times New Roman"/>
            <w:sz w:val="24"/>
            <w:szCs w:val="24"/>
          </w:rPr>
          <w:delText>s</w:delText>
        </w:r>
        <w:r w:rsidRPr="004A5680" w:rsidDel="00E501CE">
          <w:rPr>
            <w:rFonts w:ascii="Times New Roman" w:hAnsi="Times New Roman" w:cs="Times New Roman"/>
            <w:sz w:val="24"/>
            <w:szCs w:val="24"/>
          </w:rPr>
          <w:delText xml:space="preserve"> for the largest and smallest Cetoniinae and Dynastinae in the study. To illustrate how these measures varied relative to that expected from geometric isometry, these were divided by mass scaled to the same length dimension as the quantity presented (e.g. area scales as a length dimension squared, whereas mass scales as a length dimension cubed, so area was divided by mass</w:delText>
        </w:r>
        <w:r w:rsidRPr="004A5680" w:rsidDel="00E501CE">
          <w:rPr>
            <w:rFonts w:ascii="Times New Roman" w:hAnsi="Times New Roman" w:cs="Times New Roman"/>
            <w:sz w:val="24"/>
            <w:szCs w:val="24"/>
            <w:vertAlign w:val="superscript"/>
          </w:rPr>
          <w:delText>2/3</w:delText>
        </w:r>
        <w:r w:rsidRPr="004A5680" w:rsidDel="00E501CE">
          <w:rPr>
            <w:rFonts w:ascii="Times New Roman" w:hAnsi="Times New Roman" w:cs="Times New Roman"/>
            <w:sz w:val="24"/>
            <w:szCs w:val="24"/>
          </w:rPr>
          <w:delText xml:space="preserve">); these values are boxed in the table and would all be </w:delText>
        </w:r>
        <w:r w:rsidR="00764E96" w:rsidDel="00E501CE">
          <w:rPr>
            <w:rFonts w:ascii="Times New Roman" w:hAnsi="Times New Roman" w:cs="Times New Roman"/>
            <w:sz w:val="24"/>
            <w:szCs w:val="24"/>
          </w:rPr>
          <w:delText>one</w:delText>
        </w:r>
        <w:r w:rsidRPr="004A5680" w:rsidDel="00E501CE">
          <w:rPr>
            <w:rFonts w:ascii="Times New Roman" w:hAnsi="Times New Roman" w:cs="Times New Roman"/>
            <w:sz w:val="24"/>
            <w:szCs w:val="24"/>
          </w:rPr>
          <w:delText xml:space="preserve"> if the structures scaled isometrically. Colors indicate family and are the same as in Fig. 1.</w:delText>
        </w:r>
      </w:del>
    </w:p>
    <w:p w14:paraId="086E7D4D" w14:textId="1F14E51D" w:rsidR="00AA613F" w:rsidRPr="004A5680" w:rsidDel="00E501CE" w:rsidRDefault="00AA613F" w:rsidP="00AA613F">
      <w:pPr>
        <w:spacing w:after="0" w:line="480" w:lineRule="auto"/>
        <w:rPr>
          <w:del w:id="386" w:author="Wagner, Julian" w:date="2021-09-12T19:49:00Z"/>
          <w:rFonts w:ascii="Times New Roman" w:hAnsi="Times New Roman" w:cs="Times New Roman"/>
          <w:sz w:val="24"/>
          <w:szCs w:val="24"/>
        </w:rPr>
      </w:pPr>
      <w:del w:id="387" w:author="Wagner, Julian" w:date="2021-09-12T19:49:00Z">
        <w:r w:rsidRPr="004A5680" w:rsidDel="00E501CE">
          <w:rPr>
            <w:rFonts w:ascii="Times New Roman" w:hAnsi="Times New Roman" w:cs="Times New Roman"/>
            <w:sz w:val="24"/>
            <w:szCs w:val="24"/>
          </w:rPr>
          <w:delText xml:space="preserve">Supplemental Table </w:delText>
        </w:r>
        <w:r w:rsidDel="00E501CE">
          <w:rPr>
            <w:rFonts w:ascii="Times New Roman" w:hAnsi="Times New Roman" w:cs="Times New Roman"/>
            <w:sz w:val="24"/>
            <w:szCs w:val="24"/>
          </w:rPr>
          <w:delText>2</w:delText>
        </w:r>
        <w:r w:rsidRPr="004A5680" w:rsidDel="00E501CE">
          <w:rPr>
            <w:rFonts w:ascii="Times New Roman" w:hAnsi="Times New Roman" w:cs="Times New Roman"/>
            <w:sz w:val="24"/>
            <w:szCs w:val="24"/>
          </w:rPr>
          <w:delText xml:space="preserve"> Description:</w:delText>
        </w:r>
      </w:del>
    </w:p>
    <w:p w14:paraId="11C99644" w14:textId="04B14526" w:rsidR="004A5680" w:rsidRPr="004A5680" w:rsidDel="00E501CE" w:rsidRDefault="00AA613F" w:rsidP="004A5680">
      <w:pPr>
        <w:spacing w:after="0" w:line="480" w:lineRule="auto"/>
        <w:rPr>
          <w:del w:id="388" w:author="Wagner, Julian" w:date="2021-09-12T19:49:00Z"/>
          <w:rFonts w:ascii="Times New Roman" w:hAnsi="Times New Roman" w:cs="Times New Roman"/>
          <w:sz w:val="24"/>
          <w:szCs w:val="24"/>
        </w:rPr>
      </w:pPr>
      <w:del w:id="389" w:author="Wagner, Julian" w:date="2021-09-12T19:49:00Z">
        <w:r w:rsidDel="00E501CE">
          <w:rPr>
            <w:rFonts w:ascii="Times New Roman" w:hAnsi="Times New Roman" w:cs="Times New Roman"/>
            <w:sz w:val="24"/>
            <w:szCs w:val="24"/>
          </w:rPr>
          <w:delText xml:space="preserve">Here we provide the raw data for spiracle size for all animals used in the study. We also provide the data for the regressions, both general linear and phylogenetically corrected, for all animals, as well as </w:delText>
        </w:r>
        <w:r w:rsidR="00764E96" w:rsidRPr="004A5680" w:rsidDel="00E501CE">
          <w:rPr>
            <w:rFonts w:ascii="Times New Roman" w:hAnsi="Times New Roman" w:cs="Times New Roman"/>
            <w:sz w:val="24"/>
            <w:szCs w:val="24"/>
          </w:rPr>
          <w:delText xml:space="preserve">Cetoniinae and Dynastinae </w:delText>
        </w:r>
        <w:r w:rsidDel="00E501CE">
          <w:rPr>
            <w:rFonts w:ascii="Times New Roman" w:hAnsi="Times New Roman" w:cs="Times New Roman"/>
            <w:sz w:val="24"/>
            <w:szCs w:val="24"/>
          </w:rPr>
          <w:delText xml:space="preserve">separately (as used in figure 1). Also shown are the spiracle sizes from figure </w:delText>
        </w:r>
        <w:commentRangeStart w:id="390"/>
        <w:r w:rsidDel="00E501CE">
          <w:rPr>
            <w:rFonts w:ascii="Times New Roman" w:hAnsi="Times New Roman" w:cs="Times New Roman"/>
            <w:sz w:val="24"/>
            <w:szCs w:val="24"/>
          </w:rPr>
          <w:delText>1</w:delText>
        </w:r>
        <w:commentRangeEnd w:id="390"/>
        <w:r w:rsidR="001132F7" w:rsidDel="00E501CE">
          <w:rPr>
            <w:rStyle w:val="CommentReference"/>
          </w:rPr>
          <w:commentReference w:id="390"/>
        </w:r>
        <w:r w:rsidDel="00E501CE">
          <w:rPr>
            <w:rFonts w:ascii="Times New Roman" w:hAnsi="Times New Roman" w:cs="Times New Roman"/>
            <w:sz w:val="24"/>
            <w:szCs w:val="24"/>
          </w:rPr>
          <w:delText xml:space="preserve">. </w:delText>
        </w:r>
        <w:commentRangeEnd w:id="384"/>
        <w:r w:rsidR="001132F7" w:rsidDel="00E501CE">
          <w:rPr>
            <w:rStyle w:val="CommentReference"/>
          </w:rPr>
          <w:commentReference w:id="384"/>
        </w:r>
      </w:del>
    </w:p>
    <w:p w14:paraId="7D967761" w14:textId="4F70EF39" w:rsidR="00B0390B" w:rsidRPr="004A5680" w:rsidRDefault="00B0390B">
      <w:pPr>
        <w:rPr>
          <w:rFonts w:ascii="Times New Roman" w:hAnsi="Times New Roman" w:cs="Times New Roman"/>
          <w:sz w:val="24"/>
          <w:szCs w:val="24"/>
        </w:rPr>
      </w:pPr>
    </w:p>
    <w:sectPr w:rsidR="00B0390B" w:rsidRPr="004A5680" w:rsidSect="00EF792D">
      <w:footerReference w:type="even" r:id="rId16"/>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2" w:author="Wagner, Julian" w:date="2021-09-12T19:06:00Z" w:initials="WJ">
    <w:p w14:paraId="1D5E884B" w14:textId="1CB80A2B" w:rsidR="006C5698" w:rsidRDefault="006C5698">
      <w:pPr>
        <w:pStyle w:val="CommentText"/>
      </w:pPr>
      <w:r>
        <w:rPr>
          <w:rStyle w:val="CommentReference"/>
        </w:rPr>
        <w:annotationRef/>
      </w:r>
      <w:r>
        <w:t xml:space="preserve">add </w:t>
      </w:r>
      <w:proofErr w:type="spellStart"/>
      <w:r>
        <w:t>github</w:t>
      </w:r>
      <w:proofErr w:type="spellEnd"/>
      <w:r>
        <w:t xml:space="preserve"> link instead</w:t>
      </w:r>
    </w:p>
  </w:comment>
  <w:comment w:id="124" w:author="Wagner, Julian" w:date="2021-09-11T16:28:00Z" w:initials="WJ">
    <w:p w14:paraId="401B9830" w14:textId="577BE602" w:rsidR="001C466F" w:rsidRDefault="001C466F">
      <w:pPr>
        <w:pStyle w:val="CommentText"/>
      </w:pPr>
      <w:r>
        <w:rPr>
          <w:rStyle w:val="CommentReference"/>
        </w:rPr>
        <w:annotationRef/>
      </w:r>
      <w:r w:rsidR="00DD55EB">
        <w:t>I need to a</w:t>
      </w:r>
      <w:r>
        <w:t>dd citation</w:t>
      </w:r>
    </w:p>
  </w:comment>
  <w:comment w:id="127" w:author="Wagner, Julian" w:date="2021-09-12T19:06:00Z" w:initials="WJ">
    <w:p w14:paraId="2B2744D7" w14:textId="17BF1820" w:rsidR="006C5698" w:rsidRDefault="006C5698">
      <w:pPr>
        <w:pStyle w:val="CommentText"/>
      </w:pPr>
      <w:r>
        <w:rPr>
          <w:rStyle w:val="CommentReference"/>
        </w:rPr>
        <w:annotationRef/>
      </w:r>
      <w:r w:rsidR="008A45A2">
        <w:t>Need to add</w:t>
      </w:r>
      <w:r>
        <w:t xml:space="preserve"> </w:t>
      </w:r>
      <w:proofErr w:type="spellStart"/>
      <w:r>
        <w:t>github</w:t>
      </w:r>
      <w:proofErr w:type="spellEnd"/>
      <w:r>
        <w:t xml:space="preserve"> link instead</w:t>
      </w:r>
    </w:p>
  </w:comment>
  <w:comment w:id="170" w:author="Wagner, Julian" w:date="2021-09-11T12:26:00Z" w:initials="WJ">
    <w:p w14:paraId="781A6CBE" w14:textId="27CD58A0" w:rsidR="001132F7" w:rsidRDefault="001132F7">
      <w:pPr>
        <w:pStyle w:val="CommentText"/>
      </w:pPr>
      <w:r>
        <w:rPr>
          <w:rStyle w:val="CommentReference"/>
        </w:rPr>
        <w:annotationRef/>
      </w:r>
      <w:r>
        <w:t>change</w:t>
      </w:r>
    </w:p>
  </w:comment>
  <w:comment w:id="240" w:author="Wagner, Julian" w:date="2021-09-11T12:27:00Z" w:initials="WJ">
    <w:p w14:paraId="3493DD13" w14:textId="6F454C01" w:rsidR="001132F7" w:rsidRDefault="001132F7">
      <w:pPr>
        <w:pStyle w:val="CommentText"/>
      </w:pPr>
      <w:r>
        <w:rPr>
          <w:rStyle w:val="CommentReference"/>
        </w:rPr>
        <w:annotationRef/>
      </w:r>
      <w:r>
        <w:t>edit</w:t>
      </w:r>
    </w:p>
  </w:comment>
  <w:comment w:id="390" w:author="Wagner, Julian" w:date="2021-09-11T12:27:00Z" w:initials="WJ">
    <w:p w14:paraId="4CF0D19B" w14:textId="5B418E15" w:rsidR="001132F7" w:rsidRDefault="001132F7">
      <w:pPr>
        <w:pStyle w:val="CommentText"/>
      </w:pPr>
      <w:r>
        <w:rPr>
          <w:rStyle w:val="CommentReference"/>
        </w:rPr>
        <w:annotationRef/>
      </w:r>
      <w:r>
        <w:t xml:space="preserve">add supplemental figures, all regressions, the regression summary plot. This is then supplemental 1 for the summary fig, 2, 3, 4, 5 for the regression results from the area, depth, </w:t>
      </w:r>
      <w:proofErr w:type="spellStart"/>
      <w:r>
        <w:t>gdiff</w:t>
      </w:r>
      <w:proofErr w:type="spellEnd"/>
      <w:r>
        <w:t xml:space="preserve">, </w:t>
      </w:r>
      <w:proofErr w:type="spellStart"/>
      <w:r>
        <w:t>gadv</w:t>
      </w:r>
      <w:proofErr w:type="spellEnd"/>
      <w:r>
        <w:t xml:space="preserve">. Add supplemental fig 6 for the R results from the PGLS to show non-identifiability, add sup fig 7 for the non-identifiability of the phylogenetic Bayesian model. </w:t>
      </w:r>
    </w:p>
  </w:comment>
  <w:comment w:id="384" w:author="Wagner, Julian" w:date="2021-09-11T12:27:00Z" w:initials="WJ">
    <w:p w14:paraId="01F0601F" w14:textId="5C7FED05" w:rsidR="001132F7" w:rsidRDefault="001132F7">
      <w:pPr>
        <w:pStyle w:val="CommentText"/>
      </w:pPr>
      <w:r>
        <w:rPr>
          <w:rStyle w:val="CommentReference"/>
        </w:rPr>
        <w:annotationRef/>
      </w:r>
      <w:r>
        <w:t>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5E884B" w15:done="0"/>
  <w15:commentEx w15:paraId="401B9830" w15:done="0"/>
  <w15:commentEx w15:paraId="2B2744D7" w15:done="0"/>
  <w15:commentEx w15:paraId="781A6CBE" w15:done="0"/>
  <w15:commentEx w15:paraId="3493DD13" w15:done="0"/>
  <w15:commentEx w15:paraId="4CF0D19B" w15:done="0"/>
  <w15:commentEx w15:paraId="01F060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CE28" w16cex:dateUtc="2021-09-13T02:06:00Z"/>
  <w16cex:commentExtensible w16cex:durableId="24E757C6" w16cex:dateUtc="2021-09-11T23:28:00Z"/>
  <w16cex:commentExtensible w16cex:durableId="24E8CE3A" w16cex:dateUtc="2021-09-13T02:06:00Z"/>
  <w16cex:commentExtensible w16cex:durableId="24E71EF5" w16cex:dateUtc="2021-09-11T19:26:00Z"/>
  <w16cex:commentExtensible w16cex:durableId="24E71F26" w16cex:dateUtc="2021-09-11T19:27:00Z"/>
  <w16cex:commentExtensible w16cex:durableId="24E71F35" w16cex:dateUtc="2021-09-11T19:27:00Z"/>
  <w16cex:commentExtensible w16cex:durableId="24E71F2E" w16cex:dateUtc="2021-09-11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5E884B" w16cid:durableId="24E8CE28"/>
  <w16cid:commentId w16cid:paraId="401B9830" w16cid:durableId="24E757C6"/>
  <w16cid:commentId w16cid:paraId="2B2744D7" w16cid:durableId="24E8CE3A"/>
  <w16cid:commentId w16cid:paraId="781A6CBE" w16cid:durableId="24E71EF5"/>
  <w16cid:commentId w16cid:paraId="3493DD13" w16cid:durableId="24E71F26"/>
  <w16cid:commentId w16cid:paraId="4CF0D19B" w16cid:durableId="24E71F35"/>
  <w16cid:commentId w16cid:paraId="01F0601F" w16cid:durableId="24E71F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5054F" w14:textId="77777777" w:rsidR="00632CFC" w:rsidRDefault="00632CFC">
      <w:pPr>
        <w:spacing w:after="0" w:line="240" w:lineRule="auto"/>
      </w:pPr>
      <w:r>
        <w:separator/>
      </w:r>
    </w:p>
  </w:endnote>
  <w:endnote w:type="continuationSeparator" w:id="0">
    <w:p w14:paraId="733ECDDB" w14:textId="77777777" w:rsidR="00632CFC" w:rsidRDefault="00632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09CAD" w14:textId="77777777" w:rsidR="00410287" w:rsidRDefault="00410287" w:rsidP="00EF79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077F6C" w14:textId="77777777" w:rsidR="00410287" w:rsidRDefault="00410287" w:rsidP="00EF79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EBA59" w14:textId="653CA338" w:rsidR="00410287" w:rsidRPr="00B96A34" w:rsidRDefault="00410287" w:rsidP="00EF792D">
    <w:pPr>
      <w:pStyle w:val="Footer"/>
      <w:framePr w:wrap="around" w:vAnchor="text" w:hAnchor="margin" w:xAlign="right" w:y="1"/>
      <w:rPr>
        <w:rStyle w:val="PageNumber"/>
        <w:rFonts w:ascii="Times New Roman" w:hAnsi="Times New Roman" w:cs="Times New Roman"/>
        <w:sz w:val="24"/>
        <w:szCs w:val="24"/>
      </w:rPr>
    </w:pPr>
    <w:r w:rsidRPr="00B96A34">
      <w:rPr>
        <w:rStyle w:val="PageNumber"/>
        <w:rFonts w:ascii="Times New Roman" w:hAnsi="Times New Roman" w:cs="Times New Roman"/>
        <w:sz w:val="24"/>
        <w:szCs w:val="24"/>
      </w:rPr>
      <w:fldChar w:fldCharType="begin"/>
    </w:r>
    <w:r w:rsidRPr="00B96A34">
      <w:rPr>
        <w:rStyle w:val="PageNumber"/>
        <w:rFonts w:ascii="Times New Roman" w:hAnsi="Times New Roman" w:cs="Times New Roman"/>
        <w:sz w:val="24"/>
        <w:szCs w:val="24"/>
      </w:rPr>
      <w:instrText xml:space="preserve">PAGE  </w:instrText>
    </w:r>
    <w:r w:rsidRPr="00B96A34">
      <w:rPr>
        <w:rStyle w:val="PageNumber"/>
        <w:rFonts w:ascii="Times New Roman" w:hAnsi="Times New Roman" w:cs="Times New Roman"/>
        <w:sz w:val="24"/>
        <w:szCs w:val="24"/>
      </w:rPr>
      <w:fldChar w:fldCharType="separate"/>
    </w:r>
    <w:r>
      <w:rPr>
        <w:rStyle w:val="PageNumber"/>
        <w:rFonts w:ascii="Times New Roman" w:hAnsi="Times New Roman" w:cs="Times New Roman"/>
        <w:noProof/>
        <w:sz w:val="24"/>
        <w:szCs w:val="24"/>
      </w:rPr>
      <w:t>1</w:t>
    </w:r>
    <w:r w:rsidRPr="00B96A34">
      <w:rPr>
        <w:rStyle w:val="PageNumber"/>
        <w:rFonts w:ascii="Times New Roman" w:hAnsi="Times New Roman" w:cs="Times New Roman"/>
        <w:sz w:val="24"/>
        <w:szCs w:val="24"/>
      </w:rPr>
      <w:fldChar w:fldCharType="end"/>
    </w:r>
  </w:p>
  <w:p w14:paraId="3BEFA566" w14:textId="77777777" w:rsidR="00410287" w:rsidRPr="00B96A34" w:rsidRDefault="00410287" w:rsidP="00EF792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9EBD3" w14:textId="77777777" w:rsidR="00632CFC" w:rsidRDefault="00632CFC">
      <w:pPr>
        <w:spacing w:after="0" w:line="240" w:lineRule="auto"/>
      </w:pPr>
      <w:r>
        <w:separator/>
      </w:r>
    </w:p>
  </w:footnote>
  <w:footnote w:type="continuationSeparator" w:id="0">
    <w:p w14:paraId="5AF57DB5" w14:textId="77777777" w:rsidR="00632CFC" w:rsidRDefault="00632C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61F95"/>
    <w:multiLevelType w:val="hybridMultilevel"/>
    <w:tmpl w:val="94400664"/>
    <w:lvl w:ilvl="0" w:tplc="454A893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3BBD7F04"/>
    <w:multiLevelType w:val="hybridMultilevel"/>
    <w:tmpl w:val="7E447D70"/>
    <w:lvl w:ilvl="0" w:tplc="7ED89368">
      <w:start w:val="1"/>
      <w:numFmt w:val="decimal"/>
      <w:lvlText w:val="(%1)"/>
      <w:lvlJc w:val="left"/>
      <w:pPr>
        <w:ind w:left="1100" w:hanging="380"/>
      </w:pPr>
      <w:rPr>
        <w:rFonts w:ascii="Cambria Math" w:eastAsiaTheme="minorHAnsi" w:hAnsi="Cambria Math"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7656A0"/>
    <w:multiLevelType w:val="hybridMultilevel"/>
    <w:tmpl w:val="2C562E54"/>
    <w:lvl w:ilvl="0" w:tplc="454A89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Jon Harrison">
    <w15:presenceInfo w15:providerId="AD" w15:userId="S::icjfh@asurite.asu.edu::a6d87feb-5b72-43d5-ad58-4f69aabafffd"/>
  </w15:person>
  <w15:person w15:author="Wagner, Julian">
    <w15:presenceInfo w15:providerId="None" w15:userId="Wagner, Jul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pvfrsrmrpwewestfmv02fzsx0r02rvasdp&quot;&gt;JonslibraryJuly2011-Converted&lt;record-ids&gt;&lt;item&gt;383&lt;/item&gt;&lt;item&gt;853&lt;/item&gt;&lt;item&gt;3381&lt;/item&gt;&lt;item&gt;5159&lt;/item&gt;&lt;item&gt;6882&lt;/item&gt;&lt;item&gt;7441&lt;/item&gt;&lt;item&gt;9427&lt;/item&gt;&lt;item&gt;9604&lt;/item&gt;&lt;item&gt;12960&lt;/item&gt;&lt;item&gt;12988&lt;/item&gt;&lt;item&gt;13044&lt;/item&gt;&lt;item&gt;16914&lt;/item&gt;&lt;item&gt;19255&lt;/item&gt;&lt;item&gt;20241&lt;/item&gt;&lt;item&gt;20650&lt;/item&gt;&lt;item&gt;20651&lt;/item&gt;&lt;item&gt;21033&lt;/item&gt;&lt;item&gt;21158&lt;/item&gt;&lt;item&gt;21440&lt;/item&gt;&lt;item&gt;21471&lt;/item&gt;&lt;item&gt;21489&lt;/item&gt;&lt;item&gt;21560&lt;/item&gt;&lt;item&gt;21677&lt;/item&gt;&lt;item&gt;21880&lt;/item&gt;&lt;item&gt;22725&lt;/item&gt;&lt;item&gt;22944&lt;/item&gt;&lt;item&gt;23797&lt;/item&gt;&lt;item&gt;23889&lt;/item&gt;&lt;item&gt;23979&lt;/item&gt;&lt;item&gt;24073&lt;/item&gt;&lt;item&gt;24411&lt;/item&gt;&lt;item&gt;24461&lt;/item&gt;&lt;item&gt;24657&lt;/item&gt;&lt;item&gt;24881&lt;/item&gt;&lt;item&gt;25585&lt;/item&gt;&lt;item&gt;25588&lt;/item&gt;&lt;item&gt;25636&lt;/item&gt;&lt;item&gt;25709&lt;/item&gt;&lt;item&gt;25987&lt;/item&gt;&lt;item&gt;26063&lt;/item&gt;&lt;item&gt;26328&lt;/item&gt;&lt;item&gt;26390&lt;/item&gt;&lt;item&gt;26391&lt;/item&gt;&lt;item&gt;26399&lt;/item&gt;&lt;item&gt;26554&lt;/item&gt;&lt;item&gt;26829&lt;/item&gt;&lt;item&gt;27034&lt;/item&gt;&lt;item&gt;27068&lt;/item&gt;&lt;item&gt;28011&lt;/item&gt;&lt;item&gt;28012&lt;/item&gt;&lt;item&gt;28013&lt;/item&gt;&lt;item&gt;28014&lt;/item&gt;&lt;item&gt;28015&lt;/item&gt;&lt;item&gt;28016&lt;/item&gt;&lt;item&gt;28017&lt;/item&gt;&lt;item&gt;28018&lt;/item&gt;&lt;item&gt;28019&lt;/item&gt;&lt;item&gt;28020&lt;/item&gt;&lt;item&gt;28024&lt;/item&gt;&lt;/record-ids&gt;&lt;/item&gt;&lt;/Libraries&gt;"/>
  </w:docVars>
  <w:rsids>
    <w:rsidRoot w:val="004A5680"/>
    <w:rsid w:val="00035EEE"/>
    <w:rsid w:val="000445EB"/>
    <w:rsid w:val="000608D4"/>
    <w:rsid w:val="00097F4D"/>
    <w:rsid w:val="000A2D13"/>
    <w:rsid w:val="000B23E1"/>
    <w:rsid w:val="000C6280"/>
    <w:rsid w:val="000E26A4"/>
    <w:rsid w:val="00103FC1"/>
    <w:rsid w:val="00104752"/>
    <w:rsid w:val="001053BD"/>
    <w:rsid w:val="00112820"/>
    <w:rsid w:val="001132F7"/>
    <w:rsid w:val="00120896"/>
    <w:rsid w:val="001322F4"/>
    <w:rsid w:val="00144DDA"/>
    <w:rsid w:val="00150917"/>
    <w:rsid w:val="0015684F"/>
    <w:rsid w:val="00160639"/>
    <w:rsid w:val="00164FB9"/>
    <w:rsid w:val="00166483"/>
    <w:rsid w:val="001704DA"/>
    <w:rsid w:val="001713C6"/>
    <w:rsid w:val="00172FB4"/>
    <w:rsid w:val="00180688"/>
    <w:rsid w:val="001809C9"/>
    <w:rsid w:val="00184040"/>
    <w:rsid w:val="001A36B4"/>
    <w:rsid w:val="001A567C"/>
    <w:rsid w:val="001B2A0F"/>
    <w:rsid w:val="001C0AA6"/>
    <w:rsid w:val="001C466F"/>
    <w:rsid w:val="001D7398"/>
    <w:rsid w:val="001E2D16"/>
    <w:rsid w:val="001E40F4"/>
    <w:rsid w:val="001F3EAC"/>
    <w:rsid w:val="001F71FB"/>
    <w:rsid w:val="00200DE1"/>
    <w:rsid w:val="00202243"/>
    <w:rsid w:val="002072E5"/>
    <w:rsid w:val="00217D2E"/>
    <w:rsid w:val="00236177"/>
    <w:rsid w:val="0023661C"/>
    <w:rsid w:val="00283AEE"/>
    <w:rsid w:val="00284A4C"/>
    <w:rsid w:val="002917E5"/>
    <w:rsid w:val="00295F74"/>
    <w:rsid w:val="002B23DD"/>
    <w:rsid w:val="002B2F1D"/>
    <w:rsid w:val="002B6E3F"/>
    <w:rsid w:val="002B75B7"/>
    <w:rsid w:val="002D1055"/>
    <w:rsid w:val="002D4493"/>
    <w:rsid w:val="002E4707"/>
    <w:rsid w:val="0030061D"/>
    <w:rsid w:val="0030760D"/>
    <w:rsid w:val="003154A2"/>
    <w:rsid w:val="00320B32"/>
    <w:rsid w:val="00322080"/>
    <w:rsid w:val="00343D33"/>
    <w:rsid w:val="0034594E"/>
    <w:rsid w:val="0035166B"/>
    <w:rsid w:val="00363274"/>
    <w:rsid w:val="003747A8"/>
    <w:rsid w:val="003760F7"/>
    <w:rsid w:val="00380B15"/>
    <w:rsid w:val="003A0630"/>
    <w:rsid w:val="003A40A0"/>
    <w:rsid w:val="003A6138"/>
    <w:rsid w:val="003B3FAB"/>
    <w:rsid w:val="003C3DE2"/>
    <w:rsid w:val="003C5BB3"/>
    <w:rsid w:val="003D46B7"/>
    <w:rsid w:val="003F2030"/>
    <w:rsid w:val="003F23EE"/>
    <w:rsid w:val="00403065"/>
    <w:rsid w:val="00403E2A"/>
    <w:rsid w:val="00410287"/>
    <w:rsid w:val="00413872"/>
    <w:rsid w:val="00415C61"/>
    <w:rsid w:val="00417697"/>
    <w:rsid w:val="00423A85"/>
    <w:rsid w:val="00446559"/>
    <w:rsid w:val="00454B94"/>
    <w:rsid w:val="00466016"/>
    <w:rsid w:val="004A2009"/>
    <w:rsid w:val="004A5680"/>
    <w:rsid w:val="004B0717"/>
    <w:rsid w:val="004C665E"/>
    <w:rsid w:val="004E3384"/>
    <w:rsid w:val="004E456F"/>
    <w:rsid w:val="00502B0F"/>
    <w:rsid w:val="00504330"/>
    <w:rsid w:val="00506471"/>
    <w:rsid w:val="0051567F"/>
    <w:rsid w:val="0053628C"/>
    <w:rsid w:val="005411D0"/>
    <w:rsid w:val="005475A6"/>
    <w:rsid w:val="00555C19"/>
    <w:rsid w:val="00577358"/>
    <w:rsid w:val="00582908"/>
    <w:rsid w:val="005845E3"/>
    <w:rsid w:val="00586539"/>
    <w:rsid w:val="00587D7A"/>
    <w:rsid w:val="00593933"/>
    <w:rsid w:val="005C20FA"/>
    <w:rsid w:val="005F32CF"/>
    <w:rsid w:val="006100AB"/>
    <w:rsid w:val="006118FF"/>
    <w:rsid w:val="00615E02"/>
    <w:rsid w:val="006314D2"/>
    <w:rsid w:val="0063232E"/>
    <w:rsid w:val="00632B18"/>
    <w:rsid w:val="00632CFC"/>
    <w:rsid w:val="00636DFC"/>
    <w:rsid w:val="006516FF"/>
    <w:rsid w:val="00660766"/>
    <w:rsid w:val="006B1403"/>
    <w:rsid w:val="006B30BE"/>
    <w:rsid w:val="006C1EEA"/>
    <w:rsid w:val="006C5698"/>
    <w:rsid w:val="006C5C39"/>
    <w:rsid w:val="006E0E68"/>
    <w:rsid w:val="006E5A5C"/>
    <w:rsid w:val="006F0599"/>
    <w:rsid w:val="00710DF8"/>
    <w:rsid w:val="00716804"/>
    <w:rsid w:val="00720E66"/>
    <w:rsid w:val="00735D61"/>
    <w:rsid w:val="00740BD6"/>
    <w:rsid w:val="00744A41"/>
    <w:rsid w:val="00746968"/>
    <w:rsid w:val="00751BAF"/>
    <w:rsid w:val="007559F4"/>
    <w:rsid w:val="00760529"/>
    <w:rsid w:val="007631F2"/>
    <w:rsid w:val="00764E96"/>
    <w:rsid w:val="00781426"/>
    <w:rsid w:val="00782102"/>
    <w:rsid w:val="007A694B"/>
    <w:rsid w:val="007B2563"/>
    <w:rsid w:val="007B3041"/>
    <w:rsid w:val="007B7138"/>
    <w:rsid w:val="007C23A2"/>
    <w:rsid w:val="007C2D21"/>
    <w:rsid w:val="007C74A1"/>
    <w:rsid w:val="007E4533"/>
    <w:rsid w:val="007F06F5"/>
    <w:rsid w:val="007F6791"/>
    <w:rsid w:val="008126EF"/>
    <w:rsid w:val="008274F6"/>
    <w:rsid w:val="00831D68"/>
    <w:rsid w:val="00835C01"/>
    <w:rsid w:val="00847A53"/>
    <w:rsid w:val="00852B4E"/>
    <w:rsid w:val="008557C2"/>
    <w:rsid w:val="00857E60"/>
    <w:rsid w:val="00863C44"/>
    <w:rsid w:val="008741B5"/>
    <w:rsid w:val="0088136F"/>
    <w:rsid w:val="00894237"/>
    <w:rsid w:val="008A15AF"/>
    <w:rsid w:val="008A3ACA"/>
    <w:rsid w:val="008A45A2"/>
    <w:rsid w:val="008B2B65"/>
    <w:rsid w:val="008B79AE"/>
    <w:rsid w:val="008C7EFD"/>
    <w:rsid w:val="008F583E"/>
    <w:rsid w:val="008F655F"/>
    <w:rsid w:val="00935089"/>
    <w:rsid w:val="009373A0"/>
    <w:rsid w:val="00941A2B"/>
    <w:rsid w:val="009444FA"/>
    <w:rsid w:val="00945B19"/>
    <w:rsid w:val="00955A65"/>
    <w:rsid w:val="009571D2"/>
    <w:rsid w:val="0095745E"/>
    <w:rsid w:val="00962C76"/>
    <w:rsid w:val="009707FE"/>
    <w:rsid w:val="00973428"/>
    <w:rsid w:val="00985BE0"/>
    <w:rsid w:val="009A38E4"/>
    <w:rsid w:val="009C7CD3"/>
    <w:rsid w:val="009D4DBC"/>
    <w:rsid w:val="009E689C"/>
    <w:rsid w:val="009E7AAA"/>
    <w:rsid w:val="00A0389B"/>
    <w:rsid w:val="00A07397"/>
    <w:rsid w:val="00A13709"/>
    <w:rsid w:val="00A14422"/>
    <w:rsid w:val="00A32166"/>
    <w:rsid w:val="00A44244"/>
    <w:rsid w:val="00A44B43"/>
    <w:rsid w:val="00A50312"/>
    <w:rsid w:val="00A5462C"/>
    <w:rsid w:val="00A60423"/>
    <w:rsid w:val="00A72473"/>
    <w:rsid w:val="00A80A4D"/>
    <w:rsid w:val="00A870F4"/>
    <w:rsid w:val="00A91D3F"/>
    <w:rsid w:val="00AA1CCF"/>
    <w:rsid w:val="00AA613F"/>
    <w:rsid w:val="00AB58A6"/>
    <w:rsid w:val="00AB7B17"/>
    <w:rsid w:val="00AD52BD"/>
    <w:rsid w:val="00AE3519"/>
    <w:rsid w:val="00AE35E5"/>
    <w:rsid w:val="00AE3A39"/>
    <w:rsid w:val="00AE4DCF"/>
    <w:rsid w:val="00AE67DF"/>
    <w:rsid w:val="00AF7BBA"/>
    <w:rsid w:val="00B0390B"/>
    <w:rsid w:val="00B0718F"/>
    <w:rsid w:val="00B133A7"/>
    <w:rsid w:val="00B145BD"/>
    <w:rsid w:val="00B27873"/>
    <w:rsid w:val="00B32E7F"/>
    <w:rsid w:val="00B35979"/>
    <w:rsid w:val="00B4000A"/>
    <w:rsid w:val="00B4255B"/>
    <w:rsid w:val="00B42D89"/>
    <w:rsid w:val="00B4329D"/>
    <w:rsid w:val="00B4517E"/>
    <w:rsid w:val="00B50BC7"/>
    <w:rsid w:val="00B773CE"/>
    <w:rsid w:val="00B86CA7"/>
    <w:rsid w:val="00BA141E"/>
    <w:rsid w:val="00BA6B35"/>
    <w:rsid w:val="00BC1550"/>
    <w:rsid w:val="00BC494F"/>
    <w:rsid w:val="00BC5A5B"/>
    <w:rsid w:val="00BD4022"/>
    <w:rsid w:val="00BF15DF"/>
    <w:rsid w:val="00C20EA4"/>
    <w:rsid w:val="00C51469"/>
    <w:rsid w:val="00C609E9"/>
    <w:rsid w:val="00C63764"/>
    <w:rsid w:val="00C64E62"/>
    <w:rsid w:val="00C729AB"/>
    <w:rsid w:val="00CD30F3"/>
    <w:rsid w:val="00CE0D94"/>
    <w:rsid w:val="00CE640D"/>
    <w:rsid w:val="00CF5AE7"/>
    <w:rsid w:val="00CF7AF6"/>
    <w:rsid w:val="00D016CD"/>
    <w:rsid w:val="00D10B2D"/>
    <w:rsid w:val="00D11069"/>
    <w:rsid w:val="00D112A8"/>
    <w:rsid w:val="00D137D8"/>
    <w:rsid w:val="00D14C5E"/>
    <w:rsid w:val="00D21E31"/>
    <w:rsid w:val="00D22D7C"/>
    <w:rsid w:val="00D2420A"/>
    <w:rsid w:val="00D35212"/>
    <w:rsid w:val="00D41C15"/>
    <w:rsid w:val="00D4520F"/>
    <w:rsid w:val="00D47F91"/>
    <w:rsid w:val="00D53D90"/>
    <w:rsid w:val="00D557E6"/>
    <w:rsid w:val="00D55F56"/>
    <w:rsid w:val="00D61801"/>
    <w:rsid w:val="00D622E7"/>
    <w:rsid w:val="00D63F73"/>
    <w:rsid w:val="00D64A65"/>
    <w:rsid w:val="00D65A09"/>
    <w:rsid w:val="00D87B3C"/>
    <w:rsid w:val="00DD55EB"/>
    <w:rsid w:val="00DD6A2D"/>
    <w:rsid w:val="00DE00B9"/>
    <w:rsid w:val="00DF330B"/>
    <w:rsid w:val="00DF6859"/>
    <w:rsid w:val="00DF6909"/>
    <w:rsid w:val="00E12D0C"/>
    <w:rsid w:val="00E4675B"/>
    <w:rsid w:val="00E501CE"/>
    <w:rsid w:val="00E600EE"/>
    <w:rsid w:val="00E61A31"/>
    <w:rsid w:val="00E65204"/>
    <w:rsid w:val="00E67C0D"/>
    <w:rsid w:val="00E708DC"/>
    <w:rsid w:val="00E82D57"/>
    <w:rsid w:val="00E863C1"/>
    <w:rsid w:val="00E869B6"/>
    <w:rsid w:val="00E96851"/>
    <w:rsid w:val="00EA20FA"/>
    <w:rsid w:val="00EB6BDC"/>
    <w:rsid w:val="00EC7D94"/>
    <w:rsid w:val="00ED46A6"/>
    <w:rsid w:val="00ED6D97"/>
    <w:rsid w:val="00EE4EBD"/>
    <w:rsid w:val="00EE4F89"/>
    <w:rsid w:val="00EF30A2"/>
    <w:rsid w:val="00EF792D"/>
    <w:rsid w:val="00F0587C"/>
    <w:rsid w:val="00F24B98"/>
    <w:rsid w:val="00F4785B"/>
    <w:rsid w:val="00F47B7C"/>
    <w:rsid w:val="00F57EEE"/>
    <w:rsid w:val="00F67BD3"/>
    <w:rsid w:val="00F70118"/>
    <w:rsid w:val="00F73DD8"/>
    <w:rsid w:val="00F77475"/>
    <w:rsid w:val="00F802E0"/>
    <w:rsid w:val="00F81A4B"/>
    <w:rsid w:val="00F85458"/>
    <w:rsid w:val="00F90E90"/>
    <w:rsid w:val="00F92BE8"/>
    <w:rsid w:val="00FA0DA8"/>
    <w:rsid w:val="00FA535C"/>
    <w:rsid w:val="00FB1C41"/>
    <w:rsid w:val="00FD0ADE"/>
    <w:rsid w:val="00FE32FD"/>
    <w:rsid w:val="00FE5467"/>
    <w:rsid w:val="00FF4294"/>
    <w:rsid w:val="00FF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15ACD"/>
  <w15:chartTrackingRefBased/>
  <w15:docId w15:val="{9CA2BDA9-F636-4FFD-8EB9-0F0FF14E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E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5680"/>
    <w:rPr>
      <w:sz w:val="18"/>
      <w:szCs w:val="18"/>
    </w:rPr>
  </w:style>
  <w:style w:type="paragraph" w:styleId="CommentText">
    <w:name w:val="annotation text"/>
    <w:basedOn w:val="Normal"/>
    <w:link w:val="CommentTextChar"/>
    <w:uiPriority w:val="99"/>
    <w:semiHidden/>
    <w:unhideWhenUsed/>
    <w:rsid w:val="004A5680"/>
    <w:pPr>
      <w:spacing w:line="240" w:lineRule="auto"/>
    </w:pPr>
    <w:rPr>
      <w:sz w:val="24"/>
      <w:szCs w:val="24"/>
    </w:rPr>
  </w:style>
  <w:style w:type="character" w:customStyle="1" w:styleId="CommentTextChar">
    <w:name w:val="Comment Text Char"/>
    <w:basedOn w:val="DefaultParagraphFont"/>
    <w:link w:val="CommentText"/>
    <w:uiPriority w:val="99"/>
    <w:semiHidden/>
    <w:rsid w:val="004A5680"/>
    <w:rPr>
      <w:sz w:val="24"/>
      <w:szCs w:val="24"/>
    </w:rPr>
  </w:style>
  <w:style w:type="paragraph" w:styleId="BalloonText">
    <w:name w:val="Balloon Text"/>
    <w:basedOn w:val="Normal"/>
    <w:link w:val="BalloonTextChar"/>
    <w:uiPriority w:val="99"/>
    <w:semiHidden/>
    <w:unhideWhenUsed/>
    <w:rsid w:val="004A56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680"/>
    <w:rPr>
      <w:rFonts w:ascii="Segoe UI" w:hAnsi="Segoe UI" w:cs="Segoe UI"/>
      <w:sz w:val="18"/>
      <w:szCs w:val="18"/>
    </w:rPr>
  </w:style>
  <w:style w:type="character" w:customStyle="1" w:styleId="apple-converted-space">
    <w:name w:val="apple-converted-space"/>
    <w:basedOn w:val="DefaultParagraphFont"/>
    <w:rsid w:val="004A5680"/>
  </w:style>
  <w:style w:type="character" w:customStyle="1" w:styleId="addr-line">
    <w:name w:val="addr-line"/>
    <w:basedOn w:val="DefaultParagraphFont"/>
    <w:rsid w:val="004A5680"/>
  </w:style>
  <w:style w:type="character" w:styleId="Strong">
    <w:name w:val="Strong"/>
    <w:basedOn w:val="DefaultParagraphFont"/>
    <w:uiPriority w:val="22"/>
    <w:qFormat/>
    <w:rsid w:val="004A5680"/>
    <w:rPr>
      <w:b/>
      <w:bCs/>
    </w:rPr>
  </w:style>
  <w:style w:type="character" w:styleId="Emphasis">
    <w:name w:val="Emphasis"/>
    <w:basedOn w:val="DefaultParagraphFont"/>
    <w:uiPriority w:val="20"/>
    <w:qFormat/>
    <w:rsid w:val="004A5680"/>
    <w:rPr>
      <w:i/>
      <w:iCs/>
    </w:rPr>
  </w:style>
  <w:style w:type="paragraph" w:styleId="CommentSubject">
    <w:name w:val="annotation subject"/>
    <w:basedOn w:val="CommentText"/>
    <w:next w:val="CommentText"/>
    <w:link w:val="CommentSubjectChar"/>
    <w:uiPriority w:val="99"/>
    <w:semiHidden/>
    <w:unhideWhenUsed/>
    <w:rsid w:val="004A5680"/>
    <w:rPr>
      <w:b/>
      <w:bCs/>
      <w:sz w:val="20"/>
      <w:szCs w:val="20"/>
    </w:rPr>
  </w:style>
  <w:style w:type="character" w:customStyle="1" w:styleId="CommentSubjectChar">
    <w:name w:val="Comment Subject Char"/>
    <w:basedOn w:val="CommentTextChar"/>
    <w:link w:val="CommentSubject"/>
    <w:uiPriority w:val="99"/>
    <w:semiHidden/>
    <w:rsid w:val="004A5680"/>
    <w:rPr>
      <w:b/>
      <w:bCs/>
      <w:sz w:val="20"/>
      <w:szCs w:val="20"/>
    </w:rPr>
  </w:style>
  <w:style w:type="character" w:styleId="LineNumber">
    <w:name w:val="line number"/>
    <w:basedOn w:val="DefaultParagraphFont"/>
    <w:uiPriority w:val="99"/>
    <w:semiHidden/>
    <w:unhideWhenUsed/>
    <w:rsid w:val="004A5680"/>
  </w:style>
  <w:style w:type="paragraph" w:styleId="Header">
    <w:name w:val="header"/>
    <w:basedOn w:val="Normal"/>
    <w:link w:val="HeaderChar"/>
    <w:uiPriority w:val="99"/>
    <w:unhideWhenUsed/>
    <w:rsid w:val="004A5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680"/>
  </w:style>
  <w:style w:type="paragraph" w:styleId="Footer">
    <w:name w:val="footer"/>
    <w:basedOn w:val="Normal"/>
    <w:link w:val="FooterChar"/>
    <w:uiPriority w:val="99"/>
    <w:unhideWhenUsed/>
    <w:rsid w:val="004A5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680"/>
  </w:style>
  <w:style w:type="paragraph" w:customStyle="1" w:styleId="EndNoteBibliographyTitle">
    <w:name w:val="EndNote Bibliography Title"/>
    <w:basedOn w:val="Normal"/>
    <w:rsid w:val="004A5680"/>
    <w:pPr>
      <w:spacing w:after="0"/>
      <w:jc w:val="center"/>
    </w:pPr>
    <w:rPr>
      <w:rFonts w:ascii="Calibri" w:hAnsi="Calibri" w:cs="Calibri"/>
    </w:rPr>
  </w:style>
  <w:style w:type="paragraph" w:customStyle="1" w:styleId="EndNoteBibliography">
    <w:name w:val="EndNote Bibliography"/>
    <w:basedOn w:val="Normal"/>
    <w:rsid w:val="004A5680"/>
    <w:pPr>
      <w:spacing w:line="240" w:lineRule="auto"/>
    </w:pPr>
    <w:rPr>
      <w:rFonts w:ascii="Calibri" w:hAnsi="Calibri" w:cs="Calibri"/>
    </w:rPr>
  </w:style>
  <w:style w:type="character" w:styleId="PageNumber">
    <w:name w:val="page number"/>
    <w:basedOn w:val="DefaultParagraphFont"/>
    <w:uiPriority w:val="99"/>
    <w:semiHidden/>
    <w:unhideWhenUsed/>
    <w:rsid w:val="004A5680"/>
  </w:style>
  <w:style w:type="character" w:styleId="Hyperlink">
    <w:name w:val="Hyperlink"/>
    <w:basedOn w:val="DefaultParagraphFont"/>
    <w:uiPriority w:val="99"/>
    <w:unhideWhenUsed/>
    <w:rsid w:val="004A5680"/>
    <w:rPr>
      <w:color w:val="0563C1" w:themeColor="hyperlink"/>
      <w:u w:val="single"/>
    </w:rPr>
  </w:style>
  <w:style w:type="character" w:customStyle="1" w:styleId="il">
    <w:name w:val="il"/>
    <w:basedOn w:val="DefaultParagraphFont"/>
    <w:rsid w:val="004A5680"/>
  </w:style>
  <w:style w:type="paragraph" w:styleId="ListParagraph">
    <w:name w:val="List Paragraph"/>
    <w:basedOn w:val="Normal"/>
    <w:uiPriority w:val="34"/>
    <w:qFormat/>
    <w:rsid w:val="004A5680"/>
    <w:pPr>
      <w:ind w:left="720"/>
      <w:contextualSpacing/>
    </w:pPr>
  </w:style>
  <w:style w:type="paragraph" w:customStyle="1" w:styleId="p1">
    <w:name w:val="p1"/>
    <w:basedOn w:val="Normal"/>
    <w:rsid w:val="004A5680"/>
    <w:pPr>
      <w:spacing w:after="0" w:line="240" w:lineRule="auto"/>
      <w:ind w:left="540" w:hanging="540"/>
    </w:pPr>
    <w:rPr>
      <w:rFonts w:ascii="Helvetica" w:hAnsi="Helvetica" w:cs="Times New Roman"/>
      <w:sz w:val="18"/>
      <w:szCs w:val="18"/>
    </w:rPr>
  </w:style>
  <w:style w:type="paragraph" w:customStyle="1" w:styleId="p2">
    <w:name w:val="p2"/>
    <w:basedOn w:val="Normal"/>
    <w:rsid w:val="004A5680"/>
    <w:pPr>
      <w:spacing w:after="0" w:line="240" w:lineRule="auto"/>
      <w:ind w:left="540" w:hanging="540"/>
    </w:pPr>
    <w:rPr>
      <w:rFonts w:ascii="Helvetica" w:hAnsi="Helvetica" w:cs="Times New Roman"/>
      <w:sz w:val="18"/>
      <w:szCs w:val="18"/>
    </w:rPr>
  </w:style>
  <w:style w:type="character" w:customStyle="1" w:styleId="s1">
    <w:name w:val="s1"/>
    <w:basedOn w:val="DefaultParagraphFont"/>
    <w:rsid w:val="004A5680"/>
    <w:rPr>
      <w:u w:val="single"/>
    </w:rPr>
  </w:style>
  <w:style w:type="character" w:customStyle="1" w:styleId="apple-tab-span">
    <w:name w:val="apple-tab-span"/>
    <w:basedOn w:val="DefaultParagraphFont"/>
    <w:rsid w:val="004A5680"/>
  </w:style>
  <w:style w:type="character" w:styleId="UnresolvedMention">
    <w:name w:val="Unresolved Mention"/>
    <w:basedOn w:val="DefaultParagraphFont"/>
    <w:uiPriority w:val="99"/>
    <w:semiHidden/>
    <w:unhideWhenUsed/>
    <w:rsid w:val="00283AEE"/>
    <w:rPr>
      <w:color w:val="808080"/>
      <w:shd w:val="clear" w:color="auto" w:fill="E6E6E6"/>
    </w:rPr>
  </w:style>
  <w:style w:type="paragraph" w:styleId="Revision">
    <w:name w:val="Revision"/>
    <w:hidden/>
    <w:uiPriority w:val="99"/>
    <w:semiHidden/>
    <w:rsid w:val="00EE4F89"/>
    <w:pPr>
      <w:spacing w:after="0" w:line="240" w:lineRule="auto"/>
    </w:pPr>
  </w:style>
  <w:style w:type="character" w:styleId="PlaceholderText">
    <w:name w:val="Placeholder Text"/>
    <w:basedOn w:val="DefaultParagraphFont"/>
    <w:uiPriority w:val="99"/>
    <w:semiHidden/>
    <w:rsid w:val="00D016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an.r-project.org/web/packages/caper/vignettes/caper.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microsoft.com/snapshot/2016-08-05/web/packages/viridis/viridis.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www.R-project.org/"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RAN.R-project.org/package=nl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72D98-C10C-C94A-B1D6-E2A99D47D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25</Pages>
  <Words>15024</Words>
  <Characters>85643</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Wagner</dc:creator>
  <cp:keywords/>
  <dc:description/>
  <cp:lastModifiedBy>Jon Harrison</cp:lastModifiedBy>
  <cp:revision>4</cp:revision>
  <dcterms:created xsi:type="dcterms:W3CDTF">2021-09-13T11:28:00Z</dcterms:created>
  <dcterms:modified xsi:type="dcterms:W3CDTF">2021-09-13T12:50:00Z</dcterms:modified>
</cp:coreProperties>
</file>